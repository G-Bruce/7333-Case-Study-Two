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01966" w14:textId="56C709FE" w:rsidR="007455B9" w:rsidRPr="007455B9" w:rsidRDefault="007455B9" w:rsidP="007455B9">
      <w:pPr>
        <w:jc w:val="center"/>
        <w:rPr>
          <w:sz w:val="36"/>
          <w:szCs w:val="36"/>
        </w:rPr>
      </w:pPr>
      <w:r w:rsidRPr="007455B9">
        <w:rPr>
          <w:sz w:val="36"/>
          <w:szCs w:val="36"/>
        </w:rPr>
        <w:t>Unit 2 Case Study</w:t>
      </w:r>
    </w:p>
    <w:p w14:paraId="2CD730FD" w14:textId="4B775184" w:rsidR="007455B9" w:rsidRPr="007455B9" w:rsidRDefault="007455B9" w:rsidP="007455B9">
      <w:pPr>
        <w:jc w:val="center"/>
        <w:rPr>
          <w:sz w:val="36"/>
          <w:szCs w:val="36"/>
        </w:rPr>
      </w:pPr>
      <w:r w:rsidRPr="007455B9">
        <w:rPr>
          <w:sz w:val="36"/>
          <w:szCs w:val="36"/>
        </w:rPr>
        <w:t xml:space="preserve">MSDS </w:t>
      </w:r>
      <w:r>
        <w:rPr>
          <w:sz w:val="36"/>
          <w:szCs w:val="36"/>
        </w:rPr>
        <w:t>Fall</w:t>
      </w:r>
      <w:r w:rsidRPr="007455B9">
        <w:rPr>
          <w:sz w:val="36"/>
          <w:szCs w:val="36"/>
        </w:rPr>
        <w:t xml:space="preserve"> ‘19</w:t>
      </w:r>
    </w:p>
    <w:p w14:paraId="0A148F7C" w14:textId="4E3143FE" w:rsidR="007455B9" w:rsidRPr="007455B9" w:rsidRDefault="007455B9" w:rsidP="007455B9">
      <w:pPr>
        <w:jc w:val="center"/>
        <w:rPr>
          <w:sz w:val="36"/>
          <w:szCs w:val="36"/>
        </w:rPr>
      </w:pPr>
      <w:r w:rsidRPr="007455B9">
        <w:rPr>
          <w:sz w:val="36"/>
          <w:szCs w:val="36"/>
        </w:rPr>
        <w:t>7333 Quantify the World</w:t>
      </w:r>
    </w:p>
    <w:p w14:paraId="530A58B7" w14:textId="3146D627" w:rsidR="007455B9" w:rsidRPr="006450F5" w:rsidRDefault="006450F5" w:rsidP="006450F5">
      <w:pPr>
        <w:jc w:val="center"/>
        <w:rPr>
          <w:i/>
          <w:iCs/>
        </w:rPr>
      </w:pPr>
      <w:r w:rsidRPr="006450F5">
        <w:rPr>
          <w:i/>
          <w:iCs/>
        </w:rPr>
        <w:t>[NOTE:  the team solved problems 7, 10, and 11]</w:t>
      </w:r>
    </w:p>
    <w:p w14:paraId="6D9ACE9F" w14:textId="5731A1B8" w:rsidR="007455B9" w:rsidRDefault="007455B9" w:rsidP="007455B9">
      <w:pPr>
        <w:jc w:val="center"/>
      </w:pPr>
      <w:r>
        <w:t>Daniel Serna, Bruce Granger, Brandon de la Houssaye</w:t>
      </w:r>
    </w:p>
    <w:p w14:paraId="49E51756" w14:textId="63B16B11" w:rsidR="007455B9" w:rsidRDefault="007455B9" w:rsidP="007455B9">
      <w:pPr>
        <w:jc w:val="center"/>
      </w:pPr>
      <w:r>
        <w:t xml:space="preserve">September </w:t>
      </w:r>
      <w:r w:rsidR="001146C9">
        <w:t>24</w:t>
      </w:r>
      <w:r>
        <w:t>, 2019</w:t>
      </w:r>
    </w:p>
    <w:p w14:paraId="278DA38E" w14:textId="77777777" w:rsidR="007455B9" w:rsidRDefault="007455B9"/>
    <w:p w14:paraId="3C1ABBB3" w14:textId="3B7F1310" w:rsidR="00E270A5" w:rsidRPr="007455B9" w:rsidRDefault="00BD1687" w:rsidP="007455B9">
      <w:pPr>
        <w:jc w:val="center"/>
        <w:rPr>
          <w:b/>
          <w:bCs/>
          <w:sz w:val="24"/>
          <w:szCs w:val="24"/>
        </w:rPr>
      </w:pPr>
      <w:r w:rsidRPr="007455B9">
        <w:rPr>
          <w:b/>
          <w:bCs/>
          <w:sz w:val="24"/>
          <w:szCs w:val="24"/>
        </w:rPr>
        <w:t>Abstract</w:t>
      </w:r>
    </w:p>
    <w:p w14:paraId="0A20E85C" w14:textId="6C8A373E" w:rsidR="00E270A5" w:rsidRDefault="007455B9" w:rsidP="00447E5D">
      <w:pPr>
        <w:ind w:left="720" w:firstLine="720"/>
      </w:pPr>
      <w:r>
        <w:t xml:space="preserve">In this paper we provide a </w:t>
      </w:r>
      <w:r w:rsidR="001146C9">
        <w:t>solution to extract, structure, and organize data as it relates to the annual “Cherry Blossom” road race held in Washington, D.C.  The road race has a website (</w:t>
      </w:r>
      <w:hyperlink r:id="rId8" w:history="1">
        <w:r w:rsidR="001146C9" w:rsidRPr="00B86FC6">
          <w:rPr>
            <w:rStyle w:val="Hyperlink"/>
          </w:rPr>
          <w:t>www.cherryblossom.org</w:t>
        </w:r>
      </w:hyperlink>
      <w:r w:rsidR="001146C9">
        <w:t xml:space="preserve">) that provides the race results by year back to 1999.   These race results provide, by runner name, the times, positioning, age, hometown, etc.  Additionally, race results are separated by sex (i.e., male or female).  However, each year (i.e., 1999, 2000, 2001, etc.) the race results are called to a separate html page on the website, and each html page may have a different structure.  As a result, this paper provides, for each year between 1999 and 2012, the method to extract the race results for males and females into singular, structured matrix environments allowing for further analysis.  </w:t>
      </w:r>
      <w:proofErr w:type="gramStart"/>
      <w:r w:rsidR="001146C9">
        <w:t>In particular, this</w:t>
      </w:r>
      <w:proofErr w:type="gramEnd"/>
      <w:r w:rsidR="001146C9">
        <w:t xml:space="preserve"> paper also provides </w:t>
      </w:r>
      <w:r w:rsidR="00447E5D">
        <w:t xml:space="preserve">– as a means for demonstrating the effectiveness of the structured data – initial exploratory data analytics on the run race results.  </w:t>
      </w:r>
      <w:r w:rsidR="001146C9">
        <w:t xml:space="preserve"> </w:t>
      </w:r>
    </w:p>
    <w:p w14:paraId="3948FDBF" w14:textId="77777777" w:rsidR="00E270A5" w:rsidRPr="00FC57D1" w:rsidRDefault="00BD1687">
      <w:pPr>
        <w:rPr>
          <w:b/>
          <w:bCs/>
          <w:sz w:val="32"/>
          <w:szCs w:val="32"/>
        </w:rPr>
      </w:pPr>
      <w:r w:rsidRPr="00FC57D1">
        <w:rPr>
          <w:b/>
          <w:bCs/>
          <w:sz w:val="32"/>
          <w:szCs w:val="32"/>
        </w:rPr>
        <w:t xml:space="preserve">1 Introduction </w:t>
      </w:r>
    </w:p>
    <w:p w14:paraId="30773D93" w14:textId="77777777" w:rsidR="00447E5D" w:rsidRDefault="00447E5D" w:rsidP="00447E5D">
      <w:r>
        <w:t xml:space="preserve">The annual Cherry Blossom road race is considered of material interest in the competitive and hobbyist world of road running.  The race is considered a precursor to later races, such as the Boston marathon.  The race organizers had the foresight to maintain records of historical race results and post these records on the website: </w:t>
      </w:r>
      <w:hyperlink r:id="rId9" w:history="1">
        <w:r w:rsidRPr="00B86FC6">
          <w:rPr>
            <w:rStyle w:val="Hyperlink"/>
          </w:rPr>
          <w:t>www.cherryblossom.org</w:t>
        </w:r>
      </w:hyperlink>
      <w:r>
        <w:t xml:space="preserve">.   These records include </w:t>
      </w:r>
      <w:proofErr w:type="gramStart"/>
      <w:r>
        <w:t>a number of</w:t>
      </w:r>
      <w:proofErr w:type="gramEnd"/>
      <w:r>
        <w:t xml:space="preserve"> interesting data attributes by runner, including overall finishing position, age, hometown, and time(s).   Given the high participation rates of the road race; historical results, and variance of participants in terms of age, times, and hometown, the data is of interest.  </w:t>
      </w:r>
    </w:p>
    <w:p w14:paraId="0D26EE90" w14:textId="77777777" w:rsidR="00AA5E5F" w:rsidRDefault="00447E5D" w:rsidP="00447E5D">
      <w:r>
        <w:t xml:space="preserve">However, the data, as it is made available on the website, is not provided in an easy format for additional analysis.  Specifically, the historical race results are separated by males and females as well as by year into separate, linked HTM formats.  The data, by sex and year, are also not in similar formats in terms of information provided (i.e., </w:t>
      </w:r>
      <w:r w:rsidR="00AA5E5F">
        <w:t xml:space="preserve">“time”, “gun time”, etc. attributes) or string structure (i.e., header rows).  Additionally, the call to the various HTM sites (containing the results) are inconsistent.  </w:t>
      </w:r>
    </w:p>
    <w:p w14:paraId="43320271" w14:textId="77777777" w:rsidR="00AA5E5F" w:rsidRDefault="00AA5E5F" w:rsidP="00447E5D">
      <w:r>
        <w:t>As a result, this paper provides the code necessary to do the following:</w:t>
      </w:r>
    </w:p>
    <w:p w14:paraId="0AC84BA1" w14:textId="77777777" w:rsidR="00AA5E5F" w:rsidRDefault="00AA5E5F" w:rsidP="00AA5E5F">
      <w:pPr>
        <w:pStyle w:val="ListParagraph"/>
        <w:numPr>
          <w:ilvl w:val="0"/>
          <w:numId w:val="3"/>
        </w:numPr>
      </w:pPr>
      <w:r>
        <w:t>Extract the data for each year and sex from 1999 through 2012 into a singular code environment.</w:t>
      </w:r>
    </w:p>
    <w:p w14:paraId="381E8281" w14:textId="77777777" w:rsidR="00AA5E5F" w:rsidRDefault="00AA5E5F" w:rsidP="00AA5E5F">
      <w:pPr>
        <w:pStyle w:val="ListParagraph"/>
        <w:numPr>
          <w:ilvl w:val="0"/>
          <w:numId w:val="3"/>
        </w:numPr>
      </w:pPr>
      <w:r>
        <w:lastRenderedPageBreak/>
        <w:t>Structure the data into a consistent format.</w:t>
      </w:r>
    </w:p>
    <w:p w14:paraId="2CD8F4A0" w14:textId="77777777" w:rsidR="00AA5E5F" w:rsidRDefault="00AA5E5F" w:rsidP="00AA5E5F">
      <w:pPr>
        <w:pStyle w:val="ListParagraph"/>
        <w:numPr>
          <w:ilvl w:val="0"/>
          <w:numId w:val="3"/>
        </w:numPr>
      </w:pPr>
      <w:r>
        <w:t>Extract the data into a</w:t>
      </w:r>
      <w:r w:rsidR="00447E5D">
        <w:t xml:space="preserve"> </w:t>
      </w:r>
      <w:r>
        <w:t>usable format (i.e., from a data string with vectors into a matrix).</w:t>
      </w:r>
    </w:p>
    <w:p w14:paraId="4FA9784F" w14:textId="77777777" w:rsidR="00AA5E5F" w:rsidRDefault="00AA5E5F" w:rsidP="00AA5E5F">
      <w:pPr>
        <w:pStyle w:val="ListParagraph"/>
        <w:numPr>
          <w:ilvl w:val="0"/>
          <w:numId w:val="3"/>
        </w:numPr>
      </w:pPr>
      <w:r>
        <w:t>Cleanse the extracted data to account for missing information and irrational attributes (e.g., an illogical age or time).</w:t>
      </w:r>
    </w:p>
    <w:p w14:paraId="2DD87A6B" w14:textId="1EE946E3" w:rsidR="00077F2B" w:rsidRDefault="00AA5E5F" w:rsidP="00AA5E5F">
      <w:r>
        <w:t xml:space="preserve">Thus, the work contained in this paper provide a reusable tool to any researcher that wishes to further analyze the road race results between 1999 and 2012 for both males and females.  For final measure, this paper provides initial exploratory data analytics </w:t>
      </w:r>
      <w:r w:rsidR="002869F4">
        <w:t xml:space="preserve">for the male results in order </w:t>
      </w:r>
      <w:r>
        <w:t xml:space="preserve">to confirm that the information was extracted and structured into a usable format, as well as to better understand the relationships between the results by year.  What follows is an overview of the data utilized and the methods undertaken.      </w:t>
      </w:r>
      <w:r w:rsidR="00447E5D">
        <w:t xml:space="preserve">   </w:t>
      </w:r>
    </w:p>
    <w:p w14:paraId="11D82933" w14:textId="19EF46B1" w:rsidR="00E124EF" w:rsidRPr="00FC57D1" w:rsidRDefault="00E124EF" w:rsidP="00E124EF">
      <w:pPr>
        <w:rPr>
          <w:b/>
          <w:bCs/>
          <w:sz w:val="32"/>
          <w:szCs w:val="32"/>
        </w:rPr>
      </w:pPr>
      <w:r>
        <w:rPr>
          <w:b/>
          <w:bCs/>
          <w:sz w:val="32"/>
          <w:szCs w:val="32"/>
        </w:rPr>
        <w:t>2</w:t>
      </w:r>
      <w:r w:rsidRPr="00FC57D1">
        <w:rPr>
          <w:b/>
          <w:bCs/>
          <w:sz w:val="32"/>
          <w:szCs w:val="32"/>
        </w:rPr>
        <w:t xml:space="preserve"> </w:t>
      </w:r>
      <w:r>
        <w:rPr>
          <w:b/>
          <w:bCs/>
          <w:sz w:val="32"/>
          <w:szCs w:val="32"/>
        </w:rPr>
        <w:t>Data</w:t>
      </w:r>
      <w:r w:rsidRPr="00FC57D1">
        <w:rPr>
          <w:b/>
          <w:bCs/>
          <w:sz w:val="32"/>
          <w:szCs w:val="32"/>
        </w:rPr>
        <w:t xml:space="preserve"> </w:t>
      </w:r>
    </w:p>
    <w:p w14:paraId="7BFDFE62" w14:textId="58203F94" w:rsidR="00DF140C" w:rsidRDefault="00AA5E5F">
      <w:r>
        <w:t xml:space="preserve">Data was provided by </w:t>
      </w:r>
      <w:hyperlink r:id="rId10" w:history="1">
        <w:r w:rsidRPr="00B86FC6">
          <w:rPr>
            <w:rStyle w:val="Hyperlink"/>
          </w:rPr>
          <w:t>www.cherryblossom.org</w:t>
        </w:r>
      </w:hyperlink>
      <w:r>
        <w:t>.  Race results could be gathered by going to each site, by year and sex.  The team first gathered the list of sites for each of the 14 years and sex (28 sites in total).  The list of the 28 sites is provided for in the attachment to this paper.  The data format for each of the years by sex is HTM</w:t>
      </w:r>
      <w:r w:rsidR="00FF3FFC">
        <w:t xml:space="preserve"> (i.e., string structure).</w:t>
      </w:r>
    </w:p>
    <w:p w14:paraId="4A763126" w14:textId="2A6496C1" w:rsidR="00AA5E5F" w:rsidRDefault="00AA5E5F">
      <w:r>
        <w:t xml:space="preserve">As mentioned previously, </w:t>
      </w:r>
      <w:r w:rsidR="00FF3FFC">
        <w:t>the information provided by year may vary in terms of attributes assigned to each runner typically by time scores.  A list of the typical data attributes provides is provided below.</w:t>
      </w:r>
    </w:p>
    <w:p w14:paraId="6CE44305" w14:textId="514FB56C" w:rsidR="00DF140C" w:rsidRDefault="00FF3FFC" w:rsidP="00DF140C">
      <w:pPr>
        <w:pStyle w:val="ListParagraph"/>
        <w:numPr>
          <w:ilvl w:val="0"/>
          <w:numId w:val="1"/>
        </w:numPr>
      </w:pPr>
      <w:r>
        <w:t>Place</w:t>
      </w:r>
      <w:r w:rsidR="00DF140C">
        <w:t xml:space="preserve"> = </w:t>
      </w:r>
      <w:r>
        <w:t>order of finish by runner</w:t>
      </w:r>
    </w:p>
    <w:p w14:paraId="565872B9" w14:textId="2B0D62C5" w:rsidR="00DF140C" w:rsidRDefault="00FF3FFC" w:rsidP="00DF140C">
      <w:pPr>
        <w:pStyle w:val="ListParagraph"/>
        <w:numPr>
          <w:ilvl w:val="0"/>
          <w:numId w:val="1"/>
        </w:numPr>
      </w:pPr>
      <w:proofErr w:type="spellStart"/>
      <w:r>
        <w:t>Div</w:t>
      </w:r>
      <w:proofErr w:type="spellEnd"/>
      <w:r>
        <w:t xml:space="preserve"> / total</w:t>
      </w:r>
      <w:r w:rsidR="00DF140C">
        <w:t xml:space="preserve"> =</w:t>
      </w:r>
      <w:r>
        <w:t xml:space="preserve"> there are different “divisions” for the race set by the age brackets.   Where this was provided (division results) it shows the finishing by runner within their respective division.</w:t>
      </w:r>
      <w:r w:rsidR="00DF140C">
        <w:t xml:space="preserve"> </w:t>
      </w:r>
    </w:p>
    <w:p w14:paraId="00FDB196" w14:textId="4FCE69DD" w:rsidR="00DF140C" w:rsidRDefault="00FF3FFC" w:rsidP="00DF140C">
      <w:pPr>
        <w:pStyle w:val="ListParagraph"/>
        <w:numPr>
          <w:ilvl w:val="0"/>
          <w:numId w:val="1"/>
        </w:numPr>
      </w:pPr>
      <w:r>
        <w:t>Num</w:t>
      </w:r>
      <w:r w:rsidR="00DF140C">
        <w:t xml:space="preserve"> = </w:t>
      </w:r>
      <w:r>
        <w:t>the uniquely assigned number by runner for that given year</w:t>
      </w:r>
    </w:p>
    <w:p w14:paraId="343BFA23" w14:textId="0714950B" w:rsidR="00DF140C" w:rsidRDefault="00FF3FFC" w:rsidP="00DF140C">
      <w:pPr>
        <w:pStyle w:val="ListParagraph"/>
        <w:numPr>
          <w:ilvl w:val="0"/>
          <w:numId w:val="1"/>
        </w:numPr>
      </w:pPr>
      <w:r>
        <w:t>Name</w:t>
      </w:r>
      <w:r w:rsidR="00DF140C">
        <w:t xml:space="preserve"> = </w:t>
      </w:r>
      <w:r>
        <w:t>the registered name of the runner</w:t>
      </w:r>
    </w:p>
    <w:p w14:paraId="5995A61F" w14:textId="7F9864E0" w:rsidR="00DF140C" w:rsidRDefault="00FF3FFC" w:rsidP="00DF140C">
      <w:pPr>
        <w:pStyle w:val="ListParagraph"/>
        <w:numPr>
          <w:ilvl w:val="0"/>
          <w:numId w:val="1"/>
        </w:numPr>
      </w:pPr>
      <w:r>
        <w:t>Ag</w:t>
      </w:r>
      <w:r w:rsidR="00455626">
        <w:t xml:space="preserve"> = </w:t>
      </w:r>
      <w:r>
        <w:t>the age of the runner</w:t>
      </w:r>
    </w:p>
    <w:p w14:paraId="1462D6E5" w14:textId="79951D69" w:rsidR="00DA2F1C" w:rsidRDefault="00DA2F1C" w:rsidP="00DF140C">
      <w:pPr>
        <w:pStyle w:val="ListParagraph"/>
        <w:numPr>
          <w:ilvl w:val="0"/>
          <w:numId w:val="1"/>
        </w:numPr>
      </w:pPr>
      <w:r>
        <w:t>Hometown = the hometown (or country) of the runner</w:t>
      </w:r>
    </w:p>
    <w:p w14:paraId="68963802" w14:textId="230B1324" w:rsidR="00DA2F1C" w:rsidRDefault="00DA2F1C" w:rsidP="00DF140C">
      <w:pPr>
        <w:pStyle w:val="ListParagraph"/>
        <w:numPr>
          <w:ilvl w:val="0"/>
          <w:numId w:val="1"/>
        </w:numPr>
      </w:pPr>
      <w:r>
        <w:t>5 mi = the time score of the runner at ‘mile 5’.</w:t>
      </w:r>
    </w:p>
    <w:p w14:paraId="7AEA1C2C" w14:textId="6F7E1A1E" w:rsidR="00DA2F1C" w:rsidRDefault="00DA2F1C" w:rsidP="00DF140C">
      <w:pPr>
        <w:pStyle w:val="ListParagraph"/>
        <w:numPr>
          <w:ilvl w:val="0"/>
          <w:numId w:val="1"/>
        </w:numPr>
      </w:pPr>
      <w:r>
        <w:t>Pace = the minute pace of the runner over the defined course of the race.  In some cases, depending upon ordering of the attribute, the pace score refers to overall race, 5 mi, or 10 km.</w:t>
      </w:r>
    </w:p>
    <w:p w14:paraId="5AEF0991" w14:textId="5D7E2A9C" w:rsidR="00DA2F1C" w:rsidRDefault="00DA2F1C" w:rsidP="00DF140C">
      <w:pPr>
        <w:pStyle w:val="ListParagraph"/>
        <w:numPr>
          <w:ilvl w:val="0"/>
          <w:numId w:val="1"/>
        </w:numPr>
      </w:pPr>
      <w:r>
        <w:t>10 km = the time score of the runner at ‘kilometer 10’.</w:t>
      </w:r>
    </w:p>
    <w:p w14:paraId="4378862E" w14:textId="13365A04" w:rsidR="00DA2F1C" w:rsidRDefault="00DA2F1C" w:rsidP="00DF140C">
      <w:pPr>
        <w:pStyle w:val="ListParagraph"/>
        <w:numPr>
          <w:ilvl w:val="0"/>
          <w:numId w:val="1"/>
        </w:numPr>
      </w:pPr>
      <w:r>
        <w:t>Time (or Net</w:t>
      </w:r>
      <w:r w:rsidR="00627100">
        <w:t xml:space="preserve"> or </w:t>
      </w:r>
      <w:proofErr w:type="gramStart"/>
      <w:r w:rsidR="00627100">
        <w:t>Gun</w:t>
      </w:r>
      <w:r>
        <w:t>)  =</w:t>
      </w:r>
      <w:proofErr w:type="gramEnd"/>
      <w:r>
        <w:t xml:space="preserve"> the final time score of the overall race</w:t>
      </w:r>
    </w:p>
    <w:p w14:paraId="4C357C36" w14:textId="0FFE59BB" w:rsidR="00DA2F1C" w:rsidRDefault="00DA2F1C" w:rsidP="00DA2F1C">
      <w:r>
        <w:t xml:space="preserve">The variables of interest </w:t>
      </w:r>
      <w:r w:rsidR="00627100">
        <w:t xml:space="preserve">(i.e., the data that will be pulled into a usable structure) include year, age, name, hometown, and run time.  For runtime, if “net” is available this is used, otherwise we default to “gun” and then “time”.  </w:t>
      </w:r>
    </w:p>
    <w:p w14:paraId="08A0AD7F" w14:textId="7EFBBB35" w:rsidR="00455626" w:rsidRPr="00455626" w:rsidRDefault="00455626" w:rsidP="00455626">
      <w:pPr>
        <w:rPr>
          <w:b/>
          <w:bCs/>
          <w:sz w:val="32"/>
          <w:szCs w:val="32"/>
        </w:rPr>
      </w:pPr>
      <w:r>
        <w:rPr>
          <w:b/>
          <w:bCs/>
          <w:sz w:val="32"/>
          <w:szCs w:val="32"/>
        </w:rPr>
        <w:t>3</w:t>
      </w:r>
      <w:r w:rsidRPr="00455626">
        <w:rPr>
          <w:b/>
          <w:bCs/>
          <w:sz w:val="32"/>
          <w:szCs w:val="32"/>
        </w:rPr>
        <w:t xml:space="preserve"> Data</w:t>
      </w:r>
      <w:r>
        <w:rPr>
          <w:b/>
          <w:bCs/>
          <w:sz w:val="32"/>
          <w:szCs w:val="32"/>
        </w:rPr>
        <w:t xml:space="preserve"> Cleansing</w:t>
      </w:r>
      <w:r w:rsidRPr="00455626">
        <w:rPr>
          <w:b/>
          <w:bCs/>
          <w:sz w:val="32"/>
          <w:szCs w:val="32"/>
        </w:rPr>
        <w:t xml:space="preserve"> </w:t>
      </w:r>
      <w:r w:rsidR="00FF3FFC">
        <w:rPr>
          <w:b/>
          <w:bCs/>
          <w:sz w:val="32"/>
          <w:szCs w:val="32"/>
        </w:rPr>
        <w:t>and Structuring</w:t>
      </w:r>
    </w:p>
    <w:p w14:paraId="45643A2C" w14:textId="373767B8" w:rsidR="00627100" w:rsidRDefault="00627100" w:rsidP="00455626">
      <w:r>
        <w:t>The first step to conduct to define the data source.  This was done by providing the list of HTM calls and creating into defined objects.</w:t>
      </w:r>
    </w:p>
    <w:p w14:paraId="488200BE" w14:textId="6D0D1C73" w:rsidR="00627100" w:rsidRDefault="00627100" w:rsidP="00455626">
      <w:r>
        <w:t xml:space="preserve">The next step was to extract the data (from the HTM call objects).  Tailoring of the code was required to account for the HTM structure by year and sex.  Specific functions were built in order to extract the data (in particular the </w:t>
      </w:r>
      <w:proofErr w:type="spellStart"/>
      <w:proofErr w:type="gramStart"/>
      <w:r>
        <w:t>htmlparse</w:t>
      </w:r>
      <w:proofErr w:type="spellEnd"/>
      <w:r>
        <w:t>(</w:t>
      </w:r>
      <w:proofErr w:type="gramEnd"/>
      <w:r>
        <w:t xml:space="preserve">) function as part of the XML library in R).  A separate extract data function </w:t>
      </w:r>
      <w:r>
        <w:lastRenderedPageBreak/>
        <w:t xml:space="preserve">was built for males versus females due to the difference in year 2009 race results.  </w:t>
      </w:r>
      <w:r w:rsidR="00350514">
        <w:t xml:space="preserve">Another example is that for year 2001, the female results did not contain header rows or data element </w:t>
      </w:r>
      <w:proofErr w:type="gramStart"/>
      <w:r w:rsidR="00350514">
        <w:t>titles</w:t>
      </w:r>
      <w:proofErr w:type="gramEnd"/>
      <w:r w:rsidR="00350514">
        <w:t xml:space="preserve"> so this information needed to be input.  </w:t>
      </w:r>
    </w:p>
    <w:p w14:paraId="5977ADE2" w14:textId="56275F04" w:rsidR="00350514" w:rsidRDefault="00350514" w:rsidP="00455626">
      <w:r>
        <w:t xml:space="preserve">After the data was extracted and, in some cases, manually fixed, the data needed to be transformed into a </w:t>
      </w:r>
      <w:proofErr w:type="spellStart"/>
      <w:r>
        <w:t>dataframe</w:t>
      </w:r>
      <w:proofErr w:type="spellEnd"/>
      <w:r>
        <w:t xml:space="preserve"> structure.  This was the final goal – to create a usable </w:t>
      </w:r>
      <w:proofErr w:type="spellStart"/>
      <w:r>
        <w:t>dataframe</w:t>
      </w:r>
      <w:proofErr w:type="spellEnd"/>
      <w:r>
        <w:t xml:space="preserve"> structure for future analysis.</w:t>
      </w:r>
    </w:p>
    <w:p w14:paraId="3F75020E" w14:textId="4098AC44" w:rsidR="00350514" w:rsidRDefault="00350514" w:rsidP="00455626">
      <w:r>
        <w:t xml:space="preserve">The conversion from extracted data (which was still in string format) to a </w:t>
      </w:r>
      <w:proofErr w:type="spellStart"/>
      <w:r>
        <w:t>dataframe</w:t>
      </w:r>
      <w:proofErr w:type="spellEnd"/>
      <w:r>
        <w:t xml:space="preserve"> was done by building a number of functions that included extracting the variables (data elements); removing repetitive header rows; converting time scores into a singular format; and singular data elements into individual columns (i.e., so Num and Name was not in the same </w:t>
      </w:r>
      <w:proofErr w:type="spellStart"/>
      <w:r>
        <w:t>dataframe</w:t>
      </w:r>
      <w:proofErr w:type="spellEnd"/>
      <w:r>
        <w:t xml:space="preserve"> column).  </w:t>
      </w:r>
      <w:proofErr w:type="gramStart"/>
      <w:r>
        <w:t>All of</w:t>
      </w:r>
      <w:proofErr w:type="gramEnd"/>
      <w:r>
        <w:t xml:space="preserve"> these mentioned functions were built in a </w:t>
      </w:r>
      <w:proofErr w:type="spellStart"/>
      <w:r>
        <w:t>dataframe</w:t>
      </w:r>
      <w:proofErr w:type="spellEnd"/>
      <w:r>
        <w:t xml:space="preserve"> conversion function (so they would be called when that </w:t>
      </w:r>
      <w:proofErr w:type="spellStart"/>
      <w:r>
        <w:t>dataframe</w:t>
      </w:r>
      <w:proofErr w:type="spellEnd"/>
      <w:r>
        <w:t xml:space="preserve"> conversion function was called).  The </w:t>
      </w:r>
      <w:proofErr w:type="spellStart"/>
      <w:r>
        <w:t>dataframe</w:t>
      </w:r>
      <w:proofErr w:type="spellEnd"/>
      <w:r>
        <w:t xml:space="preserve"> conversion function also ensured that various variables would be transformed into an appropriate class (e.g., integer or character).  The various functions built and utilized to perform this conversion are provided in the attached code.</w:t>
      </w:r>
    </w:p>
    <w:p w14:paraId="705F5A48" w14:textId="7FB8B25C" w:rsidR="006450F5" w:rsidRDefault="00350514" w:rsidP="00455626">
      <w:proofErr w:type="gramStart"/>
      <w:r>
        <w:t>The end result</w:t>
      </w:r>
      <w:proofErr w:type="gramEnd"/>
      <w:r>
        <w:t xml:space="preserve"> was a </w:t>
      </w:r>
      <w:proofErr w:type="spellStart"/>
      <w:r>
        <w:t>dataframe</w:t>
      </w:r>
      <w:proofErr w:type="spellEnd"/>
      <w:r>
        <w:t xml:space="preserve"> </w:t>
      </w:r>
      <w:r w:rsidR="00A0265E">
        <w:t xml:space="preserve">that included the following variables by runner:  year, age, name, hometown, and run time.  A separate </w:t>
      </w:r>
      <w:proofErr w:type="spellStart"/>
      <w:r w:rsidR="00A0265E">
        <w:t>dataframe</w:t>
      </w:r>
      <w:proofErr w:type="spellEnd"/>
      <w:r w:rsidR="00A0265E">
        <w:t xml:space="preserve"> was created for males and females.  </w:t>
      </w:r>
      <w:r w:rsidR="006450F5">
        <w:t xml:space="preserve">After the </w:t>
      </w:r>
      <w:proofErr w:type="spellStart"/>
      <w:r w:rsidR="006450F5">
        <w:t>dataframes</w:t>
      </w:r>
      <w:proofErr w:type="spellEnd"/>
      <w:r w:rsidR="006450F5">
        <w:t xml:space="preserve"> were created, “NA” age results were also eliminated (removing the entire runner records where age was not available).  This last step, removing the “NA” results by age was done because age was determined to be a key variable of interest for most analyses that would be accomplished (i.e., without this variable, the user would likely not be interested in considering the runner results).</w:t>
      </w:r>
    </w:p>
    <w:p w14:paraId="3C157BFA" w14:textId="3B09571A" w:rsidR="00350514" w:rsidRDefault="00A0265E" w:rsidP="00455626">
      <w:r>
        <w:t xml:space="preserve">These </w:t>
      </w:r>
      <w:proofErr w:type="spellStart"/>
      <w:r>
        <w:t>dataframes</w:t>
      </w:r>
      <w:proofErr w:type="spellEnd"/>
      <w:r>
        <w:t xml:space="preserve"> were finally written into ‘.csv’ files for user consumption.  </w:t>
      </w:r>
    </w:p>
    <w:p w14:paraId="06118F39" w14:textId="5C6AA034" w:rsidR="00455626" w:rsidRPr="00455626" w:rsidRDefault="00455626" w:rsidP="00455626">
      <w:pPr>
        <w:rPr>
          <w:b/>
          <w:bCs/>
          <w:sz w:val="32"/>
          <w:szCs w:val="32"/>
        </w:rPr>
      </w:pPr>
      <w:r>
        <w:rPr>
          <w:b/>
          <w:bCs/>
          <w:sz w:val="32"/>
          <w:szCs w:val="32"/>
        </w:rPr>
        <w:t>4</w:t>
      </w:r>
      <w:r w:rsidRPr="00455626">
        <w:rPr>
          <w:b/>
          <w:bCs/>
          <w:sz w:val="32"/>
          <w:szCs w:val="32"/>
        </w:rPr>
        <w:t xml:space="preserve"> </w:t>
      </w:r>
      <w:r w:rsidR="00FF3FFC">
        <w:rPr>
          <w:b/>
          <w:bCs/>
          <w:sz w:val="32"/>
          <w:szCs w:val="32"/>
        </w:rPr>
        <w:t>EDA</w:t>
      </w:r>
      <w:r w:rsidRPr="00455626">
        <w:rPr>
          <w:b/>
          <w:bCs/>
          <w:sz w:val="32"/>
          <w:szCs w:val="32"/>
        </w:rPr>
        <w:t xml:space="preserve"> </w:t>
      </w:r>
    </w:p>
    <w:p w14:paraId="02C0C78D" w14:textId="68325F06" w:rsidR="0047530B" w:rsidRDefault="002869F4" w:rsidP="002869F4">
      <w:r>
        <w:t xml:space="preserve">Once the data was extracted, cleansed and structured, the team created basic dispersion plots of the male race results in order to observe the relationship between certain variables over the years.  </w:t>
      </w:r>
      <w:proofErr w:type="gramStart"/>
      <w:r>
        <w:t>In particular, QQ</w:t>
      </w:r>
      <w:proofErr w:type="gramEnd"/>
      <w:r>
        <w:t xml:space="preserve"> plots, boxplots, and density plots were created by year (and overall) for runtime and age for the males.  In a simple sense, considering things by year, this means that there are (for three different types of plots and two different variables) </w:t>
      </w:r>
      <w:r w:rsidR="00680622">
        <w:t xml:space="preserve">84 plots.  </w:t>
      </w:r>
      <w:r w:rsidR="00BE7224">
        <w:t>However, for boxplots, the years for each of the variables were combined into singular views (which is most helpful for year over year comparison).</w:t>
      </w:r>
    </w:p>
    <w:p w14:paraId="660D0AD3" w14:textId="3DF4B700" w:rsidR="00680622" w:rsidRDefault="00680622" w:rsidP="002869F4">
      <w:proofErr w:type="gramStart"/>
      <w:r>
        <w:t>All of</w:t>
      </w:r>
      <w:proofErr w:type="gramEnd"/>
      <w:r>
        <w:t xml:space="preserve"> the plots effectively represent the same concept:  the distribution of [variable] over the population in real terms.  That is, for all the runners, do the times and ages skew towards the minimum or maximum results?  Are they evenly distributed around the median?  If we compare the distribution results between the two variables, do we see variance?  Consider the density plots for 2012:</w:t>
      </w:r>
    </w:p>
    <w:p w14:paraId="701D513D" w14:textId="01038637" w:rsidR="00680622" w:rsidRDefault="00680622" w:rsidP="002869F4">
      <w:r>
        <w:rPr>
          <w:noProof/>
        </w:rPr>
        <w:lastRenderedPageBreak/>
        <w:drawing>
          <wp:inline distT="0" distB="0" distL="0" distR="0" wp14:anchorId="17F72732" wp14:editId="7C60F500">
            <wp:extent cx="310515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5150" cy="3105150"/>
                    </a:xfrm>
                    <a:prstGeom prst="rect">
                      <a:avLst/>
                    </a:prstGeom>
                    <a:noFill/>
                    <a:ln>
                      <a:noFill/>
                    </a:ln>
                  </pic:spPr>
                </pic:pic>
              </a:graphicData>
            </a:graphic>
          </wp:inline>
        </w:drawing>
      </w:r>
    </w:p>
    <w:p w14:paraId="56B40A14" w14:textId="1A4B1A04" w:rsidR="00680622" w:rsidRDefault="00680622" w:rsidP="002869F4">
      <w:r>
        <w:rPr>
          <w:noProof/>
        </w:rPr>
        <w:drawing>
          <wp:inline distT="0" distB="0" distL="0" distR="0" wp14:anchorId="51830742" wp14:editId="6C89E5FE">
            <wp:extent cx="2952750"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p w14:paraId="1A1DDA75" w14:textId="4BC7CDDD" w:rsidR="002869F4" w:rsidRDefault="00680622" w:rsidP="002869F4">
      <w:r>
        <w:t xml:space="preserve">What could we conclude from these two plots?  In general, the overall group of runners (male) tended to skew towards the youngest age (i.e., most runners were ‘young’, but there were a handful of very old runners).  In other words, people </w:t>
      </w:r>
      <w:proofErr w:type="gramStart"/>
      <w:r>
        <w:t>have a tendency to</w:t>
      </w:r>
      <w:proofErr w:type="gramEnd"/>
      <w:r>
        <w:t xml:space="preserve"> stop running in road races as they get older except for a very small group of fitness fanatics!  </w:t>
      </w:r>
    </w:p>
    <w:p w14:paraId="3161C83F" w14:textId="40A522A1" w:rsidR="00680622" w:rsidRDefault="00680622" w:rsidP="002869F4">
      <w:r>
        <w:t xml:space="preserve">When we compare the runner age distribution results against the runtime results, we observe a more normalized distribution around the median scores.  However, the tail to the right seems to be longer.  This simply implies that the great majority of ‘younger’ runners or overall participants </w:t>
      </w:r>
      <w:r w:rsidR="00BE7224">
        <w:t xml:space="preserve">had a more normalized tendency of results.  i.e., the skews were not as significant.  The time scores that seem to skew towards the longer end (to the right could be attributable to the ‘older’ runners or even less in shape runners closer towards the age median).  </w:t>
      </w:r>
    </w:p>
    <w:p w14:paraId="0B7360E8" w14:textId="77777777" w:rsidR="00BE7224" w:rsidRDefault="00BE7224" w:rsidP="002869F4">
      <w:r>
        <w:lastRenderedPageBreak/>
        <w:t xml:space="preserve">Let’s consider the </w:t>
      </w:r>
      <w:proofErr w:type="spellStart"/>
      <w:r>
        <w:t>bloxplot</w:t>
      </w:r>
      <w:proofErr w:type="spellEnd"/>
      <w:r>
        <w:t xml:space="preserve"> results which are provided across all years.</w:t>
      </w:r>
    </w:p>
    <w:p w14:paraId="1A2E4771" w14:textId="2A77CC87" w:rsidR="00BE7224" w:rsidRDefault="00BE7224" w:rsidP="002869F4">
      <w:r>
        <w:t xml:space="preserve"> </w:t>
      </w:r>
      <w:r>
        <w:rPr>
          <w:noProof/>
        </w:rPr>
        <w:drawing>
          <wp:inline distT="0" distB="0" distL="0" distR="0" wp14:anchorId="44ABAE26" wp14:editId="00E9F565">
            <wp:extent cx="2752725" cy="2752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2725" cy="2752725"/>
                    </a:xfrm>
                    <a:prstGeom prst="rect">
                      <a:avLst/>
                    </a:prstGeom>
                    <a:noFill/>
                    <a:ln>
                      <a:noFill/>
                    </a:ln>
                  </pic:spPr>
                </pic:pic>
              </a:graphicData>
            </a:graphic>
          </wp:inline>
        </w:drawing>
      </w:r>
    </w:p>
    <w:p w14:paraId="50EE30A8" w14:textId="32933642" w:rsidR="00BE7224" w:rsidRDefault="00BE7224" w:rsidP="002869F4">
      <w:r>
        <w:rPr>
          <w:noProof/>
        </w:rPr>
        <w:drawing>
          <wp:inline distT="0" distB="0" distL="0" distR="0" wp14:anchorId="31854057" wp14:editId="1D9685AE">
            <wp:extent cx="2752725" cy="2752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2725" cy="2752725"/>
                    </a:xfrm>
                    <a:prstGeom prst="rect">
                      <a:avLst/>
                    </a:prstGeom>
                    <a:noFill/>
                    <a:ln>
                      <a:noFill/>
                    </a:ln>
                  </pic:spPr>
                </pic:pic>
              </a:graphicData>
            </a:graphic>
          </wp:inline>
        </w:drawing>
      </w:r>
    </w:p>
    <w:p w14:paraId="549557D8" w14:textId="4B63ED7A" w:rsidR="00BE7224" w:rsidRDefault="00BE7224" w:rsidP="002869F4">
      <w:r>
        <w:t>The boxplots show similar information as the density plots and QQ plots, but, again, what is helpful here is the comparison across all years.  So, what does this data show?</w:t>
      </w:r>
    </w:p>
    <w:p w14:paraId="539A510A" w14:textId="299AB30D" w:rsidR="00BE7224" w:rsidRDefault="00BE7224" w:rsidP="002869F4">
      <w:r>
        <w:t xml:space="preserve">First, what this data does not show is statistical significance.  That is, we cannot conclude the any year over year variance of population distribution is meaningful (or could be used to conclude on a hypothesis).  However, using visual depiction, we can observe an interesting trend.  Namely, starting around 2007, middle 50% of participants ages are getting younger while the times are getting higher.  It is slight, but it is there.  What conclusions can be drawn from this?  Simply, the overall ages of participants decreased, but their runtimes increased.  The question of “why” will go answered from this data view, but maybe video games are at fault.  </w:t>
      </w:r>
    </w:p>
    <w:p w14:paraId="59197EC5" w14:textId="77777777" w:rsidR="00BE7224" w:rsidRDefault="00BE7224" w:rsidP="002869F4"/>
    <w:p w14:paraId="253FE996" w14:textId="1DF9EF69" w:rsidR="0047530B" w:rsidRPr="003459D8" w:rsidRDefault="00BD1687">
      <w:pPr>
        <w:rPr>
          <w:b/>
          <w:bCs/>
          <w:sz w:val="32"/>
          <w:szCs w:val="32"/>
        </w:rPr>
      </w:pPr>
      <w:r w:rsidRPr="003459D8">
        <w:rPr>
          <w:b/>
          <w:bCs/>
          <w:sz w:val="32"/>
          <w:szCs w:val="32"/>
        </w:rPr>
        <w:lastRenderedPageBreak/>
        <w:t xml:space="preserve">3 Results </w:t>
      </w:r>
    </w:p>
    <w:p w14:paraId="41628CAD" w14:textId="5170E1DC" w:rsidR="0047530B" w:rsidRDefault="00762A07">
      <w:r>
        <w:t xml:space="preserve">The results of this paper provide (re) usable code to establish Cherry Blossom race results for each year between 1999 and 2012 into structured </w:t>
      </w:r>
      <w:proofErr w:type="spellStart"/>
      <w:r>
        <w:t>dataframes</w:t>
      </w:r>
      <w:proofErr w:type="spellEnd"/>
      <w:r>
        <w:t xml:space="preserve"> for additional analysis.  This was done for both men and women.  Additionally, the results of this paper show the structured </w:t>
      </w:r>
      <w:proofErr w:type="spellStart"/>
      <w:r>
        <w:t>dataframe</w:t>
      </w:r>
      <w:proofErr w:type="spellEnd"/>
      <w:r>
        <w:t xml:space="preserve"> data in action by considering basic dispersion plots of the race results and considering what those dispersion plots represent.  </w:t>
      </w:r>
    </w:p>
    <w:p w14:paraId="43324492" w14:textId="77777777" w:rsidR="0047530B" w:rsidRPr="003459D8" w:rsidRDefault="00BD1687">
      <w:pPr>
        <w:rPr>
          <w:b/>
          <w:bCs/>
          <w:sz w:val="32"/>
          <w:szCs w:val="32"/>
        </w:rPr>
      </w:pPr>
      <w:r w:rsidRPr="003459D8">
        <w:rPr>
          <w:b/>
          <w:bCs/>
          <w:sz w:val="32"/>
          <w:szCs w:val="32"/>
        </w:rPr>
        <w:t xml:space="preserve">4 Conclusion </w:t>
      </w:r>
    </w:p>
    <w:p w14:paraId="377B51C6" w14:textId="3F36F8B4" w:rsidR="0047530B" w:rsidRDefault="00762A07">
      <w:r>
        <w:t xml:space="preserve">This paper can be used to reproduce the Cherry Blossom </w:t>
      </w:r>
      <w:proofErr w:type="gramStart"/>
      <w:r>
        <w:t>results in particular</w:t>
      </w:r>
      <w:proofErr w:type="gramEnd"/>
      <w:r>
        <w:t xml:space="preserve"> (or even just visit the </w:t>
      </w:r>
      <w:proofErr w:type="spellStart"/>
      <w:r>
        <w:t>github</w:t>
      </w:r>
      <w:proofErr w:type="spellEnd"/>
      <w:r>
        <w:t xml:space="preserve"> repository for the created .csv files).  However, more importantly, the code and methods contained in this paper can be leveraged to extract, cleanse and structure data from any number of sources available on the internet where the initial information structure is not conducive to further analysis.  </w:t>
      </w:r>
    </w:p>
    <w:p w14:paraId="545EB133" w14:textId="77777777" w:rsidR="0047530B" w:rsidRDefault="0047530B"/>
    <w:p w14:paraId="758CCC45" w14:textId="77777777" w:rsidR="003459D8" w:rsidRDefault="003459D8">
      <w:pPr>
        <w:rPr>
          <w:b/>
          <w:bCs/>
          <w:sz w:val="32"/>
          <w:szCs w:val="32"/>
        </w:rPr>
      </w:pPr>
      <w:r>
        <w:rPr>
          <w:b/>
          <w:bCs/>
          <w:sz w:val="32"/>
          <w:szCs w:val="32"/>
        </w:rPr>
        <w:br w:type="page"/>
      </w:r>
    </w:p>
    <w:p w14:paraId="361DBA97" w14:textId="1D3AD868" w:rsidR="0047530B" w:rsidRPr="003459D8" w:rsidRDefault="00BD1687">
      <w:pPr>
        <w:rPr>
          <w:b/>
          <w:bCs/>
          <w:sz w:val="32"/>
          <w:szCs w:val="32"/>
        </w:rPr>
      </w:pPr>
      <w:r w:rsidRPr="003459D8">
        <w:rPr>
          <w:b/>
          <w:bCs/>
          <w:sz w:val="32"/>
          <w:szCs w:val="32"/>
        </w:rPr>
        <w:lastRenderedPageBreak/>
        <w:t xml:space="preserve">A Code </w:t>
      </w:r>
    </w:p>
    <w:p w14:paraId="723FC9C8" w14:textId="284C6CF2" w:rsidR="0047530B" w:rsidRDefault="00447E5D">
      <w:r>
        <w:t>Code was done in the “R” language.  The workbook utilized (coding environment) was “</w:t>
      </w:r>
      <w:proofErr w:type="spellStart"/>
      <w:r>
        <w:t>RMarkdown</w:t>
      </w:r>
      <w:proofErr w:type="spellEnd"/>
      <w:r>
        <w:t xml:space="preserve">”.  Final files are provided in the following </w:t>
      </w:r>
      <w:proofErr w:type="spellStart"/>
      <w:r>
        <w:t>github</w:t>
      </w:r>
      <w:proofErr w:type="spellEnd"/>
      <w:r>
        <w:t xml:space="preserve"> repository:  </w:t>
      </w:r>
      <w:hyperlink r:id="rId15" w:history="1">
        <w:r w:rsidRPr="00447E5D">
          <w:rPr>
            <w:color w:val="0000FF"/>
            <w:u w:val="single"/>
          </w:rPr>
          <w:t>https://github.com/G-Bruce/7333-Case-Study-Two</w:t>
        </w:r>
      </w:hyperlink>
      <w:r>
        <w:t xml:space="preserve">.  The repository also contains the data analytics graphical output.  </w:t>
      </w:r>
    </w:p>
    <w:p w14:paraId="2677CBC8" w14:textId="16FC576F" w:rsidR="00447E5D" w:rsidRDefault="00447E5D">
      <w:r>
        <w:t xml:space="preserve">What follows is a summary of the code utilized.  </w:t>
      </w:r>
      <w:bookmarkStart w:id="0" w:name="_GoBack"/>
      <w:bookmarkEnd w:id="0"/>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84"/>
        <w:gridCol w:w="7076"/>
      </w:tblGrid>
      <w:tr w:rsidR="002869F4" w:rsidRPr="002869F4" w14:paraId="70C51E5D" w14:textId="77777777" w:rsidTr="002869F4">
        <w:trPr>
          <w:gridAfter w:val="1"/>
        </w:trPr>
        <w:tc>
          <w:tcPr>
            <w:tcW w:w="0" w:type="auto"/>
            <w:shd w:val="clear" w:color="auto" w:fill="FFFFFF"/>
            <w:tcMar>
              <w:top w:w="0" w:type="dxa"/>
              <w:left w:w="150" w:type="dxa"/>
              <w:bottom w:w="0" w:type="dxa"/>
              <w:right w:w="150" w:type="dxa"/>
            </w:tcMar>
            <w:hideMark/>
          </w:tcPr>
          <w:p w14:paraId="0C9CA726"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2863A"/>
                <w:sz w:val="18"/>
                <w:szCs w:val="18"/>
              </w:rPr>
              <w:t>title</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"Quantifying_casestudy4"</w:t>
            </w:r>
          </w:p>
        </w:tc>
      </w:tr>
      <w:tr w:rsidR="002869F4" w:rsidRPr="002869F4" w14:paraId="362772DE" w14:textId="77777777" w:rsidTr="002869F4">
        <w:tc>
          <w:tcPr>
            <w:tcW w:w="752" w:type="dxa"/>
            <w:shd w:val="clear" w:color="auto" w:fill="FFFFFF"/>
            <w:noWrap/>
            <w:tcMar>
              <w:top w:w="0" w:type="dxa"/>
              <w:left w:w="150" w:type="dxa"/>
              <w:bottom w:w="0" w:type="dxa"/>
              <w:right w:w="150" w:type="dxa"/>
            </w:tcMar>
            <w:hideMark/>
          </w:tcPr>
          <w:p w14:paraId="552AD384"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0140FF"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2863A"/>
                <w:sz w:val="18"/>
                <w:szCs w:val="18"/>
              </w:rPr>
              <w:t>author</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 De La Houssaye, Brandon; Granger, Bruce Serna, Daniel; Brandon"</w:t>
            </w:r>
          </w:p>
        </w:tc>
      </w:tr>
      <w:tr w:rsidR="002869F4" w:rsidRPr="002869F4" w14:paraId="1232EB0E" w14:textId="77777777" w:rsidTr="002869F4">
        <w:tc>
          <w:tcPr>
            <w:tcW w:w="752" w:type="dxa"/>
            <w:shd w:val="clear" w:color="auto" w:fill="FFFFFF"/>
            <w:noWrap/>
            <w:tcMar>
              <w:top w:w="0" w:type="dxa"/>
              <w:left w:w="150" w:type="dxa"/>
              <w:bottom w:w="0" w:type="dxa"/>
              <w:right w:w="150" w:type="dxa"/>
            </w:tcMar>
            <w:hideMark/>
          </w:tcPr>
          <w:p w14:paraId="226E8EA2"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62AA7B"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2863A"/>
                <w:sz w:val="18"/>
                <w:szCs w:val="18"/>
              </w:rPr>
              <w:t>date</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"September 14, 2019"</w:t>
            </w:r>
          </w:p>
        </w:tc>
      </w:tr>
      <w:tr w:rsidR="002869F4" w:rsidRPr="002869F4" w14:paraId="1CA38B0F" w14:textId="77777777" w:rsidTr="002869F4">
        <w:tc>
          <w:tcPr>
            <w:tcW w:w="752" w:type="dxa"/>
            <w:shd w:val="clear" w:color="auto" w:fill="FFFFFF"/>
            <w:noWrap/>
            <w:tcMar>
              <w:top w:w="0" w:type="dxa"/>
              <w:left w:w="150" w:type="dxa"/>
              <w:bottom w:w="0" w:type="dxa"/>
              <w:right w:w="150" w:type="dxa"/>
            </w:tcMar>
            <w:hideMark/>
          </w:tcPr>
          <w:p w14:paraId="46703EAB"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210401"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2863A"/>
                <w:sz w:val="18"/>
                <w:szCs w:val="18"/>
              </w:rPr>
              <w:t>output</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032F62"/>
                <w:sz w:val="18"/>
                <w:szCs w:val="18"/>
              </w:rPr>
              <w:t>html_document</w:t>
            </w:r>
            <w:proofErr w:type="spellEnd"/>
          </w:p>
        </w:tc>
      </w:tr>
      <w:tr w:rsidR="002869F4" w:rsidRPr="002869F4" w14:paraId="3CEEAE76" w14:textId="77777777" w:rsidTr="002869F4">
        <w:tc>
          <w:tcPr>
            <w:tcW w:w="752" w:type="dxa"/>
            <w:shd w:val="clear" w:color="auto" w:fill="FFFFFF"/>
            <w:noWrap/>
            <w:tcMar>
              <w:top w:w="0" w:type="dxa"/>
              <w:left w:w="150" w:type="dxa"/>
              <w:bottom w:w="0" w:type="dxa"/>
              <w:right w:w="150" w:type="dxa"/>
            </w:tcMar>
            <w:hideMark/>
          </w:tcPr>
          <w:p w14:paraId="491A791E"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A5565B"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w:t>
            </w:r>
          </w:p>
        </w:tc>
      </w:tr>
      <w:tr w:rsidR="002869F4" w:rsidRPr="002869F4" w14:paraId="7FE1C737" w14:textId="77777777" w:rsidTr="002869F4">
        <w:tc>
          <w:tcPr>
            <w:tcW w:w="752" w:type="dxa"/>
            <w:shd w:val="clear" w:color="auto" w:fill="FFFFFF"/>
            <w:noWrap/>
            <w:tcMar>
              <w:top w:w="0" w:type="dxa"/>
              <w:left w:w="150" w:type="dxa"/>
              <w:bottom w:w="0" w:type="dxa"/>
              <w:right w:w="150" w:type="dxa"/>
            </w:tcMar>
            <w:hideMark/>
          </w:tcPr>
          <w:p w14:paraId="2BA7B0B2"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326F9C" w14:textId="77777777" w:rsidR="002869F4" w:rsidRPr="002869F4" w:rsidRDefault="002869F4" w:rsidP="002869F4">
            <w:pPr>
              <w:spacing w:after="0" w:line="300" w:lineRule="atLeast"/>
              <w:rPr>
                <w:rFonts w:ascii="Consolas" w:eastAsia="Times New Roman" w:hAnsi="Consolas" w:cs="Segoe UI"/>
                <w:color w:val="24292E"/>
                <w:sz w:val="18"/>
                <w:szCs w:val="18"/>
              </w:rPr>
            </w:pPr>
          </w:p>
          <w:p w14:paraId="38F0906F"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22085B0A" w14:textId="77777777" w:rsidTr="002869F4">
        <w:tc>
          <w:tcPr>
            <w:tcW w:w="752" w:type="dxa"/>
            <w:shd w:val="clear" w:color="auto" w:fill="FFFFFF"/>
            <w:noWrap/>
            <w:tcMar>
              <w:top w:w="0" w:type="dxa"/>
              <w:left w:w="150" w:type="dxa"/>
              <w:bottom w:w="0" w:type="dxa"/>
              <w:right w:w="150" w:type="dxa"/>
            </w:tcMar>
            <w:hideMark/>
          </w:tcPr>
          <w:p w14:paraId="13A48178"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9078F11"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005CC5"/>
                <w:sz w:val="18"/>
                <w:szCs w:val="18"/>
              </w:rPr>
              <w:t>``</w:t>
            </w:r>
            <w:proofErr w:type="gramStart"/>
            <w:r w:rsidRPr="002869F4">
              <w:rPr>
                <w:rFonts w:ascii="Consolas" w:eastAsia="Times New Roman" w:hAnsi="Consolas" w:cs="Segoe UI"/>
                <w:color w:val="005CC5"/>
                <w:sz w:val="18"/>
                <w:szCs w:val="18"/>
              </w:rPr>
              <w:t>`{</w:t>
            </w:r>
            <w:proofErr w:type="gramEnd"/>
            <w:r w:rsidRPr="002869F4">
              <w:rPr>
                <w:rFonts w:ascii="Consolas" w:eastAsia="Times New Roman" w:hAnsi="Consolas" w:cs="Segoe UI"/>
                <w:color w:val="005CC5"/>
                <w:sz w:val="18"/>
                <w:szCs w:val="18"/>
              </w:rPr>
              <w:t>r setup, include=FALSE}</w:t>
            </w:r>
          </w:p>
        </w:tc>
      </w:tr>
      <w:tr w:rsidR="002869F4" w:rsidRPr="002869F4" w14:paraId="6D3A8E27" w14:textId="77777777" w:rsidTr="002869F4">
        <w:tc>
          <w:tcPr>
            <w:tcW w:w="752" w:type="dxa"/>
            <w:shd w:val="clear" w:color="auto" w:fill="FFFFFF"/>
            <w:noWrap/>
            <w:tcMar>
              <w:top w:w="0" w:type="dxa"/>
              <w:left w:w="150" w:type="dxa"/>
              <w:bottom w:w="0" w:type="dxa"/>
              <w:right w:w="150" w:type="dxa"/>
            </w:tcMar>
            <w:hideMark/>
          </w:tcPr>
          <w:p w14:paraId="35995CA2"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839010"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spellStart"/>
            <w:proofErr w:type="gramStart"/>
            <w:r w:rsidRPr="002869F4">
              <w:rPr>
                <w:rFonts w:ascii="Consolas" w:eastAsia="Times New Roman" w:hAnsi="Consolas" w:cs="Segoe UI"/>
                <w:color w:val="6F42C1"/>
                <w:sz w:val="18"/>
                <w:szCs w:val="18"/>
              </w:rPr>
              <w:t>knitr</w:t>
            </w:r>
            <w:proofErr w:type="spellEnd"/>
            <w:r w:rsidRPr="002869F4">
              <w:rPr>
                <w:rFonts w:ascii="Consolas" w:eastAsia="Times New Roman" w:hAnsi="Consolas" w:cs="Segoe UI"/>
                <w:color w:val="D73A49"/>
                <w:sz w:val="18"/>
                <w:szCs w:val="18"/>
              </w:rPr>
              <w:t>::</w:t>
            </w:r>
            <w:proofErr w:type="spellStart"/>
            <w:proofErr w:type="gramEnd"/>
            <w:r w:rsidRPr="002869F4">
              <w:rPr>
                <w:rFonts w:ascii="Consolas" w:eastAsia="Times New Roman" w:hAnsi="Consolas" w:cs="Segoe UI"/>
                <w:color w:val="24292E"/>
                <w:sz w:val="18"/>
                <w:szCs w:val="18"/>
              </w:rPr>
              <w:t>opts_chunk</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set</w:t>
            </w:r>
            <w:proofErr w:type="spellEnd"/>
            <w:r w:rsidRPr="002869F4">
              <w:rPr>
                <w:rFonts w:ascii="Consolas" w:eastAsia="Times New Roman" w:hAnsi="Consolas" w:cs="Segoe UI"/>
                <w:color w:val="24292E"/>
                <w:sz w:val="18"/>
                <w:szCs w:val="18"/>
              </w:rPr>
              <w:t>(</w:t>
            </w:r>
            <w:r w:rsidRPr="002869F4">
              <w:rPr>
                <w:rFonts w:ascii="Consolas" w:eastAsia="Times New Roman" w:hAnsi="Consolas" w:cs="Segoe UI"/>
                <w:color w:val="E36209"/>
                <w:sz w:val="18"/>
                <w:szCs w:val="18"/>
              </w:rPr>
              <w:t>echo</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05CC5"/>
                <w:sz w:val="18"/>
                <w:szCs w:val="18"/>
              </w:rPr>
              <w:t>TRUE</w:t>
            </w:r>
            <w:r w:rsidRPr="002869F4">
              <w:rPr>
                <w:rFonts w:ascii="Consolas" w:eastAsia="Times New Roman" w:hAnsi="Consolas" w:cs="Segoe UI"/>
                <w:color w:val="24292E"/>
                <w:sz w:val="18"/>
                <w:szCs w:val="18"/>
              </w:rPr>
              <w:t>)</w:t>
            </w:r>
          </w:p>
        </w:tc>
      </w:tr>
      <w:tr w:rsidR="002869F4" w:rsidRPr="002869F4" w14:paraId="3140FDA0" w14:textId="77777777" w:rsidTr="002869F4">
        <w:tc>
          <w:tcPr>
            <w:tcW w:w="752" w:type="dxa"/>
            <w:shd w:val="clear" w:color="auto" w:fill="FFFFFF"/>
            <w:noWrap/>
            <w:tcMar>
              <w:top w:w="0" w:type="dxa"/>
              <w:left w:w="150" w:type="dxa"/>
              <w:bottom w:w="0" w:type="dxa"/>
              <w:right w:w="150" w:type="dxa"/>
            </w:tcMar>
            <w:hideMark/>
          </w:tcPr>
          <w:p w14:paraId="7A6C4DEC"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7F65C55"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005CC5"/>
                <w:sz w:val="18"/>
                <w:szCs w:val="18"/>
              </w:rPr>
              <w:t>```</w:t>
            </w:r>
          </w:p>
        </w:tc>
      </w:tr>
      <w:tr w:rsidR="002869F4" w:rsidRPr="002869F4" w14:paraId="2EC659D4" w14:textId="77777777" w:rsidTr="002869F4">
        <w:tc>
          <w:tcPr>
            <w:tcW w:w="752" w:type="dxa"/>
            <w:shd w:val="clear" w:color="auto" w:fill="FFFFFF"/>
            <w:noWrap/>
            <w:tcMar>
              <w:top w:w="0" w:type="dxa"/>
              <w:left w:w="150" w:type="dxa"/>
              <w:bottom w:w="0" w:type="dxa"/>
              <w:right w:w="150" w:type="dxa"/>
            </w:tcMar>
            <w:hideMark/>
          </w:tcPr>
          <w:p w14:paraId="254EA750"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7566C7" w14:textId="77777777" w:rsidR="002869F4" w:rsidRPr="002869F4" w:rsidRDefault="002869F4" w:rsidP="002869F4">
            <w:pPr>
              <w:spacing w:after="0" w:line="300" w:lineRule="atLeast"/>
              <w:rPr>
                <w:rFonts w:ascii="Consolas" w:eastAsia="Times New Roman" w:hAnsi="Consolas" w:cs="Segoe UI"/>
                <w:color w:val="24292E"/>
                <w:sz w:val="18"/>
                <w:szCs w:val="18"/>
              </w:rPr>
            </w:pPr>
          </w:p>
          <w:p w14:paraId="13F4BB69"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57F23FBA" w14:textId="77777777" w:rsidTr="002869F4">
        <w:tc>
          <w:tcPr>
            <w:tcW w:w="752" w:type="dxa"/>
            <w:shd w:val="clear" w:color="auto" w:fill="FFFFFF"/>
            <w:noWrap/>
            <w:tcMar>
              <w:top w:w="0" w:type="dxa"/>
              <w:left w:w="150" w:type="dxa"/>
              <w:bottom w:w="0" w:type="dxa"/>
              <w:right w:w="150" w:type="dxa"/>
            </w:tcMar>
            <w:hideMark/>
          </w:tcPr>
          <w:p w14:paraId="0A70D3B7"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576C1B7"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005CC5"/>
                <w:sz w:val="18"/>
                <w:szCs w:val="18"/>
              </w:rPr>
              <w:t>``</w:t>
            </w:r>
            <w:proofErr w:type="gramStart"/>
            <w:r w:rsidRPr="002869F4">
              <w:rPr>
                <w:rFonts w:ascii="Consolas" w:eastAsia="Times New Roman" w:hAnsi="Consolas" w:cs="Segoe UI"/>
                <w:color w:val="005CC5"/>
                <w:sz w:val="18"/>
                <w:szCs w:val="18"/>
              </w:rPr>
              <w:t>`{</w:t>
            </w:r>
            <w:proofErr w:type="gramEnd"/>
            <w:r w:rsidRPr="002869F4">
              <w:rPr>
                <w:rFonts w:ascii="Consolas" w:eastAsia="Times New Roman" w:hAnsi="Consolas" w:cs="Segoe UI"/>
                <w:color w:val="005CC5"/>
                <w:sz w:val="18"/>
                <w:szCs w:val="18"/>
              </w:rPr>
              <w:t>r setup}</w:t>
            </w:r>
          </w:p>
        </w:tc>
      </w:tr>
      <w:tr w:rsidR="002869F4" w:rsidRPr="002869F4" w14:paraId="017E6BE4" w14:textId="77777777" w:rsidTr="002869F4">
        <w:tc>
          <w:tcPr>
            <w:tcW w:w="752" w:type="dxa"/>
            <w:shd w:val="clear" w:color="auto" w:fill="FFFFFF"/>
            <w:noWrap/>
            <w:tcMar>
              <w:top w:w="0" w:type="dxa"/>
              <w:left w:w="150" w:type="dxa"/>
              <w:bottom w:w="0" w:type="dxa"/>
              <w:right w:w="150" w:type="dxa"/>
            </w:tcMar>
            <w:hideMark/>
          </w:tcPr>
          <w:p w14:paraId="0383AFE5"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FF9830"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#URL for MEN and Library</w:t>
            </w:r>
          </w:p>
        </w:tc>
      </w:tr>
      <w:tr w:rsidR="002869F4" w:rsidRPr="002869F4" w14:paraId="3391473E" w14:textId="77777777" w:rsidTr="002869F4">
        <w:tc>
          <w:tcPr>
            <w:tcW w:w="752" w:type="dxa"/>
            <w:shd w:val="clear" w:color="auto" w:fill="FFFFFF"/>
            <w:noWrap/>
            <w:tcMar>
              <w:top w:w="0" w:type="dxa"/>
              <w:left w:w="150" w:type="dxa"/>
              <w:bottom w:w="0" w:type="dxa"/>
              <w:right w:w="150" w:type="dxa"/>
            </w:tcMar>
            <w:hideMark/>
          </w:tcPr>
          <w:p w14:paraId="69FDC671"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B2DB3B"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46A54FD3" w14:textId="77777777" w:rsidTr="002869F4">
        <w:tc>
          <w:tcPr>
            <w:tcW w:w="752" w:type="dxa"/>
            <w:shd w:val="clear" w:color="auto" w:fill="FFFFFF"/>
            <w:noWrap/>
            <w:tcMar>
              <w:top w:w="0" w:type="dxa"/>
              <w:left w:w="150" w:type="dxa"/>
              <w:bottom w:w="0" w:type="dxa"/>
              <w:right w:w="150" w:type="dxa"/>
            </w:tcMar>
            <w:hideMark/>
          </w:tcPr>
          <w:p w14:paraId="6766E312"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12229AA"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gramStart"/>
            <w:r w:rsidRPr="002869F4">
              <w:rPr>
                <w:rFonts w:ascii="Consolas" w:eastAsia="Times New Roman" w:hAnsi="Consolas" w:cs="Segoe UI"/>
                <w:color w:val="24292E"/>
                <w:sz w:val="18"/>
                <w:szCs w:val="18"/>
              </w:rPr>
              <w:t>library(</w:t>
            </w:r>
            <w:proofErr w:type="gramEnd"/>
            <w:r w:rsidRPr="002869F4">
              <w:rPr>
                <w:rFonts w:ascii="Consolas" w:eastAsia="Times New Roman" w:hAnsi="Consolas" w:cs="Segoe UI"/>
                <w:color w:val="24292E"/>
                <w:sz w:val="18"/>
                <w:szCs w:val="18"/>
              </w:rPr>
              <w:t>XML)</w:t>
            </w:r>
          </w:p>
        </w:tc>
      </w:tr>
      <w:tr w:rsidR="002869F4" w:rsidRPr="002869F4" w14:paraId="0A696757" w14:textId="77777777" w:rsidTr="002869F4">
        <w:tc>
          <w:tcPr>
            <w:tcW w:w="752" w:type="dxa"/>
            <w:shd w:val="clear" w:color="auto" w:fill="FFFFFF"/>
            <w:noWrap/>
            <w:tcMar>
              <w:top w:w="0" w:type="dxa"/>
              <w:left w:w="150" w:type="dxa"/>
              <w:bottom w:w="0" w:type="dxa"/>
              <w:right w:w="150" w:type="dxa"/>
            </w:tcMar>
            <w:hideMark/>
          </w:tcPr>
          <w:p w14:paraId="4EF42F3D"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C50BFC"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76F5D1F9" w14:textId="77777777" w:rsidTr="002869F4">
        <w:tc>
          <w:tcPr>
            <w:tcW w:w="752" w:type="dxa"/>
            <w:shd w:val="clear" w:color="auto" w:fill="FFFFFF"/>
            <w:noWrap/>
            <w:tcMar>
              <w:top w:w="0" w:type="dxa"/>
              <w:left w:w="150" w:type="dxa"/>
              <w:bottom w:w="0" w:type="dxa"/>
              <w:right w:w="150" w:type="dxa"/>
            </w:tcMar>
            <w:hideMark/>
          </w:tcPr>
          <w:p w14:paraId="08AE2F34"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D559304"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library(</w:t>
            </w:r>
            <w:proofErr w:type="spellStart"/>
            <w:r w:rsidRPr="002869F4">
              <w:rPr>
                <w:rFonts w:ascii="Consolas" w:eastAsia="Times New Roman" w:hAnsi="Consolas" w:cs="Segoe UI"/>
                <w:color w:val="24292E"/>
                <w:sz w:val="18"/>
                <w:szCs w:val="18"/>
              </w:rPr>
              <w:t>tidyverse</w:t>
            </w:r>
            <w:proofErr w:type="spellEnd"/>
            <w:r w:rsidRPr="002869F4">
              <w:rPr>
                <w:rFonts w:ascii="Consolas" w:eastAsia="Times New Roman" w:hAnsi="Consolas" w:cs="Segoe UI"/>
                <w:color w:val="24292E"/>
                <w:sz w:val="18"/>
                <w:szCs w:val="18"/>
              </w:rPr>
              <w:t>)</w:t>
            </w:r>
          </w:p>
        </w:tc>
      </w:tr>
      <w:tr w:rsidR="002869F4" w:rsidRPr="002869F4" w14:paraId="3D42306E" w14:textId="77777777" w:rsidTr="002869F4">
        <w:tc>
          <w:tcPr>
            <w:tcW w:w="752" w:type="dxa"/>
            <w:shd w:val="clear" w:color="auto" w:fill="FFFFFF"/>
            <w:noWrap/>
            <w:tcMar>
              <w:top w:w="0" w:type="dxa"/>
              <w:left w:w="150" w:type="dxa"/>
              <w:bottom w:w="0" w:type="dxa"/>
              <w:right w:w="150" w:type="dxa"/>
            </w:tcMar>
            <w:hideMark/>
          </w:tcPr>
          <w:p w14:paraId="4F852F46"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7366F9"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60CACFCB" w14:textId="77777777" w:rsidTr="002869F4">
        <w:tc>
          <w:tcPr>
            <w:tcW w:w="752" w:type="dxa"/>
            <w:shd w:val="clear" w:color="auto" w:fill="FFFFFF"/>
            <w:noWrap/>
            <w:tcMar>
              <w:top w:w="0" w:type="dxa"/>
              <w:left w:w="150" w:type="dxa"/>
              <w:bottom w:w="0" w:type="dxa"/>
              <w:right w:w="150" w:type="dxa"/>
            </w:tcMar>
            <w:hideMark/>
          </w:tcPr>
          <w:p w14:paraId="2F48BADD"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4356E07"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49017773" w14:textId="77777777" w:rsidTr="002869F4">
        <w:tc>
          <w:tcPr>
            <w:tcW w:w="752" w:type="dxa"/>
            <w:shd w:val="clear" w:color="auto" w:fill="FFFFFF"/>
            <w:noWrap/>
            <w:tcMar>
              <w:top w:w="0" w:type="dxa"/>
              <w:left w:w="150" w:type="dxa"/>
              <w:bottom w:w="0" w:type="dxa"/>
              <w:right w:w="150" w:type="dxa"/>
            </w:tcMar>
            <w:hideMark/>
          </w:tcPr>
          <w:p w14:paraId="5F928300"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2B87231"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spellStart"/>
            <w:r w:rsidRPr="002869F4">
              <w:rPr>
                <w:rFonts w:ascii="Consolas" w:eastAsia="Times New Roman" w:hAnsi="Consolas" w:cs="Segoe UI"/>
                <w:color w:val="E36209"/>
                <w:sz w:val="18"/>
                <w:szCs w:val="18"/>
              </w:rPr>
              <w:t>ubase</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"http://www.cherryblossom.org/"</w:t>
            </w:r>
          </w:p>
        </w:tc>
      </w:tr>
      <w:tr w:rsidR="002869F4" w:rsidRPr="002869F4" w14:paraId="43FE13DE" w14:textId="77777777" w:rsidTr="002869F4">
        <w:tc>
          <w:tcPr>
            <w:tcW w:w="752" w:type="dxa"/>
            <w:shd w:val="clear" w:color="auto" w:fill="FFFFFF"/>
            <w:noWrap/>
            <w:tcMar>
              <w:top w:w="0" w:type="dxa"/>
              <w:left w:w="150" w:type="dxa"/>
              <w:bottom w:w="0" w:type="dxa"/>
              <w:right w:w="150" w:type="dxa"/>
            </w:tcMar>
            <w:hideMark/>
          </w:tcPr>
          <w:p w14:paraId="585052B7"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820B74"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6F7DF0A8" w14:textId="77777777" w:rsidTr="002869F4">
        <w:tc>
          <w:tcPr>
            <w:tcW w:w="752" w:type="dxa"/>
            <w:shd w:val="clear" w:color="auto" w:fill="FFFFFF"/>
            <w:noWrap/>
            <w:tcMar>
              <w:top w:w="0" w:type="dxa"/>
              <w:left w:w="150" w:type="dxa"/>
              <w:bottom w:w="0" w:type="dxa"/>
              <w:right w:w="150" w:type="dxa"/>
            </w:tcMar>
            <w:hideMark/>
          </w:tcPr>
          <w:p w14:paraId="054D045E"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6AD4005"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6C399DC8" w14:textId="77777777" w:rsidTr="002869F4">
        <w:tc>
          <w:tcPr>
            <w:tcW w:w="752" w:type="dxa"/>
            <w:shd w:val="clear" w:color="auto" w:fill="FFFFFF"/>
            <w:noWrap/>
            <w:tcMar>
              <w:top w:w="0" w:type="dxa"/>
              <w:left w:w="150" w:type="dxa"/>
              <w:bottom w:w="0" w:type="dxa"/>
              <w:right w:w="150" w:type="dxa"/>
            </w:tcMar>
            <w:hideMark/>
          </w:tcPr>
          <w:p w14:paraId="4D864C26"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4243608"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75907632" w14:textId="77777777" w:rsidTr="002869F4">
        <w:tc>
          <w:tcPr>
            <w:tcW w:w="752" w:type="dxa"/>
            <w:shd w:val="clear" w:color="auto" w:fill="FFFFFF"/>
            <w:noWrap/>
            <w:tcMar>
              <w:top w:w="0" w:type="dxa"/>
              <w:left w:w="150" w:type="dxa"/>
              <w:bottom w:w="0" w:type="dxa"/>
              <w:right w:w="150" w:type="dxa"/>
            </w:tcMar>
            <w:hideMark/>
          </w:tcPr>
          <w:p w14:paraId="7966E96E"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C1610D3"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 Revised URLS</w:t>
            </w:r>
          </w:p>
        </w:tc>
      </w:tr>
      <w:tr w:rsidR="002869F4" w:rsidRPr="002869F4" w14:paraId="4C9B7B82" w14:textId="77777777" w:rsidTr="002869F4">
        <w:tc>
          <w:tcPr>
            <w:tcW w:w="752" w:type="dxa"/>
            <w:shd w:val="clear" w:color="auto" w:fill="FFFFFF"/>
            <w:noWrap/>
            <w:tcMar>
              <w:top w:w="0" w:type="dxa"/>
              <w:left w:w="150" w:type="dxa"/>
              <w:bottom w:w="0" w:type="dxa"/>
              <w:right w:w="150" w:type="dxa"/>
            </w:tcMar>
            <w:hideMark/>
          </w:tcPr>
          <w:p w14:paraId="42134CA2"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96FAF0D"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E36209"/>
                <w:sz w:val="18"/>
                <w:szCs w:val="18"/>
              </w:rPr>
              <w:t>menURLsV2</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
        </w:tc>
      </w:tr>
      <w:tr w:rsidR="002869F4" w:rsidRPr="002869F4" w14:paraId="09BF750C" w14:textId="77777777" w:rsidTr="002869F4">
        <w:tc>
          <w:tcPr>
            <w:tcW w:w="752" w:type="dxa"/>
            <w:shd w:val="clear" w:color="auto" w:fill="FFFFFF"/>
            <w:noWrap/>
            <w:tcMar>
              <w:top w:w="0" w:type="dxa"/>
              <w:left w:w="150" w:type="dxa"/>
              <w:bottom w:w="0" w:type="dxa"/>
              <w:right w:w="150" w:type="dxa"/>
            </w:tcMar>
            <w:hideMark/>
          </w:tcPr>
          <w:p w14:paraId="03DE18C0"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682E27"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24292E"/>
                <w:sz w:val="18"/>
                <w:szCs w:val="18"/>
              </w:rPr>
              <w:t>c(</w:t>
            </w:r>
            <w:proofErr w:type="gramEnd"/>
            <w:r w:rsidRPr="002869F4">
              <w:rPr>
                <w:rFonts w:ascii="Consolas" w:eastAsia="Times New Roman" w:hAnsi="Consolas" w:cs="Segoe UI"/>
                <w:color w:val="032F62"/>
                <w:sz w:val="18"/>
                <w:szCs w:val="18"/>
              </w:rPr>
              <w:t>"results/1999/cb99m.html"</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#"cb99m.htm"</w:t>
            </w:r>
          </w:p>
        </w:tc>
      </w:tr>
      <w:tr w:rsidR="002869F4" w:rsidRPr="002869F4" w14:paraId="0DF6C0D1" w14:textId="77777777" w:rsidTr="002869F4">
        <w:tc>
          <w:tcPr>
            <w:tcW w:w="752" w:type="dxa"/>
            <w:shd w:val="clear" w:color="auto" w:fill="FFFFFF"/>
            <w:noWrap/>
            <w:tcMar>
              <w:top w:w="0" w:type="dxa"/>
              <w:left w:w="150" w:type="dxa"/>
              <w:bottom w:w="0" w:type="dxa"/>
              <w:right w:w="150" w:type="dxa"/>
            </w:tcMar>
            <w:hideMark/>
          </w:tcPr>
          <w:p w14:paraId="10FA0FF9"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43894A"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"results/2000/Cb003m.htm"</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#"cb003m.htm"</w:t>
            </w:r>
          </w:p>
        </w:tc>
      </w:tr>
      <w:tr w:rsidR="002869F4" w:rsidRPr="002869F4" w14:paraId="3590AE39" w14:textId="77777777" w:rsidTr="002869F4">
        <w:tc>
          <w:tcPr>
            <w:tcW w:w="752" w:type="dxa"/>
            <w:shd w:val="clear" w:color="auto" w:fill="FFFFFF"/>
            <w:noWrap/>
            <w:tcMar>
              <w:top w:w="0" w:type="dxa"/>
              <w:left w:w="150" w:type="dxa"/>
              <w:bottom w:w="0" w:type="dxa"/>
              <w:right w:w="150" w:type="dxa"/>
            </w:tcMar>
            <w:hideMark/>
          </w:tcPr>
          <w:p w14:paraId="4E4FB8BD"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6F07F2"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"results/2001/oof_m.html"</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#"results/2001/oof_m.html"</w:t>
            </w:r>
          </w:p>
        </w:tc>
      </w:tr>
      <w:tr w:rsidR="002869F4" w:rsidRPr="002869F4" w14:paraId="79AD2E2B" w14:textId="77777777" w:rsidTr="002869F4">
        <w:tc>
          <w:tcPr>
            <w:tcW w:w="752" w:type="dxa"/>
            <w:shd w:val="clear" w:color="auto" w:fill="FFFFFF"/>
            <w:noWrap/>
            <w:tcMar>
              <w:top w:w="0" w:type="dxa"/>
              <w:left w:w="150" w:type="dxa"/>
              <w:bottom w:w="0" w:type="dxa"/>
              <w:right w:w="150" w:type="dxa"/>
            </w:tcMar>
            <w:hideMark/>
          </w:tcPr>
          <w:p w14:paraId="0A789C59"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12BB6D"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"results/2002/oofm.htm"</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#"results/2002/oofm.htm"</w:t>
            </w:r>
          </w:p>
        </w:tc>
      </w:tr>
      <w:tr w:rsidR="002869F4" w:rsidRPr="002869F4" w14:paraId="01401E5F" w14:textId="77777777" w:rsidTr="002869F4">
        <w:tc>
          <w:tcPr>
            <w:tcW w:w="752" w:type="dxa"/>
            <w:shd w:val="clear" w:color="auto" w:fill="FFFFFF"/>
            <w:noWrap/>
            <w:tcMar>
              <w:top w:w="0" w:type="dxa"/>
              <w:left w:w="150" w:type="dxa"/>
              <w:bottom w:w="0" w:type="dxa"/>
              <w:right w:w="150" w:type="dxa"/>
            </w:tcMar>
            <w:hideMark/>
          </w:tcPr>
          <w:p w14:paraId="03D12534"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8CFFDB"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"results/2003/CB03-M.HTM"</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#"results/2003/CB03-M.HTM"</w:t>
            </w:r>
          </w:p>
        </w:tc>
      </w:tr>
      <w:tr w:rsidR="002869F4" w:rsidRPr="002869F4" w14:paraId="3DABAD1F" w14:textId="77777777" w:rsidTr="002869F4">
        <w:tc>
          <w:tcPr>
            <w:tcW w:w="752" w:type="dxa"/>
            <w:shd w:val="clear" w:color="auto" w:fill="FFFFFF"/>
            <w:noWrap/>
            <w:tcMar>
              <w:top w:w="0" w:type="dxa"/>
              <w:left w:w="150" w:type="dxa"/>
              <w:bottom w:w="0" w:type="dxa"/>
              <w:right w:w="150" w:type="dxa"/>
            </w:tcMar>
            <w:hideMark/>
          </w:tcPr>
          <w:p w14:paraId="13D9E3A1"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FE450C"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"results/2004/men.htm"</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#"results/2004/men.htm"</w:t>
            </w:r>
          </w:p>
        </w:tc>
      </w:tr>
      <w:tr w:rsidR="002869F4" w:rsidRPr="002869F4" w14:paraId="1917148B" w14:textId="77777777" w:rsidTr="002869F4">
        <w:tc>
          <w:tcPr>
            <w:tcW w:w="752" w:type="dxa"/>
            <w:shd w:val="clear" w:color="auto" w:fill="FFFFFF"/>
            <w:noWrap/>
            <w:tcMar>
              <w:top w:w="0" w:type="dxa"/>
              <w:left w:w="150" w:type="dxa"/>
              <w:bottom w:w="0" w:type="dxa"/>
              <w:right w:w="150" w:type="dxa"/>
            </w:tcMar>
            <w:hideMark/>
          </w:tcPr>
          <w:p w14:paraId="7E1D5297"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5F66896"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"results/2005/CB05-M.htm"</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#"results/2005/CB05-M.htm"</w:t>
            </w:r>
          </w:p>
        </w:tc>
      </w:tr>
      <w:tr w:rsidR="002869F4" w:rsidRPr="002869F4" w14:paraId="60D19C2C" w14:textId="77777777" w:rsidTr="002869F4">
        <w:tc>
          <w:tcPr>
            <w:tcW w:w="752" w:type="dxa"/>
            <w:shd w:val="clear" w:color="auto" w:fill="FFFFFF"/>
            <w:noWrap/>
            <w:tcMar>
              <w:top w:w="0" w:type="dxa"/>
              <w:left w:w="150" w:type="dxa"/>
              <w:bottom w:w="0" w:type="dxa"/>
              <w:right w:w="150" w:type="dxa"/>
            </w:tcMar>
            <w:hideMark/>
          </w:tcPr>
          <w:p w14:paraId="257BC801"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B487FC"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"results/2006/men.htm"</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#"results/2006/men.htm"</w:t>
            </w:r>
          </w:p>
        </w:tc>
      </w:tr>
      <w:tr w:rsidR="002869F4" w:rsidRPr="002869F4" w14:paraId="59D4CC7B" w14:textId="77777777" w:rsidTr="002869F4">
        <w:tc>
          <w:tcPr>
            <w:tcW w:w="752" w:type="dxa"/>
            <w:shd w:val="clear" w:color="auto" w:fill="FFFFFF"/>
            <w:noWrap/>
            <w:tcMar>
              <w:top w:w="0" w:type="dxa"/>
              <w:left w:w="150" w:type="dxa"/>
              <w:bottom w:w="0" w:type="dxa"/>
              <w:right w:w="150" w:type="dxa"/>
            </w:tcMar>
            <w:hideMark/>
          </w:tcPr>
          <w:p w14:paraId="646124B7"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CA6D6C"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"results/2007/men.htm"</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#"results/2007/men.htm"</w:t>
            </w:r>
          </w:p>
        </w:tc>
      </w:tr>
      <w:tr w:rsidR="002869F4" w:rsidRPr="002869F4" w14:paraId="689BFAA0" w14:textId="77777777" w:rsidTr="002869F4">
        <w:tc>
          <w:tcPr>
            <w:tcW w:w="752" w:type="dxa"/>
            <w:shd w:val="clear" w:color="auto" w:fill="FFFFFF"/>
            <w:noWrap/>
            <w:tcMar>
              <w:top w:w="0" w:type="dxa"/>
              <w:left w:w="150" w:type="dxa"/>
              <w:bottom w:w="0" w:type="dxa"/>
              <w:right w:w="150" w:type="dxa"/>
            </w:tcMar>
            <w:hideMark/>
          </w:tcPr>
          <w:p w14:paraId="53B57B73"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4DD2C6"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"results/2008/men.htm"</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#"results/2008/men.htm"</w:t>
            </w:r>
          </w:p>
        </w:tc>
      </w:tr>
      <w:tr w:rsidR="002869F4" w:rsidRPr="002869F4" w14:paraId="63B2D052" w14:textId="77777777" w:rsidTr="002869F4">
        <w:tc>
          <w:tcPr>
            <w:tcW w:w="752" w:type="dxa"/>
            <w:shd w:val="clear" w:color="auto" w:fill="FFFFFF"/>
            <w:noWrap/>
            <w:tcMar>
              <w:top w:w="0" w:type="dxa"/>
              <w:left w:w="150" w:type="dxa"/>
              <w:bottom w:w="0" w:type="dxa"/>
              <w:right w:w="150" w:type="dxa"/>
            </w:tcMar>
            <w:hideMark/>
          </w:tcPr>
          <w:p w14:paraId="42EAC057"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E198E1"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"results/2009/09cucb-M.htm"</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#"results/2009/09cucb-M.htm"</w:t>
            </w:r>
          </w:p>
        </w:tc>
      </w:tr>
      <w:tr w:rsidR="002869F4" w:rsidRPr="002869F4" w14:paraId="33F6FDBE" w14:textId="77777777" w:rsidTr="002869F4">
        <w:tc>
          <w:tcPr>
            <w:tcW w:w="752" w:type="dxa"/>
            <w:shd w:val="clear" w:color="auto" w:fill="FFFFFF"/>
            <w:noWrap/>
            <w:tcMar>
              <w:top w:w="0" w:type="dxa"/>
              <w:left w:w="150" w:type="dxa"/>
              <w:bottom w:w="0" w:type="dxa"/>
              <w:right w:w="150" w:type="dxa"/>
            </w:tcMar>
            <w:hideMark/>
          </w:tcPr>
          <w:p w14:paraId="5DEEB8CC"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34503D"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"results/2010/2010cucb10m-m.htm"</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#"results/2010/2010cucb10m-m.htm"</w:t>
            </w:r>
          </w:p>
        </w:tc>
      </w:tr>
      <w:tr w:rsidR="002869F4" w:rsidRPr="002869F4" w14:paraId="1B40859A" w14:textId="77777777" w:rsidTr="002869F4">
        <w:tc>
          <w:tcPr>
            <w:tcW w:w="752" w:type="dxa"/>
            <w:shd w:val="clear" w:color="auto" w:fill="FFFFFF"/>
            <w:noWrap/>
            <w:tcMar>
              <w:top w:w="0" w:type="dxa"/>
              <w:left w:w="150" w:type="dxa"/>
              <w:bottom w:w="0" w:type="dxa"/>
              <w:right w:w="150" w:type="dxa"/>
            </w:tcMar>
            <w:hideMark/>
          </w:tcPr>
          <w:p w14:paraId="257123BD"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74C89B"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"results/2011/2011cucb10m-m.htm"</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#"results/2011/2011cucb10m-m.htm"</w:t>
            </w:r>
          </w:p>
        </w:tc>
      </w:tr>
      <w:tr w:rsidR="002869F4" w:rsidRPr="002869F4" w14:paraId="6D75C0E0" w14:textId="77777777" w:rsidTr="002869F4">
        <w:tc>
          <w:tcPr>
            <w:tcW w:w="752" w:type="dxa"/>
            <w:shd w:val="clear" w:color="auto" w:fill="FFFFFF"/>
            <w:noWrap/>
            <w:tcMar>
              <w:top w:w="0" w:type="dxa"/>
              <w:left w:w="150" w:type="dxa"/>
              <w:bottom w:w="0" w:type="dxa"/>
              <w:right w:w="150" w:type="dxa"/>
            </w:tcMar>
            <w:hideMark/>
          </w:tcPr>
          <w:p w14:paraId="15522DA1"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AD3FD0"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"results/2012/2012cucb10m-m.htm"</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#"results/2012/2012cucb10m-m.htm"</w:t>
            </w:r>
          </w:p>
        </w:tc>
      </w:tr>
      <w:tr w:rsidR="002869F4" w:rsidRPr="002869F4" w14:paraId="6C354A75" w14:textId="77777777" w:rsidTr="002869F4">
        <w:tc>
          <w:tcPr>
            <w:tcW w:w="752" w:type="dxa"/>
            <w:shd w:val="clear" w:color="auto" w:fill="FFFFFF"/>
            <w:noWrap/>
            <w:tcMar>
              <w:top w:w="0" w:type="dxa"/>
              <w:left w:w="150" w:type="dxa"/>
              <w:bottom w:w="0" w:type="dxa"/>
              <w:right w:w="150" w:type="dxa"/>
            </w:tcMar>
            <w:hideMark/>
          </w:tcPr>
          <w:p w14:paraId="59753D4F"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1BDDF89"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
        </w:tc>
      </w:tr>
      <w:tr w:rsidR="002869F4" w:rsidRPr="002869F4" w14:paraId="6ACF342D" w14:textId="77777777" w:rsidTr="002869F4">
        <w:tc>
          <w:tcPr>
            <w:tcW w:w="752" w:type="dxa"/>
            <w:shd w:val="clear" w:color="auto" w:fill="FFFFFF"/>
            <w:noWrap/>
            <w:tcMar>
              <w:top w:w="0" w:type="dxa"/>
              <w:left w:w="150" w:type="dxa"/>
              <w:bottom w:w="0" w:type="dxa"/>
              <w:right w:w="150" w:type="dxa"/>
            </w:tcMar>
            <w:hideMark/>
          </w:tcPr>
          <w:p w14:paraId="5376537B"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6D7284"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w:t>
            </w:r>
          </w:p>
        </w:tc>
      </w:tr>
      <w:tr w:rsidR="002869F4" w:rsidRPr="002869F4" w14:paraId="37FC9F82" w14:textId="77777777" w:rsidTr="002869F4">
        <w:tc>
          <w:tcPr>
            <w:tcW w:w="752" w:type="dxa"/>
            <w:shd w:val="clear" w:color="auto" w:fill="FFFFFF"/>
            <w:noWrap/>
            <w:tcMar>
              <w:top w:w="0" w:type="dxa"/>
              <w:left w:w="150" w:type="dxa"/>
              <w:bottom w:w="0" w:type="dxa"/>
              <w:right w:w="150" w:type="dxa"/>
            </w:tcMar>
            <w:hideMark/>
          </w:tcPr>
          <w:p w14:paraId="2A1196DD"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D56124"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50C1E36F" w14:textId="77777777" w:rsidTr="002869F4">
        <w:tc>
          <w:tcPr>
            <w:tcW w:w="752" w:type="dxa"/>
            <w:shd w:val="clear" w:color="auto" w:fill="FFFFFF"/>
            <w:noWrap/>
            <w:tcMar>
              <w:top w:w="0" w:type="dxa"/>
              <w:left w:w="150" w:type="dxa"/>
              <w:bottom w:w="0" w:type="dxa"/>
              <w:right w:w="150" w:type="dxa"/>
            </w:tcMar>
            <w:hideMark/>
          </w:tcPr>
          <w:p w14:paraId="71801AC3"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A8F9131"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6426C1C7" w14:textId="77777777" w:rsidTr="002869F4">
        <w:tc>
          <w:tcPr>
            <w:tcW w:w="752" w:type="dxa"/>
            <w:shd w:val="clear" w:color="auto" w:fill="FFFFFF"/>
            <w:noWrap/>
            <w:tcMar>
              <w:top w:w="0" w:type="dxa"/>
              <w:left w:w="150" w:type="dxa"/>
              <w:bottom w:w="0" w:type="dxa"/>
              <w:right w:w="150" w:type="dxa"/>
            </w:tcMar>
            <w:hideMark/>
          </w:tcPr>
          <w:p w14:paraId="393F02F9"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161E8A4"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340B1026" w14:textId="77777777" w:rsidTr="002869F4">
        <w:tc>
          <w:tcPr>
            <w:tcW w:w="752" w:type="dxa"/>
            <w:shd w:val="clear" w:color="auto" w:fill="FFFFFF"/>
            <w:noWrap/>
            <w:tcMar>
              <w:top w:w="0" w:type="dxa"/>
              <w:left w:w="150" w:type="dxa"/>
              <w:bottom w:w="0" w:type="dxa"/>
              <w:right w:w="150" w:type="dxa"/>
            </w:tcMar>
            <w:hideMark/>
          </w:tcPr>
          <w:p w14:paraId="3DE4E634"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1603CD9"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 Revised URLS</w:t>
            </w:r>
          </w:p>
        </w:tc>
      </w:tr>
      <w:tr w:rsidR="002869F4" w:rsidRPr="002869F4" w14:paraId="3FF8892E" w14:textId="77777777" w:rsidTr="002869F4">
        <w:tc>
          <w:tcPr>
            <w:tcW w:w="752" w:type="dxa"/>
            <w:shd w:val="clear" w:color="auto" w:fill="FFFFFF"/>
            <w:noWrap/>
            <w:tcMar>
              <w:top w:w="0" w:type="dxa"/>
              <w:left w:w="150" w:type="dxa"/>
              <w:bottom w:w="0" w:type="dxa"/>
              <w:right w:w="150" w:type="dxa"/>
            </w:tcMar>
            <w:hideMark/>
          </w:tcPr>
          <w:p w14:paraId="277747F0"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0F9CA1"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E36209"/>
                <w:sz w:val="18"/>
                <w:szCs w:val="18"/>
              </w:rPr>
              <w:t>urlsV2</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24292E"/>
                <w:sz w:val="18"/>
                <w:szCs w:val="18"/>
              </w:rPr>
              <w:t>paste(</w:t>
            </w:r>
            <w:proofErr w:type="spellStart"/>
            <w:proofErr w:type="gramEnd"/>
            <w:r w:rsidRPr="002869F4">
              <w:rPr>
                <w:rFonts w:ascii="Consolas" w:eastAsia="Times New Roman" w:hAnsi="Consolas" w:cs="Segoe UI"/>
                <w:color w:val="24292E"/>
                <w:sz w:val="18"/>
                <w:szCs w:val="18"/>
              </w:rPr>
              <w:t>ubase</w:t>
            </w:r>
            <w:proofErr w:type="spellEnd"/>
            <w:r w:rsidRPr="002869F4">
              <w:rPr>
                <w:rFonts w:ascii="Consolas" w:eastAsia="Times New Roman" w:hAnsi="Consolas" w:cs="Segoe UI"/>
                <w:color w:val="24292E"/>
                <w:sz w:val="18"/>
                <w:szCs w:val="18"/>
              </w:rPr>
              <w:t xml:space="preserve">, menURLsV2, </w:t>
            </w:r>
            <w:proofErr w:type="spellStart"/>
            <w:r w:rsidRPr="002869F4">
              <w:rPr>
                <w:rFonts w:ascii="Consolas" w:eastAsia="Times New Roman" w:hAnsi="Consolas" w:cs="Segoe UI"/>
                <w:color w:val="E36209"/>
                <w:sz w:val="18"/>
                <w:szCs w:val="18"/>
              </w:rPr>
              <w:t>sep</w:t>
            </w:r>
            <w:proofErr w:type="spellEnd"/>
            <w:r w:rsidRPr="002869F4">
              <w:rPr>
                <w:rFonts w:ascii="Consolas" w:eastAsia="Times New Roman" w:hAnsi="Consolas" w:cs="Segoe UI"/>
                <w:color w:val="D73A49"/>
                <w:sz w:val="18"/>
                <w:szCs w:val="18"/>
              </w:rPr>
              <w:t>=</w:t>
            </w:r>
            <w:r w:rsidRPr="002869F4">
              <w:rPr>
                <w:rFonts w:ascii="Consolas" w:eastAsia="Times New Roman" w:hAnsi="Consolas" w:cs="Segoe UI"/>
                <w:color w:val="032F62"/>
                <w:sz w:val="18"/>
                <w:szCs w:val="18"/>
              </w:rPr>
              <w:t>""</w:t>
            </w:r>
            <w:r w:rsidRPr="002869F4">
              <w:rPr>
                <w:rFonts w:ascii="Consolas" w:eastAsia="Times New Roman" w:hAnsi="Consolas" w:cs="Segoe UI"/>
                <w:color w:val="24292E"/>
                <w:sz w:val="18"/>
                <w:szCs w:val="18"/>
              </w:rPr>
              <w:t>)</w:t>
            </w:r>
          </w:p>
        </w:tc>
      </w:tr>
      <w:tr w:rsidR="002869F4" w:rsidRPr="002869F4" w14:paraId="5C403C5D" w14:textId="77777777" w:rsidTr="002869F4">
        <w:tc>
          <w:tcPr>
            <w:tcW w:w="752" w:type="dxa"/>
            <w:shd w:val="clear" w:color="auto" w:fill="FFFFFF"/>
            <w:noWrap/>
            <w:tcMar>
              <w:top w:w="0" w:type="dxa"/>
              <w:left w:w="150" w:type="dxa"/>
              <w:bottom w:w="0" w:type="dxa"/>
              <w:right w:w="150" w:type="dxa"/>
            </w:tcMar>
            <w:hideMark/>
          </w:tcPr>
          <w:p w14:paraId="3CB3887F"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88415C"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urlsV2[</w:t>
            </w:r>
            <w:r w:rsidRPr="002869F4">
              <w:rPr>
                <w:rFonts w:ascii="Consolas" w:eastAsia="Times New Roman" w:hAnsi="Consolas" w:cs="Segoe UI"/>
                <w:color w:val="005CC5"/>
                <w:sz w:val="18"/>
                <w:szCs w:val="18"/>
              </w:rPr>
              <w:t>1</w:t>
            </w:r>
            <w:r w:rsidRPr="002869F4">
              <w:rPr>
                <w:rFonts w:ascii="Consolas" w:eastAsia="Times New Roman" w:hAnsi="Consolas" w:cs="Segoe UI"/>
                <w:color w:val="D73A49"/>
                <w:sz w:val="18"/>
                <w:szCs w:val="18"/>
              </w:rPr>
              <w:t>:</w:t>
            </w:r>
            <w:r w:rsidRPr="002869F4">
              <w:rPr>
                <w:rFonts w:ascii="Consolas" w:eastAsia="Times New Roman" w:hAnsi="Consolas" w:cs="Segoe UI"/>
                <w:color w:val="005CC5"/>
                <w:sz w:val="18"/>
                <w:szCs w:val="18"/>
              </w:rPr>
              <w:t>4</w:t>
            </w:r>
            <w:r w:rsidRPr="002869F4">
              <w:rPr>
                <w:rFonts w:ascii="Consolas" w:eastAsia="Times New Roman" w:hAnsi="Consolas" w:cs="Segoe UI"/>
                <w:color w:val="24292E"/>
                <w:sz w:val="18"/>
                <w:szCs w:val="18"/>
              </w:rPr>
              <w:t>]</w:t>
            </w:r>
          </w:p>
        </w:tc>
      </w:tr>
      <w:tr w:rsidR="002869F4" w:rsidRPr="002869F4" w14:paraId="455B8A5D" w14:textId="77777777" w:rsidTr="002869F4">
        <w:tc>
          <w:tcPr>
            <w:tcW w:w="752" w:type="dxa"/>
            <w:shd w:val="clear" w:color="auto" w:fill="FFFFFF"/>
            <w:noWrap/>
            <w:tcMar>
              <w:top w:w="0" w:type="dxa"/>
              <w:left w:w="150" w:type="dxa"/>
              <w:bottom w:w="0" w:type="dxa"/>
              <w:right w:w="150" w:type="dxa"/>
            </w:tcMar>
            <w:hideMark/>
          </w:tcPr>
          <w:p w14:paraId="2758A2BD"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67F62B"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28E7B6C2" w14:textId="77777777" w:rsidTr="002869F4">
        <w:tc>
          <w:tcPr>
            <w:tcW w:w="752" w:type="dxa"/>
            <w:shd w:val="clear" w:color="auto" w:fill="FFFFFF"/>
            <w:noWrap/>
            <w:tcMar>
              <w:top w:w="0" w:type="dxa"/>
              <w:left w:w="150" w:type="dxa"/>
              <w:bottom w:w="0" w:type="dxa"/>
              <w:right w:w="150" w:type="dxa"/>
            </w:tcMar>
            <w:hideMark/>
          </w:tcPr>
          <w:p w14:paraId="63D7FB35"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FCD0FE5"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005CC5"/>
                <w:sz w:val="18"/>
                <w:szCs w:val="18"/>
              </w:rPr>
              <w:t>```</w:t>
            </w:r>
          </w:p>
        </w:tc>
      </w:tr>
      <w:tr w:rsidR="002869F4" w:rsidRPr="002869F4" w14:paraId="49A37B33" w14:textId="77777777" w:rsidTr="002869F4">
        <w:tc>
          <w:tcPr>
            <w:tcW w:w="752" w:type="dxa"/>
            <w:shd w:val="clear" w:color="auto" w:fill="FFFFFF"/>
            <w:noWrap/>
            <w:tcMar>
              <w:top w:w="0" w:type="dxa"/>
              <w:left w:w="150" w:type="dxa"/>
              <w:bottom w:w="0" w:type="dxa"/>
              <w:right w:w="150" w:type="dxa"/>
            </w:tcMar>
            <w:hideMark/>
          </w:tcPr>
          <w:p w14:paraId="5C5AFFF9"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1AE8F2" w14:textId="77777777" w:rsidR="002869F4" w:rsidRPr="002869F4" w:rsidRDefault="002869F4" w:rsidP="002869F4">
            <w:pPr>
              <w:spacing w:after="0" w:line="300" w:lineRule="atLeast"/>
              <w:rPr>
                <w:rFonts w:ascii="Consolas" w:eastAsia="Times New Roman" w:hAnsi="Consolas" w:cs="Segoe UI"/>
                <w:color w:val="24292E"/>
                <w:sz w:val="18"/>
                <w:szCs w:val="18"/>
              </w:rPr>
            </w:pPr>
          </w:p>
          <w:p w14:paraId="65675E8F"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37FE44D7" w14:textId="77777777" w:rsidTr="002869F4">
        <w:tc>
          <w:tcPr>
            <w:tcW w:w="752" w:type="dxa"/>
            <w:shd w:val="clear" w:color="auto" w:fill="FFFFFF"/>
            <w:noWrap/>
            <w:tcMar>
              <w:top w:w="0" w:type="dxa"/>
              <w:left w:w="150" w:type="dxa"/>
              <w:bottom w:w="0" w:type="dxa"/>
              <w:right w:w="150" w:type="dxa"/>
            </w:tcMar>
            <w:hideMark/>
          </w:tcPr>
          <w:p w14:paraId="1FBA38E8"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625ECE7"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005CC5"/>
                <w:sz w:val="18"/>
                <w:szCs w:val="18"/>
              </w:rPr>
              <w:t>``</w:t>
            </w:r>
            <w:proofErr w:type="gramStart"/>
            <w:r w:rsidRPr="002869F4">
              <w:rPr>
                <w:rFonts w:ascii="Consolas" w:eastAsia="Times New Roman" w:hAnsi="Consolas" w:cs="Segoe UI"/>
                <w:color w:val="005CC5"/>
                <w:sz w:val="18"/>
                <w:szCs w:val="18"/>
              </w:rPr>
              <w:t>`{</w:t>
            </w:r>
            <w:proofErr w:type="gramEnd"/>
            <w:r w:rsidRPr="002869F4">
              <w:rPr>
                <w:rFonts w:ascii="Consolas" w:eastAsia="Times New Roman" w:hAnsi="Consolas" w:cs="Segoe UI"/>
                <w:color w:val="005CC5"/>
                <w:sz w:val="18"/>
                <w:szCs w:val="18"/>
              </w:rPr>
              <w:t xml:space="preserve">r </w:t>
            </w:r>
            <w:proofErr w:type="spellStart"/>
            <w:r w:rsidRPr="002869F4">
              <w:rPr>
                <w:rFonts w:ascii="Consolas" w:eastAsia="Times New Roman" w:hAnsi="Consolas" w:cs="Segoe UI"/>
                <w:color w:val="005CC5"/>
                <w:sz w:val="18"/>
                <w:szCs w:val="18"/>
              </w:rPr>
              <w:t>utilityFunctions</w:t>
            </w:r>
            <w:proofErr w:type="spellEnd"/>
            <w:r w:rsidRPr="002869F4">
              <w:rPr>
                <w:rFonts w:ascii="Consolas" w:eastAsia="Times New Roman" w:hAnsi="Consolas" w:cs="Segoe UI"/>
                <w:color w:val="005CC5"/>
                <w:sz w:val="18"/>
                <w:szCs w:val="18"/>
              </w:rPr>
              <w:t>}</w:t>
            </w:r>
          </w:p>
        </w:tc>
      </w:tr>
      <w:tr w:rsidR="002869F4" w:rsidRPr="002869F4" w14:paraId="37713C9F" w14:textId="77777777" w:rsidTr="002869F4">
        <w:tc>
          <w:tcPr>
            <w:tcW w:w="752" w:type="dxa"/>
            <w:shd w:val="clear" w:color="auto" w:fill="FFFFFF"/>
            <w:noWrap/>
            <w:tcMar>
              <w:top w:w="0" w:type="dxa"/>
              <w:left w:w="150" w:type="dxa"/>
              <w:bottom w:w="0" w:type="dxa"/>
              <w:right w:w="150" w:type="dxa"/>
            </w:tcMar>
            <w:hideMark/>
          </w:tcPr>
          <w:p w14:paraId="30A3CDAA"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15B945"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47F8D968" w14:textId="77777777" w:rsidTr="002869F4">
        <w:tc>
          <w:tcPr>
            <w:tcW w:w="752" w:type="dxa"/>
            <w:shd w:val="clear" w:color="auto" w:fill="FFFFFF"/>
            <w:noWrap/>
            <w:tcMar>
              <w:top w:w="0" w:type="dxa"/>
              <w:left w:w="150" w:type="dxa"/>
              <w:bottom w:w="0" w:type="dxa"/>
              <w:right w:w="150" w:type="dxa"/>
            </w:tcMar>
            <w:hideMark/>
          </w:tcPr>
          <w:p w14:paraId="0E2F6E37"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CA3EE46"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#FUNCTIONS</w:t>
            </w:r>
          </w:p>
        </w:tc>
      </w:tr>
      <w:tr w:rsidR="002869F4" w:rsidRPr="002869F4" w14:paraId="2090E6CC" w14:textId="77777777" w:rsidTr="002869F4">
        <w:tc>
          <w:tcPr>
            <w:tcW w:w="752" w:type="dxa"/>
            <w:shd w:val="clear" w:color="auto" w:fill="FFFFFF"/>
            <w:noWrap/>
            <w:tcMar>
              <w:top w:w="0" w:type="dxa"/>
              <w:left w:w="150" w:type="dxa"/>
              <w:bottom w:w="0" w:type="dxa"/>
              <w:right w:w="150" w:type="dxa"/>
            </w:tcMar>
            <w:hideMark/>
          </w:tcPr>
          <w:p w14:paraId="30B94CCA"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C3AB56"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5DE1BD01" w14:textId="77777777" w:rsidTr="002869F4">
        <w:tc>
          <w:tcPr>
            <w:tcW w:w="752" w:type="dxa"/>
            <w:shd w:val="clear" w:color="auto" w:fill="FFFFFF"/>
            <w:noWrap/>
            <w:tcMar>
              <w:top w:w="0" w:type="dxa"/>
              <w:left w:w="150" w:type="dxa"/>
              <w:bottom w:w="0" w:type="dxa"/>
              <w:right w:w="150" w:type="dxa"/>
            </w:tcMar>
            <w:hideMark/>
          </w:tcPr>
          <w:p w14:paraId="71F2F0CE"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00D00BB"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#extractResTablev2</w:t>
            </w:r>
          </w:p>
        </w:tc>
      </w:tr>
      <w:tr w:rsidR="002869F4" w:rsidRPr="002869F4" w14:paraId="6049EC62" w14:textId="77777777" w:rsidTr="002869F4">
        <w:tc>
          <w:tcPr>
            <w:tcW w:w="752" w:type="dxa"/>
            <w:shd w:val="clear" w:color="auto" w:fill="FFFFFF"/>
            <w:noWrap/>
            <w:tcMar>
              <w:top w:w="0" w:type="dxa"/>
              <w:left w:w="150" w:type="dxa"/>
              <w:bottom w:w="0" w:type="dxa"/>
              <w:right w:w="150" w:type="dxa"/>
            </w:tcMar>
            <w:hideMark/>
          </w:tcPr>
          <w:p w14:paraId="381CBC9C"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7C8011"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50F47AEA" w14:textId="77777777" w:rsidTr="002869F4">
        <w:tc>
          <w:tcPr>
            <w:tcW w:w="752" w:type="dxa"/>
            <w:shd w:val="clear" w:color="auto" w:fill="FFFFFF"/>
            <w:noWrap/>
            <w:tcMar>
              <w:top w:w="0" w:type="dxa"/>
              <w:left w:w="150" w:type="dxa"/>
              <w:bottom w:w="0" w:type="dxa"/>
              <w:right w:w="150" w:type="dxa"/>
            </w:tcMar>
            <w:hideMark/>
          </w:tcPr>
          <w:p w14:paraId="0EFE4E23"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D0842B8"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E36209"/>
                <w:sz w:val="18"/>
                <w:szCs w:val="18"/>
              </w:rPr>
              <w:t>extractResTableV2</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p>
        </w:tc>
      </w:tr>
      <w:tr w:rsidR="002869F4" w:rsidRPr="002869F4" w14:paraId="2BE58BC4" w14:textId="77777777" w:rsidTr="002869F4">
        <w:tc>
          <w:tcPr>
            <w:tcW w:w="752" w:type="dxa"/>
            <w:shd w:val="clear" w:color="auto" w:fill="FFFFFF"/>
            <w:noWrap/>
            <w:tcMar>
              <w:top w:w="0" w:type="dxa"/>
              <w:left w:w="150" w:type="dxa"/>
              <w:bottom w:w="0" w:type="dxa"/>
              <w:right w:w="150" w:type="dxa"/>
            </w:tcMar>
            <w:hideMark/>
          </w:tcPr>
          <w:p w14:paraId="4E1C3654"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5D0DC2"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w:t>
            </w:r>
          </w:p>
        </w:tc>
      </w:tr>
      <w:tr w:rsidR="002869F4" w:rsidRPr="002869F4" w14:paraId="43ECE90A" w14:textId="77777777" w:rsidTr="002869F4">
        <w:tc>
          <w:tcPr>
            <w:tcW w:w="752" w:type="dxa"/>
            <w:shd w:val="clear" w:color="auto" w:fill="FFFFFF"/>
            <w:noWrap/>
            <w:tcMar>
              <w:top w:w="0" w:type="dxa"/>
              <w:left w:w="150" w:type="dxa"/>
              <w:bottom w:w="0" w:type="dxa"/>
              <w:right w:w="150" w:type="dxa"/>
            </w:tcMar>
            <w:hideMark/>
          </w:tcPr>
          <w:p w14:paraId="202FB233"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D419C1"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 xml:space="preserve"># Retrieve data from web site, </w:t>
            </w:r>
          </w:p>
        </w:tc>
      </w:tr>
      <w:tr w:rsidR="002869F4" w:rsidRPr="002869F4" w14:paraId="08030891" w14:textId="77777777" w:rsidTr="002869F4">
        <w:tc>
          <w:tcPr>
            <w:tcW w:w="752" w:type="dxa"/>
            <w:shd w:val="clear" w:color="auto" w:fill="FFFFFF"/>
            <w:noWrap/>
            <w:tcMar>
              <w:top w:w="0" w:type="dxa"/>
              <w:left w:w="150" w:type="dxa"/>
              <w:bottom w:w="0" w:type="dxa"/>
              <w:right w:w="150" w:type="dxa"/>
            </w:tcMar>
            <w:hideMark/>
          </w:tcPr>
          <w:p w14:paraId="72B4FBFF"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345DE6"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 find the preformatted text,</w:t>
            </w:r>
          </w:p>
        </w:tc>
      </w:tr>
      <w:tr w:rsidR="002869F4" w:rsidRPr="002869F4" w14:paraId="57281763" w14:textId="77777777" w:rsidTr="002869F4">
        <w:tc>
          <w:tcPr>
            <w:tcW w:w="752" w:type="dxa"/>
            <w:shd w:val="clear" w:color="auto" w:fill="FFFFFF"/>
            <w:noWrap/>
            <w:tcMar>
              <w:top w:w="0" w:type="dxa"/>
              <w:left w:w="150" w:type="dxa"/>
              <w:bottom w:w="0" w:type="dxa"/>
              <w:right w:w="150" w:type="dxa"/>
            </w:tcMar>
            <w:hideMark/>
          </w:tcPr>
          <w:p w14:paraId="776C4524"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A56533"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 and write lines or return as a character vector.</w:t>
            </w:r>
          </w:p>
        </w:tc>
      </w:tr>
      <w:tr w:rsidR="002869F4" w:rsidRPr="002869F4" w14:paraId="420D578D" w14:textId="77777777" w:rsidTr="002869F4">
        <w:tc>
          <w:tcPr>
            <w:tcW w:w="752" w:type="dxa"/>
            <w:shd w:val="clear" w:color="auto" w:fill="FFFFFF"/>
            <w:noWrap/>
            <w:tcMar>
              <w:top w:w="0" w:type="dxa"/>
              <w:left w:w="150" w:type="dxa"/>
              <w:bottom w:w="0" w:type="dxa"/>
              <w:right w:w="150" w:type="dxa"/>
            </w:tcMar>
            <w:hideMark/>
          </w:tcPr>
          <w:p w14:paraId="38162435"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77C6AB"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w:t>
            </w:r>
          </w:p>
        </w:tc>
      </w:tr>
      <w:tr w:rsidR="002869F4" w:rsidRPr="002869F4" w14:paraId="7F21D6FF" w14:textId="77777777" w:rsidTr="002869F4">
        <w:tc>
          <w:tcPr>
            <w:tcW w:w="752" w:type="dxa"/>
            <w:shd w:val="clear" w:color="auto" w:fill="FFFFFF"/>
            <w:noWrap/>
            <w:tcMar>
              <w:top w:w="0" w:type="dxa"/>
              <w:left w:w="150" w:type="dxa"/>
              <w:bottom w:w="0" w:type="dxa"/>
              <w:right w:w="150" w:type="dxa"/>
            </w:tcMar>
            <w:hideMark/>
          </w:tcPr>
          <w:p w14:paraId="14E4965D"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06934F8"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D73A49"/>
                <w:sz w:val="18"/>
                <w:szCs w:val="18"/>
              </w:rPr>
              <w:t>function</w:t>
            </w:r>
            <w:r w:rsidRPr="002869F4">
              <w:rPr>
                <w:rFonts w:ascii="Consolas" w:eastAsia="Times New Roman" w:hAnsi="Consolas" w:cs="Segoe UI"/>
                <w:color w:val="24292E"/>
                <w:sz w:val="18"/>
                <w:szCs w:val="18"/>
              </w:rPr>
              <w:t>(</w:t>
            </w:r>
            <w:proofErr w:type="spellStart"/>
            <w:proofErr w:type="gramEnd"/>
            <w:r w:rsidRPr="002869F4">
              <w:rPr>
                <w:rFonts w:ascii="Consolas" w:eastAsia="Times New Roman" w:hAnsi="Consolas" w:cs="Segoe UI"/>
                <w:color w:val="E36209"/>
                <w:sz w:val="18"/>
                <w:szCs w:val="18"/>
              </w:rPr>
              <w:t>url</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"http://www.cherryblossom.org/results/2009/09cucb-F.htm"</w:t>
            </w:r>
            <w:r w:rsidRPr="002869F4">
              <w:rPr>
                <w:rFonts w:ascii="Consolas" w:eastAsia="Times New Roman" w:hAnsi="Consolas" w:cs="Segoe UI"/>
                <w:color w:val="24292E"/>
                <w:sz w:val="18"/>
                <w:szCs w:val="18"/>
              </w:rPr>
              <w:t>,</w:t>
            </w:r>
          </w:p>
        </w:tc>
      </w:tr>
      <w:tr w:rsidR="002869F4" w:rsidRPr="002869F4" w14:paraId="43A7AD71" w14:textId="77777777" w:rsidTr="002869F4">
        <w:tc>
          <w:tcPr>
            <w:tcW w:w="752" w:type="dxa"/>
            <w:shd w:val="clear" w:color="auto" w:fill="FFFFFF"/>
            <w:noWrap/>
            <w:tcMar>
              <w:top w:w="0" w:type="dxa"/>
              <w:left w:w="150" w:type="dxa"/>
              <w:bottom w:w="0" w:type="dxa"/>
              <w:right w:w="150" w:type="dxa"/>
            </w:tcMar>
            <w:hideMark/>
          </w:tcPr>
          <w:p w14:paraId="5041EAB9"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D69F3D"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year</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05CC5"/>
                <w:sz w:val="18"/>
                <w:szCs w:val="18"/>
              </w:rPr>
              <w:t>1999</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sex</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"male"</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file</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05CC5"/>
                <w:sz w:val="18"/>
                <w:szCs w:val="18"/>
              </w:rPr>
              <w:t>NULL</w:t>
            </w:r>
            <w:r w:rsidRPr="002869F4">
              <w:rPr>
                <w:rFonts w:ascii="Consolas" w:eastAsia="Times New Roman" w:hAnsi="Consolas" w:cs="Segoe UI"/>
                <w:color w:val="24292E"/>
                <w:sz w:val="18"/>
                <w:szCs w:val="18"/>
              </w:rPr>
              <w:t>)</w:t>
            </w:r>
          </w:p>
        </w:tc>
      </w:tr>
      <w:tr w:rsidR="002869F4" w:rsidRPr="002869F4" w14:paraId="6D6E3BAD" w14:textId="77777777" w:rsidTr="002869F4">
        <w:tc>
          <w:tcPr>
            <w:tcW w:w="752" w:type="dxa"/>
            <w:shd w:val="clear" w:color="auto" w:fill="FFFFFF"/>
            <w:noWrap/>
            <w:tcMar>
              <w:top w:w="0" w:type="dxa"/>
              <w:left w:w="150" w:type="dxa"/>
              <w:bottom w:w="0" w:type="dxa"/>
              <w:right w:w="150" w:type="dxa"/>
            </w:tcMar>
            <w:hideMark/>
          </w:tcPr>
          <w:p w14:paraId="12B5B06E"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3E2069"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
        </w:tc>
      </w:tr>
      <w:tr w:rsidR="002869F4" w:rsidRPr="002869F4" w14:paraId="5CE2B8AC" w14:textId="77777777" w:rsidTr="002869F4">
        <w:tc>
          <w:tcPr>
            <w:tcW w:w="752" w:type="dxa"/>
            <w:shd w:val="clear" w:color="auto" w:fill="FFFFFF"/>
            <w:noWrap/>
            <w:tcMar>
              <w:top w:w="0" w:type="dxa"/>
              <w:left w:w="150" w:type="dxa"/>
              <w:bottom w:w="0" w:type="dxa"/>
              <w:right w:w="150" w:type="dxa"/>
            </w:tcMar>
            <w:hideMark/>
          </w:tcPr>
          <w:p w14:paraId="38F44C64"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236B94"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#added encoding for windows users who get an "A" symbol</w:t>
            </w:r>
          </w:p>
        </w:tc>
      </w:tr>
      <w:tr w:rsidR="002869F4" w:rsidRPr="002869F4" w14:paraId="5AC9C855" w14:textId="77777777" w:rsidTr="002869F4">
        <w:tc>
          <w:tcPr>
            <w:tcW w:w="752" w:type="dxa"/>
            <w:shd w:val="clear" w:color="auto" w:fill="FFFFFF"/>
            <w:noWrap/>
            <w:tcMar>
              <w:top w:w="0" w:type="dxa"/>
              <w:left w:w="150" w:type="dxa"/>
              <w:bottom w:w="0" w:type="dxa"/>
              <w:right w:w="150" w:type="dxa"/>
            </w:tcMar>
            <w:hideMark/>
          </w:tcPr>
          <w:p w14:paraId="00D38943"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457C99"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doc</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htmlParse</w:t>
            </w:r>
            <w:proofErr w:type="spellEnd"/>
            <w:r w:rsidRPr="002869F4">
              <w:rPr>
                <w:rFonts w:ascii="Consolas" w:eastAsia="Times New Roman" w:hAnsi="Consolas" w:cs="Segoe UI"/>
                <w:color w:val="24292E"/>
                <w:sz w:val="18"/>
                <w:szCs w:val="18"/>
              </w:rPr>
              <w:t>(</w:t>
            </w:r>
            <w:proofErr w:type="spellStart"/>
            <w:proofErr w:type="gramEnd"/>
            <w:r w:rsidRPr="002869F4">
              <w:rPr>
                <w:rFonts w:ascii="Consolas" w:eastAsia="Times New Roman" w:hAnsi="Consolas" w:cs="Segoe UI"/>
                <w:color w:val="24292E"/>
                <w:sz w:val="18"/>
                <w:szCs w:val="18"/>
              </w:rPr>
              <w:t>url</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encoding</w:t>
            </w:r>
            <w:r w:rsidRPr="002869F4">
              <w:rPr>
                <w:rFonts w:ascii="Consolas" w:eastAsia="Times New Roman" w:hAnsi="Consolas" w:cs="Segoe UI"/>
                <w:color w:val="D73A49"/>
                <w:sz w:val="18"/>
                <w:szCs w:val="18"/>
              </w:rPr>
              <w:t>=</w:t>
            </w:r>
            <w:r w:rsidRPr="002869F4">
              <w:rPr>
                <w:rFonts w:ascii="Consolas" w:eastAsia="Times New Roman" w:hAnsi="Consolas" w:cs="Segoe UI"/>
                <w:color w:val="032F62"/>
                <w:sz w:val="18"/>
                <w:szCs w:val="18"/>
              </w:rPr>
              <w:t>"UTF-8"</w:t>
            </w:r>
            <w:r w:rsidRPr="002869F4">
              <w:rPr>
                <w:rFonts w:ascii="Consolas" w:eastAsia="Times New Roman" w:hAnsi="Consolas" w:cs="Segoe UI"/>
                <w:color w:val="24292E"/>
                <w:sz w:val="18"/>
                <w:szCs w:val="18"/>
              </w:rPr>
              <w:t>)</w:t>
            </w:r>
          </w:p>
        </w:tc>
      </w:tr>
      <w:tr w:rsidR="002869F4" w:rsidRPr="002869F4" w14:paraId="1B45A7F9" w14:textId="77777777" w:rsidTr="002869F4">
        <w:tc>
          <w:tcPr>
            <w:tcW w:w="752" w:type="dxa"/>
            <w:shd w:val="clear" w:color="auto" w:fill="FFFFFF"/>
            <w:noWrap/>
            <w:tcMar>
              <w:top w:w="0" w:type="dxa"/>
              <w:left w:w="150" w:type="dxa"/>
              <w:bottom w:w="0" w:type="dxa"/>
              <w:right w:w="150" w:type="dxa"/>
            </w:tcMar>
            <w:hideMark/>
          </w:tcPr>
          <w:p w14:paraId="0A174684"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F8DD11"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
        </w:tc>
      </w:tr>
      <w:tr w:rsidR="002869F4" w:rsidRPr="002869F4" w14:paraId="098B539F" w14:textId="77777777" w:rsidTr="002869F4">
        <w:tc>
          <w:tcPr>
            <w:tcW w:w="752" w:type="dxa"/>
            <w:shd w:val="clear" w:color="auto" w:fill="FFFFFF"/>
            <w:noWrap/>
            <w:tcMar>
              <w:top w:w="0" w:type="dxa"/>
              <w:left w:w="150" w:type="dxa"/>
              <w:bottom w:w="0" w:type="dxa"/>
              <w:right w:w="150" w:type="dxa"/>
            </w:tcMar>
            <w:hideMark/>
          </w:tcPr>
          <w:p w14:paraId="5A49CA48"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E2094A"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if</w:t>
            </w:r>
            <w:r w:rsidRPr="002869F4">
              <w:rPr>
                <w:rFonts w:ascii="Consolas" w:eastAsia="Times New Roman" w:hAnsi="Consolas" w:cs="Segoe UI"/>
                <w:color w:val="24292E"/>
                <w:sz w:val="18"/>
                <w:szCs w:val="18"/>
              </w:rPr>
              <w:t xml:space="preserve"> (year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05CC5"/>
                <w:sz w:val="18"/>
                <w:szCs w:val="18"/>
              </w:rPr>
              <w:t>2000</w:t>
            </w:r>
            <w:r w:rsidRPr="002869F4">
              <w:rPr>
                <w:rFonts w:ascii="Consolas" w:eastAsia="Times New Roman" w:hAnsi="Consolas" w:cs="Segoe UI"/>
                <w:color w:val="24292E"/>
                <w:sz w:val="18"/>
                <w:szCs w:val="18"/>
              </w:rPr>
              <w:t>) {</w:t>
            </w:r>
          </w:p>
        </w:tc>
      </w:tr>
      <w:tr w:rsidR="002869F4" w:rsidRPr="002869F4" w14:paraId="5F49D11E" w14:textId="77777777" w:rsidTr="002869F4">
        <w:tc>
          <w:tcPr>
            <w:tcW w:w="752" w:type="dxa"/>
            <w:shd w:val="clear" w:color="auto" w:fill="FFFFFF"/>
            <w:noWrap/>
            <w:tcMar>
              <w:top w:w="0" w:type="dxa"/>
              <w:left w:w="150" w:type="dxa"/>
              <w:bottom w:w="0" w:type="dxa"/>
              <w:right w:w="150" w:type="dxa"/>
            </w:tcMar>
            <w:hideMark/>
          </w:tcPr>
          <w:p w14:paraId="4113B847"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915A81"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 Get preformatted text from 4th font element</w:t>
            </w:r>
          </w:p>
        </w:tc>
      </w:tr>
      <w:tr w:rsidR="002869F4" w:rsidRPr="002869F4" w14:paraId="608614F0" w14:textId="77777777" w:rsidTr="002869F4">
        <w:tc>
          <w:tcPr>
            <w:tcW w:w="752" w:type="dxa"/>
            <w:shd w:val="clear" w:color="auto" w:fill="FFFFFF"/>
            <w:noWrap/>
            <w:tcMar>
              <w:top w:w="0" w:type="dxa"/>
              <w:left w:w="150" w:type="dxa"/>
              <w:bottom w:w="0" w:type="dxa"/>
              <w:right w:w="150" w:type="dxa"/>
            </w:tcMar>
            <w:hideMark/>
          </w:tcPr>
          <w:p w14:paraId="2DE845F7"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D0D4F2"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 The top file is ill formed so the &lt;pre&gt; search doesn't work.</w:t>
            </w:r>
          </w:p>
        </w:tc>
      </w:tr>
      <w:tr w:rsidR="002869F4" w:rsidRPr="002869F4" w14:paraId="2D4419B3" w14:textId="77777777" w:rsidTr="002869F4">
        <w:tc>
          <w:tcPr>
            <w:tcW w:w="752" w:type="dxa"/>
            <w:shd w:val="clear" w:color="auto" w:fill="FFFFFF"/>
            <w:noWrap/>
            <w:tcMar>
              <w:top w:w="0" w:type="dxa"/>
              <w:left w:w="150" w:type="dxa"/>
              <w:bottom w:w="0" w:type="dxa"/>
              <w:right w:w="150" w:type="dxa"/>
            </w:tcMar>
            <w:hideMark/>
          </w:tcPr>
          <w:p w14:paraId="12DE30E7"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06CF1A"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ff</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getNodeSet</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 xml:space="preserve">doc, </w:t>
            </w:r>
            <w:r w:rsidRPr="002869F4">
              <w:rPr>
                <w:rFonts w:ascii="Consolas" w:eastAsia="Times New Roman" w:hAnsi="Consolas" w:cs="Segoe UI"/>
                <w:color w:val="032F62"/>
                <w:sz w:val="18"/>
                <w:szCs w:val="18"/>
              </w:rPr>
              <w:t>"//font"</w:t>
            </w:r>
            <w:r w:rsidRPr="002869F4">
              <w:rPr>
                <w:rFonts w:ascii="Consolas" w:eastAsia="Times New Roman" w:hAnsi="Consolas" w:cs="Segoe UI"/>
                <w:color w:val="24292E"/>
                <w:sz w:val="18"/>
                <w:szCs w:val="18"/>
              </w:rPr>
              <w:t>)</w:t>
            </w:r>
          </w:p>
        </w:tc>
      </w:tr>
      <w:tr w:rsidR="002869F4" w:rsidRPr="002869F4" w14:paraId="21083393" w14:textId="77777777" w:rsidTr="002869F4">
        <w:tc>
          <w:tcPr>
            <w:tcW w:w="752" w:type="dxa"/>
            <w:shd w:val="clear" w:color="auto" w:fill="FFFFFF"/>
            <w:noWrap/>
            <w:tcMar>
              <w:top w:w="0" w:type="dxa"/>
              <w:left w:w="150" w:type="dxa"/>
              <w:bottom w:w="0" w:type="dxa"/>
              <w:right w:w="150" w:type="dxa"/>
            </w:tcMar>
            <w:hideMark/>
          </w:tcPr>
          <w:p w14:paraId="289AA83E"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351F8D"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txt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xmlValue</w:t>
            </w:r>
            <w:proofErr w:type="spellEnd"/>
            <w:r w:rsidRPr="002869F4">
              <w:rPr>
                <w:rFonts w:ascii="Consolas" w:eastAsia="Times New Roman" w:hAnsi="Consolas" w:cs="Segoe UI"/>
                <w:color w:val="24292E"/>
                <w:sz w:val="18"/>
                <w:szCs w:val="18"/>
              </w:rPr>
              <w:t>(</w:t>
            </w:r>
            <w:proofErr w:type="gramStart"/>
            <w:r w:rsidRPr="002869F4">
              <w:rPr>
                <w:rFonts w:ascii="Consolas" w:eastAsia="Times New Roman" w:hAnsi="Consolas" w:cs="Segoe UI"/>
                <w:color w:val="24292E"/>
                <w:sz w:val="18"/>
                <w:szCs w:val="18"/>
              </w:rPr>
              <w:t>ff[</w:t>
            </w:r>
            <w:proofErr w:type="gramEnd"/>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4</w:t>
            </w:r>
            <w:r w:rsidRPr="002869F4">
              <w:rPr>
                <w:rFonts w:ascii="Consolas" w:eastAsia="Times New Roman" w:hAnsi="Consolas" w:cs="Segoe UI"/>
                <w:color w:val="24292E"/>
                <w:sz w:val="18"/>
                <w:szCs w:val="18"/>
              </w:rPr>
              <w:t>]])</w:t>
            </w:r>
          </w:p>
        </w:tc>
      </w:tr>
      <w:tr w:rsidR="002869F4" w:rsidRPr="002869F4" w14:paraId="05471587" w14:textId="77777777" w:rsidTr="002869F4">
        <w:tc>
          <w:tcPr>
            <w:tcW w:w="752" w:type="dxa"/>
            <w:shd w:val="clear" w:color="auto" w:fill="FFFFFF"/>
            <w:noWrap/>
            <w:tcMar>
              <w:top w:w="0" w:type="dxa"/>
              <w:left w:w="150" w:type="dxa"/>
              <w:bottom w:w="0" w:type="dxa"/>
              <w:right w:w="150" w:type="dxa"/>
            </w:tcMar>
            <w:hideMark/>
          </w:tcPr>
          <w:p w14:paraId="52AF4F97"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8D2EBF"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els</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strsplit</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 xml:space="preserve">txt, </w:t>
            </w:r>
            <w:r w:rsidRPr="002869F4">
              <w:rPr>
                <w:rFonts w:ascii="Consolas" w:eastAsia="Times New Roman" w:hAnsi="Consolas" w:cs="Segoe UI"/>
                <w:color w:val="032F62"/>
                <w:sz w:val="18"/>
                <w:szCs w:val="18"/>
              </w:rPr>
              <w:t>"\r\n"</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p>
        </w:tc>
      </w:tr>
      <w:tr w:rsidR="002869F4" w:rsidRPr="002869F4" w14:paraId="4705022F" w14:textId="77777777" w:rsidTr="002869F4">
        <w:tc>
          <w:tcPr>
            <w:tcW w:w="752" w:type="dxa"/>
            <w:shd w:val="clear" w:color="auto" w:fill="FFFFFF"/>
            <w:noWrap/>
            <w:tcMar>
              <w:top w:w="0" w:type="dxa"/>
              <w:left w:w="150" w:type="dxa"/>
              <w:bottom w:w="0" w:type="dxa"/>
              <w:right w:w="150" w:type="dxa"/>
            </w:tcMar>
            <w:hideMark/>
          </w:tcPr>
          <w:p w14:paraId="1311A21B"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8492EB"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
        </w:tc>
      </w:tr>
      <w:tr w:rsidR="002869F4" w:rsidRPr="002869F4" w14:paraId="5E7A4FEE" w14:textId="77777777" w:rsidTr="002869F4">
        <w:tc>
          <w:tcPr>
            <w:tcW w:w="752" w:type="dxa"/>
            <w:shd w:val="clear" w:color="auto" w:fill="FFFFFF"/>
            <w:noWrap/>
            <w:tcMar>
              <w:top w:w="0" w:type="dxa"/>
              <w:left w:w="150" w:type="dxa"/>
              <w:bottom w:w="0" w:type="dxa"/>
              <w:right w:w="150" w:type="dxa"/>
            </w:tcMar>
            <w:hideMark/>
          </w:tcPr>
          <w:p w14:paraId="2631A37C"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59A0CA"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else</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if</w:t>
            </w:r>
            <w:r w:rsidRPr="002869F4">
              <w:rPr>
                <w:rFonts w:ascii="Consolas" w:eastAsia="Times New Roman" w:hAnsi="Consolas" w:cs="Segoe UI"/>
                <w:color w:val="24292E"/>
                <w:sz w:val="18"/>
                <w:szCs w:val="18"/>
              </w:rPr>
              <w:t xml:space="preserve"> (year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05CC5"/>
                <w:sz w:val="18"/>
                <w:szCs w:val="18"/>
              </w:rPr>
              <w:t>2009</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&amp;</w:t>
            </w:r>
            <w:r w:rsidRPr="002869F4">
              <w:rPr>
                <w:rFonts w:ascii="Consolas" w:eastAsia="Times New Roman" w:hAnsi="Consolas" w:cs="Segoe UI"/>
                <w:color w:val="24292E"/>
                <w:sz w:val="18"/>
                <w:szCs w:val="18"/>
              </w:rPr>
              <w:t xml:space="preserve"> sex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"male"</w:t>
            </w:r>
            <w:r w:rsidRPr="002869F4">
              <w:rPr>
                <w:rFonts w:ascii="Consolas" w:eastAsia="Times New Roman" w:hAnsi="Consolas" w:cs="Segoe UI"/>
                <w:color w:val="24292E"/>
                <w:sz w:val="18"/>
                <w:szCs w:val="18"/>
              </w:rPr>
              <w:t xml:space="preserve">) { </w:t>
            </w:r>
          </w:p>
        </w:tc>
      </w:tr>
      <w:tr w:rsidR="002869F4" w:rsidRPr="002869F4" w14:paraId="5769DCEE" w14:textId="77777777" w:rsidTr="002869F4">
        <w:tc>
          <w:tcPr>
            <w:tcW w:w="752" w:type="dxa"/>
            <w:shd w:val="clear" w:color="auto" w:fill="FFFFFF"/>
            <w:noWrap/>
            <w:tcMar>
              <w:top w:w="0" w:type="dxa"/>
              <w:left w:w="150" w:type="dxa"/>
              <w:bottom w:w="0" w:type="dxa"/>
              <w:right w:w="150" w:type="dxa"/>
            </w:tcMar>
            <w:hideMark/>
          </w:tcPr>
          <w:p w14:paraId="1559428B"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5A8340"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 Get preformatted text from &lt;div class="Section1"&gt; element</w:t>
            </w:r>
          </w:p>
        </w:tc>
      </w:tr>
      <w:tr w:rsidR="002869F4" w:rsidRPr="002869F4" w14:paraId="34D1E742" w14:textId="77777777" w:rsidTr="002869F4">
        <w:tc>
          <w:tcPr>
            <w:tcW w:w="752" w:type="dxa"/>
            <w:shd w:val="clear" w:color="auto" w:fill="FFFFFF"/>
            <w:noWrap/>
            <w:tcMar>
              <w:top w:w="0" w:type="dxa"/>
              <w:left w:w="150" w:type="dxa"/>
              <w:bottom w:w="0" w:type="dxa"/>
              <w:right w:w="150" w:type="dxa"/>
            </w:tcMar>
            <w:hideMark/>
          </w:tcPr>
          <w:p w14:paraId="134D7686"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C8A0EA"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 Each line of results is in a &lt;pre&gt; element</w:t>
            </w:r>
          </w:p>
        </w:tc>
      </w:tr>
      <w:tr w:rsidR="002869F4" w:rsidRPr="002869F4" w14:paraId="750329AC" w14:textId="77777777" w:rsidTr="002869F4">
        <w:tc>
          <w:tcPr>
            <w:tcW w:w="752" w:type="dxa"/>
            <w:shd w:val="clear" w:color="auto" w:fill="FFFFFF"/>
            <w:noWrap/>
            <w:tcMar>
              <w:top w:w="0" w:type="dxa"/>
              <w:left w:w="150" w:type="dxa"/>
              <w:bottom w:w="0" w:type="dxa"/>
              <w:right w:w="150" w:type="dxa"/>
            </w:tcMar>
            <w:hideMark/>
          </w:tcPr>
          <w:p w14:paraId="73A195EE"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01CC31"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div1</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getNodeSet</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 xml:space="preserve">doc, </w:t>
            </w:r>
            <w:r w:rsidRPr="002869F4">
              <w:rPr>
                <w:rFonts w:ascii="Consolas" w:eastAsia="Times New Roman" w:hAnsi="Consolas" w:cs="Segoe UI"/>
                <w:color w:val="032F62"/>
                <w:sz w:val="18"/>
                <w:szCs w:val="18"/>
              </w:rPr>
              <w:t>"//div[@class='Section1']"</w:t>
            </w:r>
            <w:r w:rsidRPr="002869F4">
              <w:rPr>
                <w:rFonts w:ascii="Consolas" w:eastAsia="Times New Roman" w:hAnsi="Consolas" w:cs="Segoe UI"/>
                <w:color w:val="24292E"/>
                <w:sz w:val="18"/>
                <w:szCs w:val="18"/>
              </w:rPr>
              <w:t>)</w:t>
            </w:r>
          </w:p>
        </w:tc>
      </w:tr>
      <w:tr w:rsidR="002869F4" w:rsidRPr="002869F4" w14:paraId="33013E38" w14:textId="77777777" w:rsidTr="002869F4">
        <w:tc>
          <w:tcPr>
            <w:tcW w:w="752" w:type="dxa"/>
            <w:shd w:val="clear" w:color="auto" w:fill="FFFFFF"/>
            <w:noWrap/>
            <w:tcMar>
              <w:top w:w="0" w:type="dxa"/>
              <w:left w:w="150" w:type="dxa"/>
              <w:bottom w:w="0" w:type="dxa"/>
              <w:right w:w="150" w:type="dxa"/>
            </w:tcMar>
            <w:hideMark/>
          </w:tcPr>
          <w:p w14:paraId="15629C54"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3140B46"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pres</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getNodeSet</w:t>
            </w:r>
            <w:proofErr w:type="spellEnd"/>
            <w:r w:rsidRPr="002869F4">
              <w:rPr>
                <w:rFonts w:ascii="Consolas" w:eastAsia="Times New Roman" w:hAnsi="Consolas" w:cs="Segoe UI"/>
                <w:color w:val="24292E"/>
                <w:sz w:val="18"/>
                <w:szCs w:val="18"/>
              </w:rPr>
              <w:t>(div1[[</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"//pre"</w:t>
            </w:r>
            <w:r w:rsidRPr="002869F4">
              <w:rPr>
                <w:rFonts w:ascii="Consolas" w:eastAsia="Times New Roman" w:hAnsi="Consolas" w:cs="Segoe UI"/>
                <w:color w:val="24292E"/>
                <w:sz w:val="18"/>
                <w:szCs w:val="18"/>
              </w:rPr>
              <w:t>)</w:t>
            </w:r>
          </w:p>
        </w:tc>
      </w:tr>
      <w:tr w:rsidR="002869F4" w:rsidRPr="002869F4" w14:paraId="183ABA29" w14:textId="77777777" w:rsidTr="002869F4">
        <w:tc>
          <w:tcPr>
            <w:tcW w:w="752" w:type="dxa"/>
            <w:shd w:val="clear" w:color="auto" w:fill="FFFFFF"/>
            <w:noWrap/>
            <w:tcMar>
              <w:top w:w="0" w:type="dxa"/>
              <w:left w:w="150" w:type="dxa"/>
              <w:bottom w:w="0" w:type="dxa"/>
              <w:right w:w="150" w:type="dxa"/>
            </w:tcMar>
            <w:hideMark/>
          </w:tcPr>
          <w:p w14:paraId="51BCB041"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C28A26"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els</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sapply</w:t>
            </w:r>
            <w:proofErr w:type="spellEnd"/>
            <w:r w:rsidRPr="002869F4">
              <w:rPr>
                <w:rFonts w:ascii="Consolas" w:eastAsia="Times New Roman" w:hAnsi="Consolas" w:cs="Segoe UI"/>
                <w:color w:val="24292E"/>
                <w:sz w:val="18"/>
                <w:szCs w:val="18"/>
              </w:rPr>
              <w:t>(</w:t>
            </w:r>
            <w:proofErr w:type="spellStart"/>
            <w:proofErr w:type="gramEnd"/>
            <w:r w:rsidRPr="002869F4">
              <w:rPr>
                <w:rFonts w:ascii="Consolas" w:eastAsia="Times New Roman" w:hAnsi="Consolas" w:cs="Segoe UI"/>
                <w:color w:val="24292E"/>
                <w:sz w:val="18"/>
                <w:szCs w:val="18"/>
              </w:rPr>
              <w:t>pres</w:t>
            </w:r>
            <w:proofErr w:type="spellEnd"/>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xmlValue</w:t>
            </w:r>
            <w:proofErr w:type="spellEnd"/>
            <w:r w:rsidRPr="002869F4">
              <w:rPr>
                <w:rFonts w:ascii="Consolas" w:eastAsia="Times New Roman" w:hAnsi="Consolas" w:cs="Segoe UI"/>
                <w:color w:val="24292E"/>
                <w:sz w:val="18"/>
                <w:szCs w:val="18"/>
              </w:rPr>
              <w:t>)</w:t>
            </w:r>
          </w:p>
        </w:tc>
      </w:tr>
      <w:tr w:rsidR="002869F4" w:rsidRPr="002869F4" w14:paraId="28C2D9B0" w14:textId="77777777" w:rsidTr="002869F4">
        <w:tc>
          <w:tcPr>
            <w:tcW w:w="752" w:type="dxa"/>
            <w:shd w:val="clear" w:color="auto" w:fill="FFFFFF"/>
            <w:noWrap/>
            <w:tcMar>
              <w:top w:w="0" w:type="dxa"/>
              <w:left w:w="150" w:type="dxa"/>
              <w:bottom w:w="0" w:type="dxa"/>
              <w:right w:w="150" w:type="dxa"/>
            </w:tcMar>
            <w:hideMark/>
          </w:tcPr>
          <w:p w14:paraId="20046F05"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523C82A"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
        </w:tc>
      </w:tr>
      <w:tr w:rsidR="002869F4" w:rsidRPr="002869F4" w14:paraId="33E66727" w14:textId="77777777" w:rsidTr="002869F4">
        <w:tc>
          <w:tcPr>
            <w:tcW w:w="752" w:type="dxa"/>
            <w:shd w:val="clear" w:color="auto" w:fill="FFFFFF"/>
            <w:noWrap/>
            <w:tcMar>
              <w:top w:w="0" w:type="dxa"/>
              <w:left w:w="150" w:type="dxa"/>
              <w:bottom w:w="0" w:type="dxa"/>
              <w:right w:w="150" w:type="dxa"/>
            </w:tcMar>
            <w:hideMark/>
          </w:tcPr>
          <w:p w14:paraId="5625F407"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0F8823"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else</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if</w:t>
            </w:r>
            <w:r w:rsidRPr="002869F4">
              <w:rPr>
                <w:rFonts w:ascii="Consolas" w:eastAsia="Times New Roman" w:hAnsi="Consolas" w:cs="Segoe UI"/>
                <w:color w:val="24292E"/>
                <w:sz w:val="18"/>
                <w:szCs w:val="18"/>
              </w:rPr>
              <w:t xml:space="preserve"> (year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05CC5"/>
                <w:sz w:val="18"/>
                <w:szCs w:val="18"/>
              </w:rPr>
              <w:t>1999</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&amp;</w:t>
            </w:r>
            <w:r w:rsidRPr="002869F4">
              <w:rPr>
                <w:rFonts w:ascii="Consolas" w:eastAsia="Times New Roman" w:hAnsi="Consolas" w:cs="Segoe UI"/>
                <w:color w:val="24292E"/>
                <w:sz w:val="18"/>
                <w:szCs w:val="18"/>
              </w:rPr>
              <w:t xml:space="preserve"> sex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"male"</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w:t>
            </w:r>
            <w:proofErr w:type="gramEnd"/>
            <w:r w:rsidRPr="002869F4">
              <w:rPr>
                <w:rFonts w:ascii="Consolas" w:eastAsia="Times New Roman" w:hAnsi="Consolas" w:cs="Segoe UI"/>
                <w:color w:val="6A737D"/>
                <w:sz w:val="18"/>
                <w:szCs w:val="18"/>
              </w:rPr>
              <w:t xml:space="preserve"> have to add this else if statement</w:t>
            </w:r>
          </w:p>
        </w:tc>
      </w:tr>
      <w:tr w:rsidR="002869F4" w:rsidRPr="002869F4" w14:paraId="2D1879A3" w14:textId="77777777" w:rsidTr="002869F4">
        <w:tc>
          <w:tcPr>
            <w:tcW w:w="752" w:type="dxa"/>
            <w:shd w:val="clear" w:color="auto" w:fill="FFFFFF"/>
            <w:noWrap/>
            <w:tcMar>
              <w:top w:w="0" w:type="dxa"/>
              <w:left w:w="150" w:type="dxa"/>
              <w:bottom w:w="0" w:type="dxa"/>
              <w:right w:w="150" w:type="dxa"/>
            </w:tcMar>
            <w:hideMark/>
          </w:tcPr>
          <w:p w14:paraId="2910251A"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6C196E"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 Get preformatted text from &lt;pre&gt; elements</w:t>
            </w:r>
          </w:p>
        </w:tc>
      </w:tr>
      <w:tr w:rsidR="002869F4" w:rsidRPr="002869F4" w14:paraId="695AEBA4" w14:textId="77777777" w:rsidTr="002869F4">
        <w:tc>
          <w:tcPr>
            <w:tcW w:w="752" w:type="dxa"/>
            <w:shd w:val="clear" w:color="auto" w:fill="FFFFFF"/>
            <w:noWrap/>
            <w:tcMar>
              <w:top w:w="0" w:type="dxa"/>
              <w:left w:w="150" w:type="dxa"/>
              <w:bottom w:w="0" w:type="dxa"/>
              <w:right w:w="150" w:type="dxa"/>
            </w:tcMar>
            <w:hideMark/>
          </w:tcPr>
          <w:p w14:paraId="1EFF329E"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45870E"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pres</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getNodeSet</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 xml:space="preserve">doc, </w:t>
            </w:r>
            <w:r w:rsidRPr="002869F4">
              <w:rPr>
                <w:rFonts w:ascii="Consolas" w:eastAsia="Times New Roman" w:hAnsi="Consolas" w:cs="Segoe UI"/>
                <w:color w:val="032F62"/>
                <w:sz w:val="18"/>
                <w:szCs w:val="18"/>
              </w:rPr>
              <w:t>"//pre"</w:t>
            </w:r>
            <w:r w:rsidRPr="002869F4">
              <w:rPr>
                <w:rFonts w:ascii="Consolas" w:eastAsia="Times New Roman" w:hAnsi="Consolas" w:cs="Segoe UI"/>
                <w:color w:val="24292E"/>
                <w:sz w:val="18"/>
                <w:szCs w:val="18"/>
              </w:rPr>
              <w:t>)</w:t>
            </w:r>
          </w:p>
        </w:tc>
      </w:tr>
      <w:tr w:rsidR="002869F4" w:rsidRPr="002869F4" w14:paraId="3CEFE7C1" w14:textId="77777777" w:rsidTr="002869F4">
        <w:tc>
          <w:tcPr>
            <w:tcW w:w="752" w:type="dxa"/>
            <w:shd w:val="clear" w:color="auto" w:fill="FFFFFF"/>
            <w:noWrap/>
            <w:tcMar>
              <w:top w:w="0" w:type="dxa"/>
              <w:left w:w="150" w:type="dxa"/>
              <w:bottom w:w="0" w:type="dxa"/>
              <w:right w:w="150" w:type="dxa"/>
            </w:tcMar>
            <w:hideMark/>
          </w:tcPr>
          <w:p w14:paraId="600EDE53"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73F7A3"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txt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xmlValue</w:t>
            </w:r>
            <w:proofErr w:type="spellEnd"/>
            <w:r w:rsidRPr="002869F4">
              <w:rPr>
                <w:rFonts w:ascii="Consolas" w:eastAsia="Times New Roman" w:hAnsi="Consolas" w:cs="Segoe UI"/>
                <w:color w:val="24292E"/>
                <w:sz w:val="18"/>
                <w:szCs w:val="18"/>
              </w:rPr>
              <w:t>(</w:t>
            </w:r>
            <w:proofErr w:type="spellStart"/>
            <w:proofErr w:type="gramStart"/>
            <w:r w:rsidRPr="002869F4">
              <w:rPr>
                <w:rFonts w:ascii="Consolas" w:eastAsia="Times New Roman" w:hAnsi="Consolas" w:cs="Segoe UI"/>
                <w:color w:val="24292E"/>
                <w:sz w:val="18"/>
                <w:szCs w:val="18"/>
              </w:rPr>
              <w:t>pres</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p>
        </w:tc>
      </w:tr>
      <w:tr w:rsidR="002869F4" w:rsidRPr="002869F4" w14:paraId="5C603EB3" w14:textId="77777777" w:rsidTr="002869F4">
        <w:tc>
          <w:tcPr>
            <w:tcW w:w="752" w:type="dxa"/>
            <w:shd w:val="clear" w:color="auto" w:fill="FFFFFF"/>
            <w:noWrap/>
            <w:tcMar>
              <w:top w:w="0" w:type="dxa"/>
              <w:left w:w="150" w:type="dxa"/>
              <w:bottom w:w="0" w:type="dxa"/>
              <w:right w:w="150" w:type="dxa"/>
            </w:tcMar>
            <w:hideMark/>
          </w:tcPr>
          <w:p w14:paraId="5A9AB226"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B1503D"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els</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strsplit</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 xml:space="preserve">txt, </w:t>
            </w:r>
            <w:r w:rsidRPr="002869F4">
              <w:rPr>
                <w:rFonts w:ascii="Consolas" w:eastAsia="Times New Roman" w:hAnsi="Consolas" w:cs="Segoe UI"/>
                <w:color w:val="032F62"/>
                <w:sz w:val="18"/>
                <w:szCs w:val="18"/>
              </w:rPr>
              <w:t>"\n"</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 xml:space="preserve">]]   </w:t>
            </w:r>
          </w:p>
        </w:tc>
      </w:tr>
      <w:tr w:rsidR="002869F4" w:rsidRPr="002869F4" w14:paraId="07078F4B" w14:textId="77777777" w:rsidTr="002869F4">
        <w:tc>
          <w:tcPr>
            <w:tcW w:w="752" w:type="dxa"/>
            <w:shd w:val="clear" w:color="auto" w:fill="FFFFFF"/>
            <w:noWrap/>
            <w:tcMar>
              <w:top w:w="0" w:type="dxa"/>
              <w:left w:w="150" w:type="dxa"/>
              <w:bottom w:w="0" w:type="dxa"/>
              <w:right w:w="150" w:type="dxa"/>
            </w:tcMar>
            <w:hideMark/>
          </w:tcPr>
          <w:p w14:paraId="735253AF"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6147AD"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 </w:t>
            </w:r>
          </w:p>
        </w:tc>
      </w:tr>
      <w:tr w:rsidR="002869F4" w:rsidRPr="002869F4" w14:paraId="4DAA8D8C" w14:textId="77777777" w:rsidTr="002869F4">
        <w:tc>
          <w:tcPr>
            <w:tcW w:w="752" w:type="dxa"/>
            <w:shd w:val="clear" w:color="auto" w:fill="FFFFFF"/>
            <w:noWrap/>
            <w:tcMar>
              <w:top w:w="0" w:type="dxa"/>
              <w:left w:w="150" w:type="dxa"/>
              <w:bottom w:w="0" w:type="dxa"/>
              <w:right w:w="150" w:type="dxa"/>
            </w:tcMar>
            <w:hideMark/>
          </w:tcPr>
          <w:p w14:paraId="4810E2BF"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D7A38F"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else</w:t>
            </w:r>
            <w:r w:rsidRPr="002869F4">
              <w:rPr>
                <w:rFonts w:ascii="Consolas" w:eastAsia="Times New Roman" w:hAnsi="Consolas" w:cs="Segoe UI"/>
                <w:color w:val="24292E"/>
                <w:sz w:val="18"/>
                <w:szCs w:val="18"/>
              </w:rPr>
              <w:t xml:space="preserve"> {</w:t>
            </w:r>
          </w:p>
        </w:tc>
      </w:tr>
      <w:tr w:rsidR="002869F4" w:rsidRPr="002869F4" w14:paraId="0FC73D7E" w14:textId="77777777" w:rsidTr="002869F4">
        <w:tc>
          <w:tcPr>
            <w:tcW w:w="752" w:type="dxa"/>
            <w:shd w:val="clear" w:color="auto" w:fill="FFFFFF"/>
            <w:noWrap/>
            <w:tcMar>
              <w:top w:w="0" w:type="dxa"/>
              <w:left w:w="150" w:type="dxa"/>
              <w:bottom w:w="0" w:type="dxa"/>
              <w:right w:w="150" w:type="dxa"/>
            </w:tcMar>
            <w:hideMark/>
          </w:tcPr>
          <w:p w14:paraId="23052394"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32B7F0"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 Get preformatted text from &lt;pre&gt; elements</w:t>
            </w:r>
          </w:p>
        </w:tc>
      </w:tr>
      <w:tr w:rsidR="002869F4" w:rsidRPr="002869F4" w14:paraId="56676866" w14:textId="77777777" w:rsidTr="002869F4">
        <w:tc>
          <w:tcPr>
            <w:tcW w:w="752" w:type="dxa"/>
            <w:shd w:val="clear" w:color="auto" w:fill="FFFFFF"/>
            <w:noWrap/>
            <w:tcMar>
              <w:top w:w="0" w:type="dxa"/>
              <w:left w:w="150" w:type="dxa"/>
              <w:bottom w:w="0" w:type="dxa"/>
              <w:right w:w="150" w:type="dxa"/>
            </w:tcMar>
            <w:hideMark/>
          </w:tcPr>
          <w:p w14:paraId="698ED34D"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74D2A95"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pres</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getNodeSet</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 xml:space="preserve">doc, </w:t>
            </w:r>
            <w:r w:rsidRPr="002869F4">
              <w:rPr>
                <w:rFonts w:ascii="Consolas" w:eastAsia="Times New Roman" w:hAnsi="Consolas" w:cs="Segoe UI"/>
                <w:color w:val="032F62"/>
                <w:sz w:val="18"/>
                <w:szCs w:val="18"/>
              </w:rPr>
              <w:t>"//pre"</w:t>
            </w:r>
            <w:r w:rsidRPr="002869F4">
              <w:rPr>
                <w:rFonts w:ascii="Consolas" w:eastAsia="Times New Roman" w:hAnsi="Consolas" w:cs="Segoe UI"/>
                <w:color w:val="24292E"/>
                <w:sz w:val="18"/>
                <w:szCs w:val="18"/>
              </w:rPr>
              <w:t>)</w:t>
            </w:r>
          </w:p>
        </w:tc>
      </w:tr>
      <w:tr w:rsidR="002869F4" w:rsidRPr="002869F4" w14:paraId="71F886F6" w14:textId="77777777" w:rsidTr="002869F4">
        <w:tc>
          <w:tcPr>
            <w:tcW w:w="752" w:type="dxa"/>
            <w:shd w:val="clear" w:color="auto" w:fill="FFFFFF"/>
            <w:noWrap/>
            <w:tcMar>
              <w:top w:w="0" w:type="dxa"/>
              <w:left w:w="150" w:type="dxa"/>
              <w:bottom w:w="0" w:type="dxa"/>
              <w:right w:w="150" w:type="dxa"/>
            </w:tcMar>
            <w:hideMark/>
          </w:tcPr>
          <w:p w14:paraId="581CFBD4"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AF5C7A2"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txt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xmlValue</w:t>
            </w:r>
            <w:proofErr w:type="spellEnd"/>
            <w:r w:rsidRPr="002869F4">
              <w:rPr>
                <w:rFonts w:ascii="Consolas" w:eastAsia="Times New Roman" w:hAnsi="Consolas" w:cs="Segoe UI"/>
                <w:color w:val="24292E"/>
                <w:sz w:val="18"/>
                <w:szCs w:val="18"/>
              </w:rPr>
              <w:t>(</w:t>
            </w:r>
            <w:proofErr w:type="spellStart"/>
            <w:proofErr w:type="gramStart"/>
            <w:r w:rsidRPr="002869F4">
              <w:rPr>
                <w:rFonts w:ascii="Consolas" w:eastAsia="Times New Roman" w:hAnsi="Consolas" w:cs="Segoe UI"/>
                <w:color w:val="24292E"/>
                <w:sz w:val="18"/>
                <w:szCs w:val="18"/>
              </w:rPr>
              <w:t>pres</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p>
        </w:tc>
      </w:tr>
      <w:tr w:rsidR="002869F4" w:rsidRPr="002869F4" w14:paraId="51D7F1A0" w14:textId="77777777" w:rsidTr="002869F4">
        <w:tc>
          <w:tcPr>
            <w:tcW w:w="752" w:type="dxa"/>
            <w:shd w:val="clear" w:color="auto" w:fill="FFFFFF"/>
            <w:noWrap/>
            <w:tcMar>
              <w:top w:w="0" w:type="dxa"/>
              <w:left w:w="150" w:type="dxa"/>
              <w:bottom w:w="0" w:type="dxa"/>
              <w:right w:w="150" w:type="dxa"/>
            </w:tcMar>
            <w:hideMark/>
          </w:tcPr>
          <w:p w14:paraId="665E87F9"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9337FE"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els</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strsplit</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 xml:space="preserve">txt, </w:t>
            </w:r>
            <w:r w:rsidRPr="002869F4">
              <w:rPr>
                <w:rFonts w:ascii="Consolas" w:eastAsia="Times New Roman" w:hAnsi="Consolas" w:cs="Segoe UI"/>
                <w:color w:val="032F62"/>
                <w:sz w:val="18"/>
                <w:szCs w:val="18"/>
              </w:rPr>
              <w:t>"\r\n"</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 xml:space="preserve">]]   </w:t>
            </w:r>
          </w:p>
        </w:tc>
      </w:tr>
      <w:tr w:rsidR="002869F4" w:rsidRPr="002869F4" w14:paraId="7412AF07" w14:textId="77777777" w:rsidTr="002869F4">
        <w:tc>
          <w:tcPr>
            <w:tcW w:w="752" w:type="dxa"/>
            <w:shd w:val="clear" w:color="auto" w:fill="FFFFFF"/>
            <w:noWrap/>
            <w:tcMar>
              <w:top w:w="0" w:type="dxa"/>
              <w:left w:w="150" w:type="dxa"/>
              <w:bottom w:w="0" w:type="dxa"/>
              <w:right w:w="150" w:type="dxa"/>
            </w:tcMar>
            <w:hideMark/>
          </w:tcPr>
          <w:p w14:paraId="645D659C"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0FED62"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 </w:t>
            </w:r>
          </w:p>
        </w:tc>
      </w:tr>
      <w:tr w:rsidR="002869F4" w:rsidRPr="002869F4" w14:paraId="70F39BA1" w14:textId="77777777" w:rsidTr="002869F4">
        <w:tc>
          <w:tcPr>
            <w:tcW w:w="752" w:type="dxa"/>
            <w:shd w:val="clear" w:color="auto" w:fill="FFFFFF"/>
            <w:noWrap/>
            <w:tcMar>
              <w:top w:w="0" w:type="dxa"/>
              <w:left w:w="150" w:type="dxa"/>
              <w:bottom w:w="0" w:type="dxa"/>
              <w:right w:w="150" w:type="dxa"/>
            </w:tcMar>
            <w:hideMark/>
          </w:tcPr>
          <w:p w14:paraId="0BD18513"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EAE22B"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
        </w:tc>
      </w:tr>
      <w:tr w:rsidR="002869F4" w:rsidRPr="002869F4" w14:paraId="078A9D29" w14:textId="77777777" w:rsidTr="002869F4">
        <w:tc>
          <w:tcPr>
            <w:tcW w:w="752" w:type="dxa"/>
            <w:shd w:val="clear" w:color="auto" w:fill="FFFFFF"/>
            <w:noWrap/>
            <w:tcMar>
              <w:top w:w="0" w:type="dxa"/>
              <w:left w:w="150" w:type="dxa"/>
              <w:bottom w:w="0" w:type="dxa"/>
              <w:right w:w="150" w:type="dxa"/>
            </w:tcMar>
            <w:hideMark/>
          </w:tcPr>
          <w:p w14:paraId="4CA67430"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C4234A"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if</w:t>
            </w: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is.null</w:t>
            </w:r>
            <w:proofErr w:type="spellEnd"/>
            <w:proofErr w:type="gramEnd"/>
            <w:r w:rsidRPr="002869F4">
              <w:rPr>
                <w:rFonts w:ascii="Consolas" w:eastAsia="Times New Roman" w:hAnsi="Consolas" w:cs="Segoe UI"/>
                <w:color w:val="24292E"/>
                <w:sz w:val="18"/>
                <w:szCs w:val="18"/>
              </w:rPr>
              <w:t xml:space="preserve">(file)) </w:t>
            </w:r>
            <w:r w:rsidRPr="002869F4">
              <w:rPr>
                <w:rFonts w:ascii="Consolas" w:eastAsia="Times New Roman" w:hAnsi="Consolas" w:cs="Segoe UI"/>
                <w:color w:val="D73A49"/>
                <w:sz w:val="18"/>
                <w:szCs w:val="18"/>
              </w:rPr>
              <w:t>return</w:t>
            </w:r>
            <w:r w:rsidRPr="002869F4">
              <w:rPr>
                <w:rFonts w:ascii="Consolas" w:eastAsia="Times New Roman" w:hAnsi="Consolas" w:cs="Segoe UI"/>
                <w:color w:val="24292E"/>
                <w:sz w:val="18"/>
                <w:szCs w:val="18"/>
              </w:rPr>
              <w:t>(</w:t>
            </w:r>
            <w:proofErr w:type="spellStart"/>
            <w:r w:rsidRPr="002869F4">
              <w:rPr>
                <w:rFonts w:ascii="Consolas" w:eastAsia="Times New Roman" w:hAnsi="Consolas" w:cs="Segoe UI"/>
                <w:color w:val="24292E"/>
                <w:sz w:val="18"/>
                <w:szCs w:val="18"/>
              </w:rPr>
              <w:t>els</w:t>
            </w:r>
            <w:proofErr w:type="spellEnd"/>
            <w:r w:rsidRPr="002869F4">
              <w:rPr>
                <w:rFonts w:ascii="Consolas" w:eastAsia="Times New Roman" w:hAnsi="Consolas" w:cs="Segoe UI"/>
                <w:color w:val="24292E"/>
                <w:sz w:val="18"/>
                <w:szCs w:val="18"/>
              </w:rPr>
              <w:t>)</w:t>
            </w:r>
          </w:p>
        </w:tc>
      </w:tr>
      <w:tr w:rsidR="002869F4" w:rsidRPr="002869F4" w14:paraId="675DDD9F" w14:textId="77777777" w:rsidTr="002869F4">
        <w:tc>
          <w:tcPr>
            <w:tcW w:w="752" w:type="dxa"/>
            <w:shd w:val="clear" w:color="auto" w:fill="FFFFFF"/>
            <w:noWrap/>
            <w:tcMar>
              <w:top w:w="0" w:type="dxa"/>
              <w:left w:w="150" w:type="dxa"/>
              <w:bottom w:w="0" w:type="dxa"/>
              <w:right w:w="150" w:type="dxa"/>
            </w:tcMar>
            <w:hideMark/>
          </w:tcPr>
          <w:p w14:paraId="6BBBE81D"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2C47F8C"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 Write the lines as a text file.</w:t>
            </w:r>
          </w:p>
        </w:tc>
      </w:tr>
      <w:tr w:rsidR="002869F4" w:rsidRPr="002869F4" w14:paraId="5552E388" w14:textId="77777777" w:rsidTr="002869F4">
        <w:tc>
          <w:tcPr>
            <w:tcW w:w="752" w:type="dxa"/>
            <w:shd w:val="clear" w:color="auto" w:fill="FFFFFF"/>
            <w:noWrap/>
            <w:tcMar>
              <w:top w:w="0" w:type="dxa"/>
              <w:left w:w="150" w:type="dxa"/>
              <w:bottom w:w="0" w:type="dxa"/>
              <w:right w:w="150" w:type="dxa"/>
            </w:tcMar>
            <w:hideMark/>
          </w:tcPr>
          <w:p w14:paraId="170C0CB5"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503D77"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writeLines</w:t>
            </w:r>
            <w:proofErr w:type="spellEnd"/>
            <w:r w:rsidRPr="002869F4">
              <w:rPr>
                <w:rFonts w:ascii="Consolas" w:eastAsia="Times New Roman" w:hAnsi="Consolas" w:cs="Segoe UI"/>
                <w:color w:val="24292E"/>
                <w:sz w:val="18"/>
                <w:szCs w:val="18"/>
              </w:rPr>
              <w:t>(</w:t>
            </w:r>
            <w:proofErr w:type="spellStart"/>
            <w:proofErr w:type="gramEnd"/>
            <w:r w:rsidRPr="002869F4">
              <w:rPr>
                <w:rFonts w:ascii="Consolas" w:eastAsia="Times New Roman" w:hAnsi="Consolas" w:cs="Segoe UI"/>
                <w:color w:val="24292E"/>
                <w:sz w:val="18"/>
                <w:szCs w:val="18"/>
              </w:rPr>
              <w:t>els</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con</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file)</w:t>
            </w:r>
          </w:p>
        </w:tc>
      </w:tr>
      <w:tr w:rsidR="002869F4" w:rsidRPr="002869F4" w14:paraId="210B72FA" w14:textId="77777777" w:rsidTr="002869F4">
        <w:tc>
          <w:tcPr>
            <w:tcW w:w="752" w:type="dxa"/>
            <w:shd w:val="clear" w:color="auto" w:fill="FFFFFF"/>
            <w:noWrap/>
            <w:tcMar>
              <w:top w:w="0" w:type="dxa"/>
              <w:left w:w="150" w:type="dxa"/>
              <w:bottom w:w="0" w:type="dxa"/>
              <w:right w:w="150" w:type="dxa"/>
            </w:tcMar>
            <w:hideMark/>
          </w:tcPr>
          <w:p w14:paraId="67EFC86C"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E8C646"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
        </w:tc>
      </w:tr>
      <w:tr w:rsidR="002869F4" w:rsidRPr="002869F4" w14:paraId="67800386" w14:textId="77777777" w:rsidTr="002869F4">
        <w:tc>
          <w:tcPr>
            <w:tcW w:w="752" w:type="dxa"/>
            <w:shd w:val="clear" w:color="auto" w:fill="FFFFFF"/>
            <w:noWrap/>
            <w:tcMar>
              <w:top w:w="0" w:type="dxa"/>
              <w:left w:w="150" w:type="dxa"/>
              <w:bottom w:w="0" w:type="dxa"/>
              <w:right w:w="150" w:type="dxa"/>
            </w:tcMar>
            <w:hideMark/>
          </w:tcPr>
          <w:p w14:paraId="4F46AAEC"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5181239"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16E5FD1D" w14:textId="77777777" w:rsidTr="002869F4">
        <w:tc>
          <w:tcPr>
            <w:tcW w:w="752" w:type="dxa"/>
            <w:shd w:val="clear" w:color="auto" w:fill="FFFFFF"/>
            <w:noWrap/>
            <w:tcMar>
              <w:top w:w="0" w:type="dxa"/>
              <w:left w:w="150" w:type="dxa"/>
              <w:bottom w:w="0" w:type="dxa"/>
              <w:right w:w="150" w:type="dxa"/>
            </w:tcMar>
            <w:hideMark/>
          </w:tcPr>
          <w:p w14:paraId="35141E52"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FDC062E"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E36209"/>
                <w:sz w:val="18"/>
                <w:szCs w:val="18"/>
              </w:rPr>
              <w:t>extractResTableV3</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p>
        </w:tc>
      </w:tr>
      <w:tr w:rsidR="002869F4" w:rsidRPr="002869F4" w14:paraId="56913F2A" w14:textId="77777777" w:rsidTr="002869F4">
        <w:tc>
          <w:tcPr>
            <w:tcW w:w="752" w:type="dxa"/>
            <w:shd w:val="clear" w:color="auto" w:fill="FFFFFF"/>
            <w:noWrap/>
            <w:tcMar>
              <w:top w:w="0" w:type="dxa"/>
              <w:left w:w="150" w:type="dxa"/>
              <w:bottom w:w="0" w:type="dxa"/>
              <w:right w:w="150" w:type="dxa"/>
            </w:tcMar>
            <w:hideMark/>
          </w:tcPr>
          <w:p w14:paraId="102BF251"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FBCA6C"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w:t>
            </w:r>
          </w:p>
        </w:tc>
      </w:tr>
      <w:tr w:rsidR="002869F4" w:rsidRPr="002869F4" w14:paraId="3C5C605D" w14:textId="77777777" w:rsidTr="002869F4">
        <w:tc>
          <w:tcPr>
            <w:tcW w:w="752" w:type="dxa"/>
            <w:shd w:val="clear" w:color="auto" w:fill="FFFFFF"/>
            <w:noWrap/>
            <w:tcMar>
              <w:top w:w="0" w:type="dxa"/>
              <w:left w:w="150" w:type="dxa"/>
              <w:bottom w:w="0" w:type="dxa"/>
              <w:right w:w="150" w:type="dxa"/>
            </w:tcMar>
            <w:hideMark/>
          </w:tcPr>
          <w:p w14:paraId="1D31155D"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0D4D53"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 xml:space="preserve"># Retrieve data from web site, </w:t>
            </w:r>
          </w:p>
        </w:tc>
      </w:tr>
      <w:tr w:rsidR="002869F4" w:rsidRPr="002869F4" w14:paraId="32CC33F0" w14:textId="77777777" w:rsidTr="002869F4">
        <w:tc>
          <w:tcPr>
            <w:tcW w:w="752" w:type="dxa"/>
            <w:shd w:val="clear" w:color="auto" w:fill="FFFFFF"/>
            <w:noWrap/>
            <w:tcMar>
              <w:top w:w="0" w:type="dxa"/>
              <w:left w:w="150" w:type="dxa"/>
              <w:bottom w:w="0" w:type="dxa"/>
              <w:right w:w="150" w:type="dxa"/>
            </w:tcMar>
            <w:hideMark/>
          </w:tcPr>
          <w:p w14:paraId="3EE9A953"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511B151"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 find the preformatted text,</w:t>
            </w:r>
          </w:p>
        </w:tc>
      </w:tr>
      <w:tr w:rsidR="002869F4" w:rsidRPr="002869F4" w14:paraId="7D667280" w14:textId="77777777" w:rsidTr="002869F4">
        <w:tc>
          <w:tcPr>
            <w:tcW w:w="752" w:type="dxa"/>
            <w:shd w:val="clear" w:color="auto" w:fill="FFFFFF"/>
            <w:noWrap/>
            <w:tcMar>
              <w:top w:w="0" w:type="dxa"/>
              <w:left w:w="150" w:type="dxa"/>
              <w:bottom w:w="0" w:type="dxa"/>
              <w:right w:w="150" w:type="dxa"/>
            </w:tcMar>
            <w:hideMark/>
          </w:tcPr>
          <w:p w14:paraId="5EF14AEA"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D3CCD8"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 and write lines or return as a character vector.</w:t>
            </w:r>
          </w:p>
        </w:tc>
      </w:tr>
      <w:tr w:rsidR="002869F4" w:rsidRPr="002869F4" w14:paraId="1D4CBABB" w14:textId="77777777" w:rsidTr="002869F4">
        <w:tc>
          <w:tcPr>
            <w:tcW w:w="752" w:type="dxa"/>
            <w:shd w:val="clear" w:color="auto" w:fill="FFFFFF"/>
            <w:noWrap/>
            <w:tcMar>
              <w:top w:w="0" w:type="dxa"/>
              <w:left w:w="150" w:type="dxa"/>
              <w:bottom w:w="0" w:type="dxa"/>
              <w:right w:w="150" w:type="dxa"/>
            </w:tcMar>
            <w:hideMark/>
          </w:tcPr>
          <w:p w14:paraId="5E439840"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34C3E9"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w:t>
            </w:r>
          </w:p>
        </w:tc>
      </w:tr>
      <w:tr w:rsidR="002869F4" w:rsidRPr="002869F4" w14:paraId="18A7C994" w14:textId="77777777" w:rsidTr="002869F4">
        <w:tc>
          <w:tcPr>
            <w:tcW w:w="752" w:type="dxa"/>
            <w:shd w:val="clear" w:color="auto" w:fill="FFFFFF"/>
            <w:noWrap/>
            <w:tcMar>
              <w:top w:w="0" w:type="dxa"/>
              <w:left w:w="150" w:type="dxa"/>
              <w:bottom w:w="0" w:type="dxa"/>
              <w:right w:w="150" w:type="dxa"/>
            </w:tcMar>
            <w:hideMark/>
          </w:tcPr>
          <w:p w14:paraId="23A45FCB"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FBA9A3"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D73A49"/>
                <w:sz w:val="18"/>
                <w:szCs w:val="18"/>
              </w:rPr>
              <w:t>function</w:t>
            </w:r>
            <w:r w:rsidRPr="002869F4">
              <w:rPr>
                <w:rFonts w:ascii="Consolas" w:eastAsia="Times New Roman" w:hAnsi="Consolas" w:cs="Segoe UI"/>
                <w:color w:val="24292E"/>
                <w:sz w:val="18"/>
                <w:szCs w:val="18"/>
              </w:rPr>
              <w:t>(</w:t>
            </w:r>
            <w:proofErr w:type="spellStart"/>
            <w:proofErr w:type="gramEnd"/>
            <w:r w:rsidRPr="002869F4">
              <w:rPr>
                <w:rFonts w:ascii="Consolas" w:eastAsia="Times New Roman" w:hAnsi="Consolas" w:cs="Segoe UI"/>
                <w:color w:val="E36209"/>
                <w:sz w:val="18"/>
                <w:szCs w:val="18"/>
              </w:rPr>
              <w:t>url</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"http://www.cherryblossom.org/results/2009/09cucb-F.htm"</w:t>
            </w:r>
            <w:r w:rsidRPr="002869F4">
              <w:rPr>
                <w:rFonts w:ascii="Consolas" w:eastAsia="Times New Roman" w:hAnsi="Consolas" w:cs="Segoe UI"/>
                <w:color w:val="24292E"/>
                <w:sz w:val="18"/>
                <w:szCs w:val="18"/>
              </w:rPr>
              <w:t>,</w:t>
            </w:r>
          </w:p>
        </w:tc>
      </w:tr>
      <w:tr w:rsidR="002869F4" w:rsidRPr="002869F4" w14:paraId="492261A7" w14:textId="77777777" w:rsidTr="002869F4">
        <w:tc>
          <w:tcPr>
            <w:tcW w:w="752" w:type="dxa"/>
            <w:shd w:val="clear" w:color="auto" w:fill="FFFFFF"/>
            <w:noWrap/>
            <w:tcMar>
              <w:top w:w="0" w:type="dxa"/>
              <w:left w:w="150" w:type="dxa"/>
              <w:bottom w:w="0" w:type="dxa"/>
              <w:right w:w="150" w:type="dxa"/>
            </w:tcMar>
            <w:hideMark/>
          </w:tcPr>
          <w:p w14:paraId="77ECF3E0"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854D2A8"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year</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05CC5"/>
                <w:sz w:val="18"/>
                <w:szCs w:val="18"/>
              </w:rPr>
              <w:t>1999</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sex</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"female"</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file</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05CC5"/>
                <w:sz w:val="18"/>
                <w:szCs w:val="18"/>
              </w:rPr>
              <w:t>NULL</w:t>
            </w:r>
            <w:r w:rsidRPr="002869F4">
              <w:rPr>
                <w:rFonts w:ascii="Consolas" w:eastAsia="Times New Roman" w:hAnsi="Consolas" w:cs="Segoe UI"/>
                <w:color w:val="24292E"/>
                <w:sz w:val="18"/>
                <w:szCs w:val="18"/>
              </w:rPr>
              <w:t>)</w:t>
            </w:r>
          </w:p>
        </w:tc>
      </w:tr>
      <w:tr w:rsidR="002869F4" w:rsidRPr="002869F4" w14:paraId="119A3561" w14:textId="77777777" w:rsidTr="002869F4">
        <w:tc>
          <w:tcPr>
            <w:tcW w:w="752" w:type="dxa"/>
            <w:shd w:val="clear" w:color="auto" w:fill="FFFFFF"/>
            <w:noWrap/>
            <w:tcMar>
              <w:top w:w="0" w:type="dxa"/>
              <w:left w:w="150" w:type="dxa"/>
              <w:bottom w:w="0" w:type="dxa"/>
              <w:right w:w="150" w:type="dxa"/>
            </w:tcMar>
            <w:hideMark/>
          </w:tcPr>
          <w:p w14:paraId="47092FB7"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785679"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
        </w:tc>
      </w:tr>
      <w:tr w:rsidR="002869F4" w:rsidRPr="002869F4" w14:paraId="1BE540A0" w14:textId="77777777" w:rsidTr="002869F4">
        <w:tc>
          <w:tcPr>
            <w:tcW w:w="752" w:type="dxa"/>
            <w:shd w:val="clear" w:color="auto" w:fill="FFFFFF"/>
            <w:noWrap/>
            <w:tcMar>
              <w:top w:w="0" w:type="dxa"/>
              <w:left w:w="150" w:type="dxa"/>
              <w:bottom w:w="0" w:type="dxa"/>
              <w:right w:w="150" w:type="dxa"/>
            </w:tcMar>
            <w:hideMark/>
          </w:tcPr>
          <w:p w14:paraId="63FE8069"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91227F"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#added encoding for windows users who get an "A" symbol</w:t>
            </w:r>
          </w:p>
        </w:tc>
      </w:tr>
      <w:tr w:rsidR="002869F4" w:rsidRPr="002869F4" w14:paraId="6C0C240D" w14:textId="77777777" w:rsidTr="002869F4">
        <w:tc>
          <w:tcPr>
            <w:tcW w:w="752" w:type="dxa"/>
            <w:shd w:val="clear" w:color="auto" w:fill="FFFFFF"/>
            <w:noWrap/>
            <w:tcMar>
              <w:top w:w="0" w:type="dxa"/>
              <w:left w:w="150" w:type="dxa"/>
              <w:bottom w:w="0" w:type="dxa"/>
              <w:right w:w="150" w:type="dxa"/>
            </w:tcMar>
            <w:hideMark/>
          </w:tcPr>
          <w:p w14:paraId="44ECEF79"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ABDB62"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doc</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htmlParse</w:t>
            </w:r>
            <w:proofErr w:type="spellEnd"/>
            <w:r w:rsidRPr="002869F4">
              <w:rPr>
                <w:rFonts w:ascii="Consolas" w:eastAsia="Times New Roman" w:hAnsi="Consolas" w:cs="Segoe UI"/>
                <w:color w:val="24292E"/>
                <w:sz w:val="18"/>
                <w:szCs w:val="18"/>
              </w:rPr>
              <w:t>(</w:t>
            </w:r>
            <w:proofErr w:type="spellStart"/>
            <w:proofErr w:type="gramEnd"/>
            <w:r w:rsidRPr="002869F4">
              <w:rPr>
                <w:rFonts w:ascii="Consolas" w:eastAsia="Times New Roman" w:hAnsi="Consolas" w:cs="Segoe UI"/>
                <w:color w:val="24292E"/>
                <w:sz w:val="18"/>
                <w:szCs w:val="18"/>
              </w:rPr>
              <w:t>url</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encoding</w:t>
            </w:r>
            <w:r w:rsidRPr="002869F4">
              <w:rPr>
                <w:rFonts w:ascii="Consolas" w:eastAsia="Times New Roman" w:hAnsi="Consolas" w:cs="Segoe UI"/>
                <w:color w:val="D73A49"/>
                <w:sz w:val="18"/>
                <w:szCs w:val="18"/>
              </w:rPr>
              <w:t>=</w:t>
            </w:r>
            <w:r w:rsidRPr="002869F4">
              <w:rPr>
                <w:rFonts w:ascii="Consolas" w:eastAsia="Times New Roman" w:hAnsi="Consolas" w:cs="Segoe UI"/>
                <w:color w:val="032F62"/>
                <w:sz w:val="18"/>
                <w:szCs w:val="18"/>
              </w:rPr>
              <w:t>"UTF-8"</w:t>
            </w:r>
            <w:r w:rsidRPr="002869F4">
              <w:rPr>
                <w:rFonts w:ascii="Consolas" w:eastAsia="Times New Roman" w:hAnsi="Consolas" w:cs="Segoe UI"/>
                <w:color w:val="24292E"/>
                <w:sz w:val="18"/>
                <w:szCs w:val="18"/>
              </w:rPr>
              <w:t>)</w:t>
            </w:r>
          </w:p>
        </w:tc>
      </w:tr>
      <w:tr w:rsidR="002869F4" w:rsidRPr="002869F4" w14:paraId="55DC6D1B" w14:textId="77777777" w:rsidTr="002869F4">
        <w:tc>
          <w:tcPr>
            <w:tcW w:w="752" w:type="dxa"/>
            <w:shd w:val="clear" w:color="auto" w:fill="FFFFFF"/>
            <w:noWrap/>
            <w:tcMar>
              <w:top w:w="0" w:type="dxa"/>
              <w:left w:w="150" w:type="dxa"/>
              <w:bottom w:w="0" w:type="dxa"/>
              <w:right w:w="150" w:type="dxa"/>
            </w:tcMar>
            <w:hideMark/>
          </w:tcPr>
          <w:p w14:paraId="28D004AE"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5047B9"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
        </w:tc>
      </w:tr>
      <w:tr w:rsidR="002869F4" w:rsidRPr="002869F4" w14:paraId="57C36A97" w14:textId="77777777" w:rsidTr="002869F4">
        <w:tc>
          <w:tcPr>
            <w:tcW w:w="752" w:type="dxa"/>
            <w:shd w:val="clear" w:color="auto" w:fill="FFFFFF"/>
            <w:noWrap/>
            <w:tcMar>
              <w:top w:w="0" w:type="dxa"/>
              <w:left w:w="150" w:type="dxa"/>
              <w:bottom w:w="0" w:type="dxa"/>
              <w:right w:w="150" w:type="dxa"/>
            </w:tcMar>
            <w:hideMark/>
          </w:tcPr>
          <w:p w14:paraId="04528A0A"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866451"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if</w:t>
            </w:r>
            <w:r w:rsidRPr="002869F4">
              <w:rPr>
                <w:rFonts w:ascii="Consolas" w:eastAsia="Times New Roman" w:hAnsi="Consolas" w:cs="Segoe UI"/>
                <w:color w:val="24292E"/>
                <w:sz w:val="18"/>
                <w:szCs w:val="18"/>
              </w:rPr>
              <w:t xml:space="preserve"> (year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05CC5"/>
                <w:sz w:val="18"/>
                <w:szCs w:val="18"/>
              </w:rPr>
              <w:t>2000</w:t>
            </w:r>
            <w:r w:rsidRPr="002869F4">
              <w:rPr>
                <w:rFonts w:ascii="Consolas" w:eastAsia="Times New Roman" w:hAnsi="Consolas" w:cs="Segoe UI"/>
                <w:color w:val="24292E"/>
                <w:sz w:val="18"/>
                <w:szCs w:val="18"/>
              </w:rPr>
              <w:t>) {</w:t>
            </w:r>
          </w:p>
        </w:tc>
      </w:tr>
      <w:tr w:rsidR="002869F4" w:rsidRPr="002869F4" w14:paraId="188F405B" w14:textId="77777777" w:rsidTr="002869F4">
        <w:tc>
          <w:tcPr>
            <w:tcW w:w="752" w:type="dxa"/>
            <w:shd w:val="clear" w:color="auto" w:fill="FFFFFF"/>
            <w:noWrap/>
            <w:tcMar>
              <w:top w:w="0" w:type="dxa"/>
              <w:left w:w="150" w:type="dxa"/>
              <w:bottom w:w="0" w:type="dxa"/>
              <w:right w:w="150" w:type="dxa"/>
            </w:tcMar>
            <w:hideMark/>
          </w:tcPr>
          <w:p w14:paraId="7EDD03BC"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E53E2D"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 Get preformatted text from 4th font element</w:t>
            </w:r>
          </w:p>
        </w:tc>
      </w:tr>
      <w:tr w:rsidR="002869F4" w:rsidRPr="002869F4" w14:paraId="105398E5" w14:textId="77777777" w:rsidTr="002869F4">
        <w:tc>
          <w:tcPr>
            <w:tcW w:w="752" w:type="dxa"/>
            <w:shd w:val="clear" w:color="auto" w:fill="FFFFFF"/>
            <w:noWrap/>
            <w:tcMar>
              <w:top w:w="0" w:type="dxa"/>
              <w:left w:w="150" w:type="dxa"/>
              <w:bottom w:w="0" w:type="dxa"/>
              <w:right w:w="150" w:type="dxa"/>
            </w:tcMar>
            <w:hideMark/>
          </w:tcPr>
          <w:p w14:paraId="4AA4AE36"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BC2E93"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 The top file is ill formed so the &lt;pre&gt; search doesn't work.</w:t>
            </w:r>
          </w:p>
        </w:tc>
      </w:tr>
      <w:tr w:rsidR="002869F4" w:rsidRPr="002869F4" w14:paraId="4EA08459" w14:textId="77777777" w:rsidTr="002869F4">
        <w:tc>
          <w:tcPr>
            <w:tcW w:w="752" w:type="dxa"/>
            <w:shd w:val="clear" w:color="auto" w:fill="FFFFFF"/>
            <w:noWrap/>
            <w:tcMar>
              <w:top w:w="0" w:type="dxa"/>
              <w:left w:w="150" w:type="dxa"/>
              <w:bottom w:w="0" w:type="dxa"/>
              <w:right w:w="150" w:type="dxa"/>
            </w:tcMar>
            <w:hideMark/>
          </w:tcPr>
          <w:p w14:paraId="721D3459"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56E2C25"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ff</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getNodeSet</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 xml:space="preserve">doc, </w:t>
            </w:r>
            <w:r w:rsidRPr="002869F4">
              <w:rPr>
                <w:rFonts w:ascii="Consolas" w:eastAsia="Times New Roman" w:hAnsi="Consolas" w:cs="Segoe UI"/>
                <w:color w:val="032F62"/>
                <w:sz w:val="18"/>
                <w:szCs w:val="18"/>
              </w:rPr>
              <w:t>"//font"</w:t>
            </w:r>
            <w:r w:rsidRPr="002869F4">
              <w:rPr>
                <w:rFonts w:ascii="Consolas" w:eastAsia="Times New Roman" w:hAnsi="Consolas" w:cs="Segoe UI"/>
                <w:color w:val="24292E"/>
                <w:sz w:val="18"/>
                <w:szCs w:val="18"/>
              </w:rPr>
              <w:t>)</w:t>
            </w:r>
          </w:p>
        </w:tc>
      </w:tr>
      <w:tr w:rsidR="002869F4" w:rsidRPr="002869F4" w14:paraId="412A00FA" w14:textId="77777777" w:rsidTr="002869F4">
        <w:tc>
          <w:tcPr>
            <w:tcW w:w="752" w:type="dxa"/>
            <w:shd w:val="clear" w:color="auto" w:fill="FFFFFF"/>
            <w:noWrap/>
            <w:tcMar>
              <w:top w:w="0" w:type="dxa"/>
              <w:left w:w="150" w:type="dxa"/>
              <w:bottom w:w="0" w:type="dxa"/>
              <w:right w:w="150" w:type="dxa"/>
            </w:tcMar>
            <w:hideMark/>
          </w:tcPr>
          <w:p w14:paraId="7F021C4D"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04AB3D"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txt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xmlValue</w:t>
            </w:r>
            <w:proofErr w:type="spellEnd"/>
            <w:r w:rsidRPr="002869F4">
              <w:rPr>
                <w:rFonts w:ascii="Consolas" w:eastAsia="Times New Roman" w:hAnsi="Consolas" w:cs="Segoe UI"/>
                <w:color w:val="24292E"/>
                <w:sz w:val="18"/>
                <w:szCs w:val="18"/>
              </w:rPr>
              <w:t>(</w:t>
            </w:r>
            <w:proofErr w:type="gramStart"/>
            <w:r w:rsidRPr="002869F4">
              <w:rPr>
                <w:rFonts w:ascii="Consolas" w:eastAsia="Times New Roman" w:hAnsi="Consolas" w:cs="Segoe UI"/>
                <w:color w:val="24292E"/>
                <w:sz w:val="18"/>
                <w:szCs w:val="18"/>
              </w:rPr>
              <w:t>ff[</w:t>
            </w:r>
            <w:proofErr w:type="gramEnd"/>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4</w:t>
            </w:r>
            <w:r w:rsidRPr="002869F4">
              <w:rPr>
                <w:rFonts w:ascii="Consolas" w:eastAsia="Times New Roman" w:hAnsi="Consolas" w:cs="Segoe UI"/>
                <w:color w:val="24292E"/>
                <w:sz w:val="18"/>
                <w:szCs w:val="18"/>
              </w:rPr>
              <w:t>]])</w:t>
            </w:r>
          </w:p>
        </w:tc>
      </w:tr>
      <w:tr w:rsidR="002869F4" w:rsidRPr="002869F4" w14:paraId="182AA0C5" w14:textId="77777777" w:rsidTr="002869F4">
        <w:tc>
          <w:tcPr>
            <w:tcW w:w="752" w:type="dxa"/>
            <w:shd w:val="clear" w:color="auto" w:fill="FFFFFF"/>
            <w:noWrap/>
            <w:tcMar>
              <w:top w:w="0" w:type="dxa"/>
              <w:left w:w="150" w:type="dxa"/>
              <w:bottom w:w="0" w:type="dxa"/>
              <w:right w:w="150" w:type="dxa"/>
            </w:tcMar>
            <w:hideMark/>
          </w:tcPr>
          <w:p w14:paraId="03744B0B"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6F9EC5"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els</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strsplit</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 xml:space="preserve">txt, </w:t>
            </w:r>
            <w:r w:rsidRPr="002869F4">
              <w:rPr>
                <w:rFonts w:ascii="Consolas" w:eastAsia="Times New Roman" w:hAnsi="Consolas" w:cs="Segoe UI"/>
                <w:color w:val="032F62"/>
                <w:sz w:val="18"/>
                <w:szCs w:val="18"/>
              </w:rPr>
              <w:t>"\r\n"</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p>
        </w:tc>
      </w:tr>
      <w:tr w:rsidR="002869F4" w:rsidRPr="002869F4" w14:paraId="012F237C" w14:textId="77777777" w:rsidTr="002869F4">
        <w:tc>
          <w:tcPr>
            <w:tcW w:w="752" w:type="dxa"/>
            <w:shd w:val="clear" w:color="auto" w:fill="FFFFFF"/>
            <w:noWrap/>
            <w:tcMar>
              <w:top w:w="0" w:type="dxa"/>
              <w:left w:w="150" w:type="dxa"/>
              <w:bottom w:w="0" w:type="dxa"/>
              <w:right w:w="150" w:type="dxa"/>
            </w:tcMar>
            <w:hideMark/>
          </w:tcPr>
          <w:p w14:paraId="366657B2"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3F0F00"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
        </w:tc>
      </w:tr>
      <w:tr w:rsidR="002869F4" w:rsidRPr="002869F4" w14:paraId="1CC9CF60" w14:textId="77777777" w:rsidTr="002869F4">
        <w:tc>
          <w:tcPr>
            <w:tcW w:w="752" w:type="dxa"/>
            <w:shd w:val="clear" w:color="auto" w:fill="FFFFFF"/>
            <w:noWrap/>
            <w:tcMar>
              <w:top w:w="0" w:type="dxa"/>
              <w:left w:w="150" w:type="dxa"/>
              <w:bottom w:w="0" w:type="dxa"/>
              <w:right w:w="150" w:type="dxa"/>
            </w:tcMar>
            <w:hideMark/>
          </w:tcPr>
          <w:p w14:paraId="0870ED2B"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474909"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#else if (year == 2009 &amp; sex == "female") {</w:t>
            </w:r>
          </w:p>
        </w:tc>
      </w:tr>
      <w:tr w:rsidR="002869F4" w:rsidRPr="002869F4" w14:paraId="043A300E" w14:textId="77777777" w:rsidTr="002869F4">
        <w:tc>
          <w:tcPr>
            <w:tcW w:w="752" w:type="dxa"/>
            <w:shd w:val="clear" w:color="auto" w:fill="FFFFFF"/>
            <w:noWrap/>
            <w:tcMar>
              <w:top w:w="0" w:type="dxa"/>
              <w:left w:w="150" w:type="dxa"/>
              <w:bottom w:w="0" w:type="dxa"/>
              <w:right w:w="150" w:type="dxa"/>
            </w:tcMar>
            <w:hideMark/>
          </w:tcPr>
          <w:p w14:paraId="052563BB"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6FA5D9"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 Get preformatted text from &lt;div class="Section1"&gt; element</w:t>
            </w:r>
          </w:p>
        </w:tc>
      </w:tr>
      <w:tr w:rsidR="002869F4" w:rsidRPr="002869F4" w14:paraId="4486F464" w14:textId="77777777" w:rsidTr="002869F4">
        <w:tc>
          <w:tcPr>
            <w:tcW w:w="752" w:type="dxa"/>
            <w:shd w:val="clear" w:color="auto" w:fill="FFFFFF"/>
            <w:noWrap/>
            <w:tcMar>
              <w:top w:w="0" w:type="dxa"/>
              <w:left w:w="150" w:type="dxa"/>
              <w:bottom w:w="0" w:type="dxa"/>
              <w:right w:w="150" w:type="dxa"/>
            </w:tcMar>
            <w:hideMark/>
          </w:tcPr>
          <w:p w14:paraId="475241BB"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B08910"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 Each line of results is in a &lt;pre&gt; element</w:t>
            </w:r>
          </w:p>
        </w:tc>
      </w:tr>
      <w:tr w:rsidR="002869F4" w:rsidRPr="002869F4" w14:paraId="0667CEDE" w14:textId="77777777" w:rsidTr="002869F4">
        <w:tc>
          <w:tcPr>
            <w:tcW w:w="752" w:type="dxa"/>
            <w:shd w:val="clear" w:color="auto" w:fill="FFFFFF"/>
            <w:noWrap/>
            <w:tcMar>
              <w:top w:w="0" w:type="dxa"/>
              <w:left w:w="150" w:type="dxa"/>
              <w:bottom w:w="0" w:type="dxa"/>
              <w:right w:w="150" w:type="dxa"/>
            </w:tcMar>
            <w:hideMark/>
          </w:tcPr>
          <w:p w14:paraId="085A8868"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2FBCB9"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 xml:space="preserve">#div1 = </w:t>
            </w:r>
            <w:proofErr w:type="spellStart"/>
            <w:proofErr w:type="gramStart"/>
            <w:r w:rsidRPr="002869F4">
              <w:rPr>
                <w:rFonts w:ascii="Consolas" w:eastAsia="Times New Roman" w:hAnsi="Consolas" w:cs="Segoe UI"/>
                <w:color w:val="6A737D"/>
                <w:sz w:val="18"/>
                <w:szCs w:val="18"/>
              </w:rPr>
              <w:t>getNodeSet</w:t>
            </w:r>
            <w:proofErr w:type="spellEnd"/>
            <w:r w:rsidRPr="002869F4">
              <w:rPr>
                <w:rFonts w:ascii="Consolas" w:eastAsia="Times New Roman" w:hAnsi="Consolas" w:cs="Segoe UI"/>
                <w:color w:val="6A737D"/>
                <w:sz w:val="18"/>
                <w:szCs w:val="18"/>
              </w:rPr>
              <w:t>(</w:t>
            </w:r>
            <w:proofErr w:type="gramEnd"/>
            <w:r w:rsidRPr="002869F4">
              <w:rPr>
                <w:rFonts w:ascii="Consolas" w:eastAsia="Times New Roman" w:hAnsi="Consolas" w:cs="Segoe UI"/>
                <w:color w:val="6A737D"/>
                <w:sz w:val="18"/>
                <w:szCs w:val="18"/>
              </w:rPr>
              <w:t>doc, "//div[@class='Section1']")</w:t>
            </w:r>
          </w:p>
        </w:tc>
      </w:tr>
      <w:tr w:rsidR="002869F4" w:rsidRPr="002869F4" w14:paraId="3AF64B0A" w14:textId="77777777" w:rsidTr="002869F4">
        <w:tc>
          <w:tcPr>
            <w:tcW w:w="752" w:type="dxa"/>
            <w:shd w:val="clear" w:color="auto" w:fill="FFFFFF"/>
            <w:noWrap/>
            <w:tcMar>
              <w:top w:w="0" w:type="dxa"/>
              <w:left w:w="150" w:type="dxa"/>
              <w:bottom w:w="0" w:type="dxa"/>
              <w:right w:w="150" w:type="dxa"/>
            </w:tcMar>
            <w:hideMark/>
          </w:tcPr>
          <w:p w14:paraId="5777BCF7"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79930EA"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w:t>
            </w:r>
            <w:proofErr w:type="spellStart"/>
            <w:r w:rsidRPr="002869F4">
              <w:rPr>
                <w:rFonts w:ascii="Consolas" w:eastAsia="Times New Roman" w:hAnsi="Consolas" w:cs="Segoe UI"/>
                <w:color w:val="6A737D"/>
                <w:sz w:val="18"/>
                <w:szCs w:val="18"/>
              </w:rPr>
              <w:t>pres</w:t>
            </w:r>
            <w:proofErr w:type="spellEnd"/>
            <w:r w:rsidRPr="002869F4">
              <w:rPr>
                <w:rFonts w:ascii="Consolas" w:eastAsia="Times New Roman" w:hAnsi="Consolas" w:cs="Segoe UI"/>
                <w:color w:val="6A737D"/>
                <w:sz w:val="18"/>
                <w:szCs w:val="18"/>
              </w:rPr>
              <w:t xml:space="preserve"> = </w:t>
            </w:r>
            <w:proofErr w:type="spellStart"/>
            <w:r w:rsidRPr="002869F4">
              <w:rPr>
                <w:rFonts w:ascii="Consolas" w:eastAsia="Times New Roman" w:hAnsi="Consolas" w:cs="Segoe UI"/>
                <w:color w:val="6A737D"/>
                <w:sz w:val="18"/>
                <w:szCs w:val="18"/>
              </w:rPr>
              <w:t>getNodeSet</w:t>
            </w:r>
            <w:proofErr w:type="spellEnd"/>
            <w:r w:rsidRPr="002869F4">
              <w:rPr>
                <w:rFonts w:ascii="Consolas" w:eastAsia="Times New Roman" w:hAnsi="Consolas" w:cs="Segoe UI"/>
                <w:color w:val="6A737D"/>
                <w:sz w:val="18"/>
                <w:szCs w:val="18"/>
              </w:rPr>
              <w:t>(div1[[1]], "//pre")</w:t>
            </w:r>
          </w:p>
        </w:tc>
      </w:tr>
      <w:tr w:rsidR="002869F4" w:rsidRPr="002869F4" w14:paraId="48EB6F0E" w14:textId="77777777" w:rsidTr="002869F4">
        <w:tc>
          <w:tcPr>
            <w:tcW w:w="752" w:type="dxa"/>
            <w:shd w:val="clear" w:color="auto" w:fill="FFFFFF"/>
            <w:noWrap/>
            <w:tcMar>
              <w:top w:w="0" w:type="dxa"/>
              <w:left w:w="150" w:type="dxa"/>
              <w:bottom w:w="0" w:type="dxa"/>
              <w:right w:w="150" w:type="dxa"/>
            </w:tcMar>
            <w:hideMark/>
          </w:tcPr>
          <w:p w14:paraId="15A983CB"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31CF53"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w:t>
            </w:r>
            <w:proofErr w:type="spellStart"/>
            <w:r w:rsidRPr="002869F4">
              <w:rPr>
                <w:rFonts w:ascii="Consolas" w:eastAsia="Times New Roman" w:hAnsi="Consolas" w:cs="Segoe UI"/>
                <w:color w:val="6A737D"/>
                <w:sz w:val="18"/>
                <w:szCs w:val="18"/>
              </w:rPr>
              <w:t>els</w:t>
            </w:r>
            <w:proofErr w:type="spellEnd"/>
            <w:r w:rsidRPr="002869F4">
              <w:rPr>
                <w:rFonts w:ascii="Consolas" w:eastAsia="Times New Roman" w:hAnsi="Consolas" w:cs="Segoe UI"/>
                <w:color w:val="6A737D"/>
                <w:sz w:val="18"/>
                <w:szCs w:val="18"/>
              </w:rPr>
              <w:t xml:space="preserve"> = </w:t>
            </w:r>
            <w:proofErr w:type="spellStart"/>
            <w:proofErr w:type="gramStart"/>
            <w:r w:rsidRPr="002869F4">
              <w:rPr>
                <w:rFonts w:ascii="Consolas" w:eastAsia="Times New Roman" w:hAnsi="Consolas" w:cs="Segoe UI"/>
                <w:color w:val="6A737D"/>
                <w:sz w:val="18"/>
                <w:szCs w:val="18"/>
              </w:rPr>
              <w:t>sapply</w:t>
            </w:r>
            <w:proofErr w:type="spellEnd"/>
            <w:r w:rsidRPr="002869F4">
              <w:rPr>
                <w:rFonts w:ascii="Consolas" w:eastAsia="Times New Roman" w:hAnsi="Consolas" w:cs="Segoe UI"/>
                <w:color w:val="6A737D"/>
                <w:sz w:val="18"/>
                <w:szCs w:val="18"/>
              </w:rPr>
              <w:t>(</w:t>
            </w:r>
            <w:proofErr w:type="spellStart"/>
            <w:proofErr w:type="gramEnd"/>
            <w:r w:rsidRPr="002869F4">
              <w:rPr>
                <w:rFonts w:ascii="Consolas" w:eastAsia="Times New Roman" w:hAnsi="Consolas" w:cs="Segoe UI"/>
                <w:color w:val="6A737D"/>
                <w:sz w:val="18"/>
                <w:szCs w:val="18"/>
              </w:rPr>
              <w:t>pres</w:t>
            </w:r>
            <w:proofErr w:type="spellEnd"/>
            <w:r w:rsidRPr="002869F4">
              <w:rPr>
                <w:rFonts w:ascii="Consolas" w:eastAsia="Times New Roman" w:hAnsi="Consolas" w:cs="Segoe UI"/>
                <w:color w:val="6A737D"/>
                <w:sz w:val="18"/>
                <w:szCs w:val="18"/>
              </w:rPr>
              <w:t xml:space="preserve">, </w:t>
            </w:r>
            <w:proofErr w:type="spellStart"/>
            <w:r w:rsidRPr="002869F4">
              <w:rPr>
                <w:rFonts w:ascii="Consolas" w:eastAsia="Times New Roman" w:hAnsi="Consolas" w:cs="Segoe UI"/>
                <w:color w:val="6A737D"/>
                <w:sz w:val="18"/>
                <w:szCs w:val="18"/>
              </w:rPr>
              <w:t>xmlValue</w:t>
            </w:r>
            <w:proofErr w:type="spellEnd"/>
            <w:r w:rsidRPr="002869F4">
              <w:rPr>
                <w:rFonts w:ascii="Consolas" w:eastAsia="Times New Roman" w:hAnsi="Consolas" w:cs="Segoe UI"/>
                <w:color w:val="6A737D"/>
                <w:sz w:val="18"/>
                <w:szCs w:val="18"/>
              </w:rPr>
              <w:t>)</w:t>
            </w:r>
          </w:p>
        </w:tc>
      </w:tr>
      <w:tr w:rsidR="002869F4" w:rsidRPr="002869F4" w14:paraId="4454D6D9" w14:textId="77777777" w:rsidTr="002869F4">
        <w:tc>
          <w:tcPr>
            <w:tcW w:w="752" w:type="dxa"/>
            <w:shd w:val="clear" w:color="auto" w:fill="FFFFFF"/>
            <w:noWrap/>
            <w:tcMar>
              <w:top w:w="0" w:type="dxa"/>
              <w:left w:w="150" w:type="dxa"/>
              <w:bottom w:w="0" w:type="dxa"/>
              <w:right w:w="150" w:type="dxa"/>
            </w:tcMar>
            <w:hideMark/>
          </w:tcPr>
          <w:p w14:paraId="0B104601"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5A46A5"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w:t>
            </w:r>
          </w:p>
        </w:tc>
      </w:tr>
      <w:tr w:rsidR="002869F4" w:rsidRPr="002869F4" w14:paraId="0B430053" w14:textId="77777777" w:rsidTr="002869F4">
        <w:tc>
          <w:tcPr>
            <w:tcW w:w="752" w:type="dxa"/>
            <w:shd w:val="clear" w:color="auto" w:fill="FFFFFF"/>
            <w:noWrap/>
            <w:tcMar>
              <w:top w:w="0" w:type="dxa"/>
              <w:left w:w="150" w:type="dxa"/>
              <w:bottom w:w="0" w:type="dxa"/>
              <w:right w:w="150" w:type="dxa"/>
            </w:tcMar>
            <w:hideMark/>
          </w:tcPr>
          <w:p w14:paraId="05C31170"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780978F"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else</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if</w:t>
            </w:r>
            <w:r w:rsidRPr="002869F4">
              <w:rPr>
                <w:rFonts w:ascii="Consolas" w:eastAsia="Times New Roman" w:hAnsi="Consolas" w:cs="Segoe UI"/>
                <w:color w:val="24292E"/>
                <w:sz w:val="18"/>
                <w:szCs w:val="18"/>
              </w:rPr>
              <w:t xml:space="preserve"> (year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05CC5"/>
                <w:sz w:val="18"/>
                <w:szCs w:val="18"/>
              </w:rPr>
              <w:t>1999</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&amp;</w:t>
            </w:r>
            <w:r w:rsidRPr="002869F4">
              <w:rPr>
                <w:rFonts w:ascii="Consolas" w:eastAsia="Times New Roman" w:hAnsi="Consolas" w:cs="Segoe UI"/>
                <w:color w:val="24292E"/>
                <w:sz w:val="18"/>
                <w:szCs w:val="18"/>
              </w:rPr>
              <w:t xml:space="preserve"> sex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"female"</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w:t>
            </w:r>
            <w:proofErr w:type="gramEnd"/>
            <w:r w:rsidRPr="002869F4">
              <w:rPr>
                <w:rFonts w:ascii="Consolas" w:eastAsia="Times New Roman" w:hAnsi="Consolas" w:cs="Segoe UI"/>
                <w:color w:val="6A737D"/>
                <w:sz w:val="18"/>
                <w:szCs w:val="18"/>
              </w:rPr>
              <w:t xml:space="preserve"> have to add this else if statement</w:t>
            </w:r>
          </w:p>
        </w:tc>
      </w:tr>
      <w:tr w:rsidR="002869F4" w:rsidRPr="002869F4" w14:paraId="39089C46" w14:textId="77777777" w:rsidTr="002869F4">
        <w:tc>
          <w:tcPr>
            <w:tcW w:w="752" w:type="dxa"/>
            <w:shd w:val="clear" w:color="auto" w:fill="FFFFFF"/>
            <w:noWrap/>
            <w:tcMar>
              <w:top w:w="0" w:type="dxa"/>
              <w:left w:w="150" w:type="dxa"/>
              <w:bottom w:w="0" w:type="dxa"/>
              <w:right w:w="150" w:type="dxa"/>
            </w:tcMar>
            <w:hideMark/>
          </w:tcPr>
          <w:p w14:paraId="24702C8C"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69B9C4"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 Get preformatted text from &lt;pre&gt; elements</w:t>
            </w:r>
          </w:p>
        </w:tc>
      </w:tr>
      <w:tr w:rsidR="002869F4" w:rsidRPr="002869F4" w14:paraId="334E46EC" w14:textId="77777777" w:rsidTr="002869F4">
        <w:tc>
          <w:tcPr>
            <w:tcW w:w="752" w:type="dxa"/>
            <w:shd w:val="clear" w:color="auto" w:fill="FFFFFF"/>
            <w:noWrap/>
            <w:tcMar>
              <w:top w:w="0" w:type="dxa"/>
              <w:left w:w="150" w:type="dxa"/>
              <w:bottom w:w="0" w:type="dxa"/>
              <w:right w:w="150" w:type="dxa"/>
            </w:tcMar>
            <w:hideMark/>
          </w:tcPr>
          <w:p w14:paraId="1A5FFDE0"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9B490C"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pres</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getNodeSet</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 xml:space="preserve">doc, </w:t>
            </w:r>
            <w:r w:rsidRPr="002869F4">
              <w:rPr>
                <w:rFonts w:ascii="Consolas" w:eastAsia="Times New Roman" w:hAnsi="Consolas" w:cs="Segoe UI"/>
                <w:color w:val="032F62"/>
                <w:sz w:val="18"/>
                <w:szCs w:val="18"/>
              </w:rPr>
              <w:t>"//pre"</w:t>
            </w:r>
            <w:r w:rsidRPr="002869F4">
              <w:rPr>
                <w:rFonts w:ascii="Consolas" w:eastAsia="Times New Roman" w:hAnsi="Consolas" w:cs="Segoe UI"/>
                <w:color w:val="24292E"/>
                <w:sz w:val="18"/>
                <w:szCs w:val="18"/>
              </w:rPr>
              <w:t>)</w:t>
            </w:r>
          </w:p>
        </w:tc>
      </w:tr>
      <w:tr w:rsidR="002869F4" w:rsidRPr="002869F4" w14:paraId="1A0F4083" w14:textId="77777777" w:rsidTr="002869F4">
        <w:tc>
          <w:tcPr>
            <w:tcW w:w="752" w:type="dxa"/>
            <w:shd w:val="clear" w:color="auto" w:fill="FFFFFF"/>
            <w:noWrap/>
            <w:tcMar>
              <w:top w:w="0" w:type="dxa"/>
              <w:left w:w="150" w:type="dxa"/>
              <w:bottom w:w="0" w:type="dxa"/>
              <w:right w:w="150" w:type="dxa"/>
            </w:tcMar>
            <w:hideMark/>
          </w:tcPr>
          <w:p w14:paraId="5D03A56C"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EE0A55"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txt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xmlValue</w:t>
            </w:r>
            <w:proofErr w:type="spellEnd"/>
            <w:r w:rsidRPr="002869F4">
              <w:rPr>
                <w:rFonts w:ascii="Consolas" w:eastAsia="Times New Roman" w:hAnsi="Consolas" w:cs="Segoe UI"/>
                <w:color w:val="24292E"/>
                <w:sz w:val="18"/>
                <w:szCs w:val="18"/>
              </w:rPr>
              <w:t>(</w:t>
            </w:r>
            <w:proofErr w:type="spellStart"/>
            <w:proofErr w:type="gramStart"/>
            <w:r w:rsidRPr="002869F4">
              <w:rPr>
                <w:rFonts w:ascii="Consolas" w:eastAsia="Times New Roman" w:hAnsi="Consolas" w:cs="Segoe UI"/>
                <w:color w:val="24292E"/>
                <w:sz w:val="18"/>
                <w:szCs w:val="18"/>
              </w:rPr>
              <w:t>pres</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p>
        </w:tc>
      </w:tr>
      <w:tr w:rsidR="002869F4" w:rsidRPr="002869F4" w14:paraId="61B8162C" w14:textId="77777777" w:rsidTr="002869F4">
        <w:tc>
          <w:tcPr>
            <w:tcW w:w="752" w:type="dxa"/>
            <w:shd w:val="clear" w:color="auto" w:fill="FFFFFF"/>
            <w:noWrap/>
            <w:tcMar>
              <w:top w:w="0" w:type="dxa"/>
              <w:left w:w="150" w:type="dxa"/>
              <w:bottom w:w="0" w:type="dxa"/>
              <w:right w:w="150" w:type="dxa"/>
            </w:tcMar>
            <w:hideMark/>
          </w:tcPr>
          <w:p w14:paraId="562AAF24"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8DD1D8"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els</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strsplit</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 xml:space="preserve">txt, </w:t>
            </w:r>
            <w:r w:rsidRPr="002869F4">
              <w:rPr>
                <w:rFonts w:ascii="Consolas" w:eastAsia="Times New Roman" w:hAnsi="Consolas" w:cs="Segoe UI"/>
                <w:color w:val="032F62"/>
                <w:sz w:val="18"/>
                <w:szCs w:val="18"/>
              </w:rPr>
              <w:t>"\n"</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 xml:space="preserve">]]   </w:t>
            </w:r>
          </w:p>
        </w:tc>
      </w:tr>
      <w:tr w:rsidR="002869F4" w:rsidRPr="002869F4" w14:paraId="75D16542" w14:textId="77777777" w:rsidTr="002869F4">
        <w:tc>
          <w:tcPr>
            <w:tcW w:w="752" w:type="dxa"/>
            <w:shd w:val="clear" w:color="auto" w:fill="FFFFFF"/>
            <w:noWrap/>
            <w:tcMar>
              <w:top w:w="0" w:type="dxa"/>
              <w:left w:w="150" w:type="dxa"/>
              <w:bottom w:w="0" w:type="dxa"/>
              <w:right w:w="150" w:type="dxa"/>
            </w:tcMar>
            <w:hideMark/>
          </w:tcPr>
          <w:p w14:paraId="6E37737E"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569CFC"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 </w:t>
            </w:r>
          </w:p>
        </w:tc>
      </w:tr>
      <w:tr w:rsidR="002869F4" w:rsidRPr="002869F4" w14:paraId="101C4DC8" w14:textId="77777777" w:rsidTr="002869F4">
        <w:tc>
          <w:tcPr>
            <w:tcW w:w="752" w:type="dxa"/>
            <w:shd w:val="clear" w:color="auto" w:fill="FFFFFF"/>
            <w:noWrap/>
            <w:tcMar>
              <w:top w:w="0" w:type="dxa"/>
              <w:left w:w="150" w:type="dxa"/>
              <w:bottom w:w="0" w:type="dxa"/>
              <w:right w:w="150" w:type="dxa"/>
            </w:tcMar>
            <w:hideMark/>
          </w:tcPr>
          <w:p w14:paraId="7D267C86"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842215"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else</w:t>
            </w:r>
            <w:r w:rsidRPr="002869F4">
              <w:rPr>
                <w:rFonts w:ascii="Consolas" w:eastAsia="Times New Roman" w:hAnsi="Consolas" w:cs="Segoe UI"/>
                <w:color w:val="24292E"/>
                <w:sz w:val="18"/>
                <w:szCs w:val="18"/>
              </w:rPr>
              <w:t xml:space="preserve"> {</w:t>
            </w:r>
          </w:p>
        </w:tc>
      </w:tr>
      <w:tr w:rsidR="002869F4" w:rsidRPr="002869F4" w14:paraId="2807DB50" w14:textId="77777777" w:rsidTr="002869F4">
        <w:tc>
          <w:tcPr>
            <w:tcW w:w="752" w:type="dxa"/>
            <w:shd w:val="clear" w:color="auto" w:fill="FFFFFF"/>
            <w:noWrap/>
            <w:tcMar>
              <w:top w:w="0" w:type="dxa"/>
              <w:left w:w="150" w:type="dxa"/>
              <w:bottom w:w="0" w:type="dxa"/>
              <w:right w:w="150" w:type="dxa"/>
            </w:tcMar>
            <w:hideMark/>
          </w:tcPr>
          <w:p w14:paraId="28E0B671"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C3DD26"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 Get preformatted text from &lt;pre&gt; elements</w:t>
            </w:r>
          </w:p>
        </w:tc>
      </w:tr>
      <w:tr w:rsidR="002869F4" w:rsidRPr="002869F4" w14:paraId="61FC2CDE" w14:textId="77777777" w:rsidTr="002869F4">
        <w:tc>
          <w:tcPr>
            <w:tcW w:w="752" w:type="dxa"/>
            <w:shd w:val="clear" w:color="auto" w:fill="FFFFFF"/>
            <w:noWrap/>
            <w:tcMar>
              <w:top w:w="0" w:type="dxa"/>
              <w:left w:w="150" w:type="dxa"/>
              <w:bottom w:w="0" w:type="dxa"/>
              <w:right w:w="150" w:type="dxa"/>
            </w:tcMar>
            <w:hideMark/>
          </w:tcPr>
          <w:p w14:paraId="5075641A"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8E23B2"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pres</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getNodeSet</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 xml:space="preserve">doc, </w:t>
            </w:r>
            <w:r w:rsidRPr="002869F4">
              <w:rPr>
                <w:rFonts w:ascii="Consolas" w:eastAsia="Times New Roman" w:hAnsi="Consolas" w:cs="Segoe UI"/>
                <w:color w:val="032F62"/>
                <w:sz w:val="18"/>
                <w:szCs w:val="18"/>
              </w:rPr>
              <w:t>"//pre"</w:t>
            </w:r>
            <w:r w:rsidRPr="002869F4">
              <w:rPr>
                <w:rFonts w:ascii="Consolas" w:eastAsia="Times New Roman" w:hAnsi="Consolas" w:cs="Segoe UI"/>
                <w:color w:val="24292E"/>
                <w:sz w:val="18"/>
                <w:szCs w:val="18"/>
              </w:rPr>
              <w:t>)</w:t>
            </w:r>
          </w:p>
        </w:tc>
      </w:tr>
      <w:tr w:rsidR="002869F4" w:rsidRPr="002869F4" w14:paraId="314CAA1B" w14:textId="77777777" w:rsidTr="002869F4">
        <w:tc>
          <w:tcPr>
            <w:tcW w:w="752" w:type="dxa"/>
            <w:shd w:val="clear" w:color="auto" w:fill="FFFFFF"/>
            <w:noWrap/>
            <w:tcMar>
              <w:top w:w="0" w:type="dxa"/>
              <w:left w:w="150" w:type="dxa"/>
              <w:bottom w:w="0" w:type="dxa"/>
              <w:right w:w="150" w:type="dxa"/>
            </w:tcMar>
            <w:hideMark/>
          </w:tcPr>
          <w:p w14:paraId="22522C3F"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578406F"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txt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xmlValue</w:t>
            </w:r>
            <w:proofErr w:type="spellEnd"/>
            <w:r w:rsidRPr="002869F4">
              <w:rPr>
                <w:rFonts w:ascii="Consolas" w:eastAsia="Times New Roman" w:hAnsi="Consolas" w:cs="Segoe UI"/>
                <w:color w:val="24292E"/>
                <w:sz w:val="18"/>
                <w:szCs w:val="18"/>
              </w:rPr>
              <w:t>(</w:t>
            </w:r>
            <w:proofErr w:type="spellStart"/>
            <w:proofErr w:type="gramStart"/>
            <w:r w:rsidRPr="002869F4">
              <w:rPr>
                <w:rFonts w:ascii="Consolas" w:eastAsia="Times New Roman" w:hAnsi="Consolas" w:cs="Segoe UI"/>
                <w:color w:val="24292E"/>
                <w:sz w:val="18"/>
                <w:szCs w:val="18"/>
              </w:rPr>
              <w:t>pres</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p>
        </w:tc>
      </w:tr>
      <w:tr w:rsidR="002869F4" w:rsidRPr="002869F4" w14:paraId="3374378E" w14:textId="77777777" w:rsidTr="002869F4">
        <w:tc>
          <w:tcPr>
            <w:tcW w:w="752" w:type="dxa"/>
            <w:shd w:val="clear" w:color="auto" w:fill="FFFFFF"/>
            <w:noWrap/>
            <w:tcMar>
              <w:top w:w="0" w:type="dxa"/>
              <w:left w:w="150" w:type="dxa"/>
              <w:bottom w:w="0" w:type="dxa"/>
              <w:right w:w="150" w:type="dxa"/>
            </w:tcMar>
            <w:hideMark/>
          </w:tcPr>
          <w:p w14:paraId="6526A818"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0B9C34"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els</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strsplit</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 xml:space="preserve">txt, </w:t>
            </w:r>
            <w:r w:rsidRPr="002869F4">
              <w:rPr>
                <w:rFonts w:ascii="Consolas" w:eastAsia="Times New Roman" w:hAnsi="Consolas" w:cs="Segoe UI"/>
                <w:color w:val="032F62"/>
                <w:sz w:val="18"/>
                <w:szCs w:val="18"/>
              </w:rPr>
              <w:t>"\r\n"</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 xml:space="preserve">]]   </w:t>
            </w:r>
          </w:p>
        </w:tc>
      </w:tr>
      <w:tr w:rsidR="002869F4" w:rsidRPr="002869F4" w14:paraId="307CA320" w14:textId="77777777" w:rsidTr="002869F4">
        <w:tc>
          <w:tcPr>
            <w:tcW w:w="752" w:type="dxa"/>
            <w:shd w:val="clear" w:color="auto" w:fill="FFFFFF"/>
            <w:noWrap/>
            <w:tcMar>
              <w:top w:w="0" w:type="dxa"/>
              <w:left w:w="150" w:type="dxa"/>
              <w:bottom w:w="0" w:type="dxa"/>
              <w:right w:w="150" w:type="dxa"/>
            </w:tcMar>
            <w:hideMark/>
          </w:tcPr>
          <w:p w14:paraId="0C841310"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DC036F"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 </w:t>
            </w:r>
          </w:p>
        </w:tc>
      </w:tr>
      <w:tr w:rsidR="002869F4" w:rsidRPr="002869F4" w14:paraId="1DB1A69D" w14:textId="77777777" w:rsidTr="002869F4">
        <w:tc>
          <w:tcPr>
            <w:tcW w:w="752" w:type="dxa"/>
            <w:shd w:val="clear" w:color="auto" w:fill="FFFFFF"/>
            <w:noWrap/>
            <w:tcMar>
              <w:top w:w="0" w:type="dxa"/>
              <w:left w:w="150" w:type="dxa"/>
              <w:bottom w:w="0" w:type="dxa"/>
              <w:right w:w="150" w:type="dxa"/>
            </w:tcMar>
            <w:hideMark/>
          </w:tcPr>
          <w:p w14:paraId="388AC862"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363590"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
        </w:tc>
      </w:tr>
      <w:tr w:rsidR="002869F4" w:rsidRPr="002869F4" w14:paraId="74A5683E" w14:textId="77777777" w:rsidTr="002869F4">
        <w:tc>
          <w:tcPr>
            <w:tcW w:w="752" w:type="dxa"/>
            <w:shd w:val="clear" w:color="auto" w:fill="FFFFFF"/>
            <w:noWrap/>
            <w:tcMar>
              <w:top w:w="0" w:type="dxa"/>
              <w:left w:w="150" w:type="dxa"/>
              <w:bottom w:w="0" w:type="dxa"/>
              <w:right w:w="150" w:type="dxa"/>
            </w:tcMar>
            <w:hideMark/>
          </w:tcPr>
          <w:p w14:paraId="43518B95"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64B5F6"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if</w:t>
            </w: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is.null</w:t>
            </w:r>
            <w:proofErr w:type="spellEnd"/>
            <w:proofErr w:type="gramEnd"/>
            <w:r w:rsidRPr="002869F4">
              <w:rPr>
                <w:rFonts w:ascii="Consolas" w:eastAsia="Times New Roman" w:hAnsi="Consolas" w:cs="Segoe UI"/>
                <w:color w:val="24292E"/>
                <w:sz w:val="18"/>
                <w:szCs w:val="18"/>
              </w:rPr>
              <w:t xml:space="preserve">(file)) </w:t>
            </w:r>
            <w:r w:rsidRPr="002869F4">
              <w:rPr>
                <w:rFonts w:ascii="Consolas" w:eastAsia="Times New Roman" w:hAnsi="Consolas" w:cs="Segoe UI"/>
                <w:color w:val="D73A49"/>
                <w:sz w:val="18"/>
                <w:szCs w:val="18"/>
              </w:rPr>
              <w:t>return</w:t>
            </w:r>
            <w:r w:rsidRPr="002869F4">
              <w:rPr>
                <w:rFonts w:ascii="Consolas" w:eastAsia="Times New Roman" w:hAnsi="Consolas" w:cs="Segoe UI"/>
                <w:color w:val="24292E"/>
                <w:sz w:val="18"/>
                <w:szCs w:val="18"/>
              </w:rPr>
              <w:t>(</w:t>
            </w:r>
            <w:proofErr w:type="spellStart"/>
            <w:r w:rsidRPr="002869F4">
              <w:rPr>
                <w:rFonts w:ascii="Consolas" w:eastAsia="Times New Roman" w:hAnsi="Consolas" w:cs="Segoe UI"/>
                <w:color w:val="24292E"/>
                <w:sz w:val="18"/>
                <w:szCs w:val="18"/>
              </w:rPr>
              <w:t>els</w:t>
            </w:r>
            <w:proofErr w:type="spellEnd"/>
            <w:r w:rsidRPr="002869F4">
              <w:rPr>
                <w:rFonts w:ascii="Consolas" w:eastAsia="Times New Roman" w:hAnsi="Consolas" w:cs="Segoe UI"/>
                <w:color w:val="24292E"/>
                <w:sz w:val="18"/>
                <w:szCs w:val="18"/>
              </w:rPr>
              <w:t>)</w:t>
            </w:r>
          </w:p>
        </w:tc>
      </w:tr>
      <w:tr w:rsidR="002869F4" w:rsidRPr="002869F4" w14:paraId="34852151" w14:textId="77777777" w:rsidTr="002869F4">
        <w:tc>
          <w:tcPr>
            <w:tcW w:w="752" w:type="dxa"/>
            <w:shd w:val="clear" w:color="auto" w:fill="FFFFFF"/>
            <w:noWrap/>
            <w:tcMar>
              <w:top w:w="0" w:type="dxa"/>
              <w:left w:w="150" w:type="dxa"/>
              <w:bottom w:w="0" w:type="dxa"/>
              <w:right w:w="150" w:type="dxa"/>
            </w:tcMar>
            <w:hideMark/>
          </w:tcPr>
          <w:p w14:paraId="089D167A"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73F4DB"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 Write the lines as a text file.</w:t>
            </w:r>
          </w:p>
        </w:tc>
      </w:tr>
      <w:tr w:rsidR="002869F4" w:rsidRPr="002869F4" w14:paraId="4F8CCC0A" w14:textId="77777777" w:rsidTr="002869F4">
        <w:tc>
          <w:tcPr>
            <w:tcW w:w="752" w:type="dxa"/>
            <w:shd w:val="clear" w:color="auto" w:fill="FFFFFF"/>
            <w:noWrap/>
            <w:tcMar>
              <w:top w:w="0" w:type="dxa"/>
              <w:left w:w="150" w:type="dxa"/>
              <w:bottom w:w="0" w:type="dxa"/>
              <w:right w:w="150" w:type="dxa"/>
            </w:tcMar>
            <w:hideMark/>
          </w:tcPr>
          <w:p w14:paraId="725BFD42"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0FCF34"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writeLines</w:t>
            </w:r>
            <w:proofErr w:type="spellEnd"/>
            <w:r w:rsidRPr="002869F4">
              <w:rPr>
                <w:rFonts w:ascii="Consolas" w:eastAsia="Times New Roman" w:hAnsi="Consolas" w:cs="Segoe UI"/>
                <w:color w:val="24292E"/>
                <w:sz w:val="18"/>
                <w:szCs w:val="18"/>
              </w:rPr>
              <w:t>(</w:t>
            </w:r>
            <w:proofErr w:type="spellStart"/>
            <w:proofErr w:type="gramEnd"/>
            <w:r w:rsidRPr="002869F4">
              <w:rPr>
                <w:rFonts w:ascii="Consolas" w:eastAsia="Times New Roman" w:hAnsi="Consolas" w:cs="Segoe UI"/>
                <w:color w:val="24292E"/>
                <w:sz w:val="18"/>
                <w:szCs w:val="18"/>
              </w:rPr>
              <w:t>els</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con</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file)</w:t>
            </w:r>
          </w:p>
        </w:tc>
      </w:tr>
      <w:tr w:rsidR="002869F4" w:rsidRPr="002869F4" w14:paraId="7D17AA9E" w14:textId="77777777" w:rsidTr="002869F4">
        <w:tc>
          <w:tcPr>
            <w:tcW w:w="752" w:type="dxa"/>
            <w:shd w:val="clear" w:color="auto" w:fill="FFFFFF"/>
            <w:noWrap/>
            <w:tcMar>
              <w:top w:w="0" w:type="dxa"/>
              <w:left w:w="150" w:type="dxa"/>
              <w:bottom w:w="0" w:type="dxa"/>
              <w:right w:w="150" w:type="dxa"/>
            </w:tcMar>
            <w:hideMark/>
          </w:tcPr>
          <w:p w14:paraId="677C86C7"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4B76C2"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
        </w:tc>
      </w:tr>
      <w:tr w:rsidR="002869F4" w:rsidRPr="002869F4" w14:paraId="7760D148" w14:textId="77777777" w:rsidTr="002869F4">
        <w:tc>
          <w:tcPr>
            <w:tcW w:w="752" w:type="dxa"/>
            <w:shd w:val="clear" w:color="auto" w:fill="FFFFFF"/>
            <w:noWrap/>
            <w:tcMar>
              <w:top w:w="0" w:type="dxa"/>
              <w:left w:w="150" w:type="dxa"/>
              <w:bottom w:w="0" w:type="dxa"/>
              <w:right w:w="150" w:type="dxa"/>
            </w:tcMar>
            <w:hideMark/>
          </w:tcPr>
          <w:p w14:paraId="0FF96DCE"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F63BCB"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6383A3D7" w14:textId="77777777" w:rsidTr="002869F4">
        <w:tc>
          <w:tcPr>
            <w:tcW w:w="752" w:type="dxa"/>
            <w:shd w:val="clear" w:color="auto" w:fill="FFFFFF"/>
            <w:noWrap/>
            <w:tcMar>
              <w:top w:w="0" w:type="dxa"/>
              <w:left w:w="150" w:type="dxa"/>
              <w:bottom w:w="0" w:type="dxa"/>
              <w:right w:w="150" w:type="dxa"/>
            </w:tcMar>
            <w:hideMark/>
          </w:tcPr>
          <w:p w14:paraId="58499EC8"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B5D4097"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7C65633B" w14:textId="77777777" w:rsidTr="002869F4">
        <w:tc>
          <w:tcPr>
            <w:tcW w:w="752" w:type="dxa"/>
            <w:shd w:val="clear" w:color="auto" w:fill="FFFFFF"/>
            <w:noWrap/>
            <w:tcMar>
              <w:top w:w="0" w:type="dxa"/>
              <w:left w:w="150" w:type="dxa"/>
              <w:bottom w:w="0" w:type="dxa"/>
              <w:right w:w="150" w:type="dxa"/>
            </w:tcMar>
            <w:hideMark/>
          </w:tcPr>
          <w:p w14:paraId="4C3157C8"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C0163FB"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w:t>
            </w:r>
            <w:proofErr w:type="spellStart"/>
            <w:r w:rsidRPr="002869F4">
              <w:rPr>
                <w:rFonts w:ascii="Consolas" w:eastAsia="Times New Roman" w:hAnsi="Consolas" w:cs="Segoe UI"/>
                <w:color w:val="6A737D"/>
                <w:sz w:val="18"/>
                <w:szCs w:val="18"/>
              </w:rPr>
              <w:t>findColLocs</w:t>
            </w:r>
            <w:proofErr w:type="spellEnd"/>
          </w:p>
        </w:tc>
      </w:tr>
      <w:tr w:rsidR="002869F4" w:rsidRPr="002869F4" w14:paraId="1E27B443" w14:textId="77777777" w:rsidTr="002869F4">
        <w:tc>
          <w:tcPr>
            <w:tcW w:w="752" w:type="dxa"/>
            <w:shd w:val="clear" w:color="auto" w:fill="FFFFFF"/>
            <w:noWrap/>
            <w:tcMar>
              <w:top w:w="0" w:type="dxa"/>
              <w:left w:w="150" w:type="dxa"/>
              <w:bottom w:w="0" w:type="dxa"/>
              <w:right w:w="150" w:type="dxa"/>
            </w:tcMar>
            <w:hideMark/>
          </w:tcPr>
          <w:p w14:paraId="589CC079"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90CD7B"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7DD33F53" w14:textId="77777777" w:rsidTr="002869F4">
        <w:tc>
          <w:tcPr>
            <w:tcW w:w="752" w:type="dxa"/>
            <w:shd w:val="clear" w:color="auto" w:fill="FFFFFF"/>
            <w:noWrap/>
            <w:tcMar>
              <w:top w:w="0" w:type="dxa"/>
              <w:left w:w="150" w:type="dxa"/>
              <w:bottom w:w="0" w:type="dxa"/>
              <w:right w:w="150" w:type="dxa"/>
            </w:tcMar>
            <w:hideMark/>
          </w:tcPr>
          <w:p w14:paraId="743B3A3D"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F363671"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spellStart"/>
            <w:r w:rsidRPr="002869F4">
              <w:rPr>
                <w:rFonts w:ascii="Consolas" w:eastAsia="Times New Roman" w:hAnsi="Consolas" w:cs="Segoe UI"/>
                <w:color w:val="E36209"/>
                <w:sz w:val="18"/>
                <w:szCs w:val="18"/>
              </w:rPr>
              <w:t>findColLocs</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function</w:t>
            </w:r>
            <w:r w:rsidRPr="002869F4">
              <w:rPr>
                <w:rFonts w:ascii="Consolas" w:eastAsia="Times New Roman" w:hAnsi="Consolas" w:cs="Segoe UI"/>
                <w:color w:val="24292E"/>
                <w:sz w:val="18"/>
                <w:szCs w:val="18"/>
              </w:rPr>
              <w:t>(</w:t>
            </w:r>
            <w:proofErr w:type="spellStart"/>
            <w:r w:rsidRPr="002869F4">
              <w:rPr>
                <w:rFonts w:ascii="Consolas" w:eastAsia="Times New Roman" w:hAnsi="Consolas" w:cs="Segoe UI"/>
                <w:color w:val="24292E"/>
                <w:sz w:val="18"/>
                <w:szCs w:val="18"/>
              </w:rPr>
              <w:t>spacerRow</w:t>
            </w:r>
            <w:proofErr w:type="spellEnd"/>
            <w:r w:rsidRPr="002869F4">
              <w:rPr>
                <w:rFonts w:ascii="Consolas" w:eastAsia="Times New Roman" w:hAnsi="Consolas" w:cs="Segoe UI"/>
                <w:color w:val="24292E"/>
                <w:sz w:val="18"/>
                <w:szCs w:val="18"/>
              </w:rPr>
              <w:t>) {</w:t>
            </w:r>
          </w:p>
        </w:tc>
      </w:tr>
      <w:tr w:rsidR="002869F4" w:rsidRPr="002869F4" w14:paraId="243CB2BC" w14:textId="77777777" w:rsidTr="002869F4">
        <w:tc>
          <w:tcPr>
            <w:tcW w:w="752" w:type="dxa"/>
            <w:shd w:val="clear" w:color="auto" w:fill="FFFFFF"/>
            <w:noWrap/>
            <w:tcMar>
              <w:top w:w="0" w:type="dxa"/>
              <w:left w:w="150" w:type="dxa"/>
              <w:bottom w:w="0" w:type="dxa"/>
              <w:right w:w="150" w:type="dxa"/>
            </w:tcMar>
            <w:hideMark/>
          </w:tcPr>
          <w:p w14:paraId="2C314EC9"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A843C4"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6C87857A" w14:textId="77777777" w:rsidTr="002869F4">
        <w:tc>
          <w:tcPr>
            <w:tcW w:w="752" w:type="dxa"/>
            <w:shd w:val="clear" w:color="auto" w:fill="FFFFFF"/>
            <w:noWrap/>
            <w:tcMar>
              <w:top w:w="0" w:type="dxa"/>
              <w:left w:w="150" w:type="dxa"/>
              <w:bottom w:w="0" w:type="dxa"/>
              <w:right w:w="150" w:type="dxa"/>
            </w:tcMar>
            <w:hideMark/>
          </w:tcPr>
          <w:p w14:paraId="47A1ABF1"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04E07A2"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spaceLocs</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gregexpr</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032F62"/>
                <w:sz w:val="18"/>
                <w:szCs w:val="18"/>
              </w:rPr>
              <w:t>" "</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spacerRow</w:t>
            </w:r>
            <w:proofErr w:type="spellEnd"/>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p>
        </w:tc>
      </w:tr>
      <w:tr w:rsidR="002869F4" w:rsidRPr="002869F4" w14:paraId="2FD116A6" w14:textId="77777777" w:rsidTr="002869F4">
        <w:tc>
          <w:tcPr>
            <w:tcW w:w="752" w:type="dxa"/>
            <w:shd w:val="clear" w:color="auto" w:fill="FFFFFF"/>
            <w:noWrap/>
            <w:tcMar>
              <w:top w:w="0" w:type="dxa"/>
              <w:left w:w="150" w:type="dxa"/>
              <w:bottom w:w="0" w:type="dxa"/>
              <w:right w:w="150" w:type="dxa"/>
            </w:tcMar>
            <w:hideMark/>
          </w:tcPr>
          <w:p w14:paraId="261878EE"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E4139C"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rowLength</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nchar</w:t>
            </w:r>
            <w:proofErr w:type="spellEnd"/>
            <w:r w:rsidRPr="002869F4">
              <w:rPr>
                <w:rFonts w:ascii="Consolas" w:eastAsia="Times New Roman" w:hAnsi="Consolas" w:cs="Segoe UI"/>
                <w:color w:val="24292E"/>
                <w:sz w:val="18"/>
                <w:szCs w:val="18"/>
              </w:rPr>
              <w:t>(</w:t>
            </w:r>
            <w:proofErr w:type="spellStart"/>
            <w:r w:rsidRPr="002869F4">
              <w:rPr>
                <w:rFonts w:ascii="Consolas" w:eastAsia="Times New Roman" w:hAnsi="Consolas" w:cs="Segoe UI"/>
                <w:color w:val="24292E"/>
                <w:sz w:val="18"/>
                <w:szCs w:val="18"/>
              </w:rPr>
              <w:t>spacerRow</w:t>
            </w:r>
            <w:proofErr w:type="spellEnd"/>
            <w:r w:rsidRPr="002869F4">
              <w:rPr>
                <w:rFonts w:ascii="Consolas" w:eastAsia="Times New Roman" w:hAnsi="Consolas" w:cs="Segoe UI"/>
                <w:color w:val="24292E"/>
                <w:sz w:val="18"/>
                <w:szCs w:val="18"/>
              </w:rPr>
              <w:t>)</w:t>
            </w:r>
          </w:p>
        </w:tc>
      </w:tr>
      <w:tr w:rsidR="002869F4" w:rsidRPr="002869F4" w14:paraId="0C30CDC3" w14:textId="77777777" w:rsidTr="002869F4">
        <w:tc>
          <w:tcPr>
            <w:tcW w:w="752" w:type="dxa"/>
            <w:shd w:val="clear" w:color="auto" w:fill="FFFFFF"/>
            <w:noWrap/>
            <w:tcMar>
              <w:top w:w="0" w:type="dxa"/>
              <w:left w:w="150" w:type="dxa"/>
              <w:bottom w:w="0" w:type="dxa"/>
              <w:right w:w="150" w:type="dxa"/>
            </w:tcMar>
            <w:hideMark/>
          </w:tcPr>
          <w:p w14:paraId="035EA305"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A09995"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58C7E7A4" w14:textId="77777777" w:rsidTr="002869F4">
        <w:tc>
          <w:tcPr>
            <w:tcW w:w="752" w:type="dxa"/>
            <w:shd w:val="clear" w:color="auto" w:fill="FFFFFF"/>
            <w:noWrap/>
            <w:tcMar>
              <w:top w:w="0" w:type="dxa"/>
              <w:left w:w="150" w:type="dxa"/>
              <w:bottom w:w="0" w:type="dxa"/>
              <w:right w:w="150" w:type="dxa"/>
            </w:tcMar>
            <w:hideMark/>
          </w:tcPr>
          <w:p w14:paraId="47526324"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EB249D9"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if</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24292E"/>
                <w:sz w:val="18"/>
                <w:szCs w:val="18"/>
              </w:rPr>
              <w:t>substring(</w:t>
            </w:r>
            <w:proofErr w:type="spellStart"/>
            <w:proofErr w:type="gramEnd"/>
            <w:r w:rsidRPr="002869F4">
              <w:rPr>
                <w:rFonts w:ascii="Consolas" w:eastAsia="Times New Roman" w:hAnsi="Consolas" w:cs="Segoe UI"/>
                <w:color w:val="24292E"/>
                <w:sz w:val="18"/>
                <w:szCs w:val="18"/>
              </w:rPr>
              <w:t>spacerRow</w:t>
            </w:r>
            <w:proofErr w:type="spellEnd"/>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rowLength</w:t>
            </w:r>
            <w:proofErr w:type="spellEnd"/>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rowLength</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 "</w:t>
            </w:r>
            <w:r w:rsidRPr="002869F4">
              <w:rPr>
                <w:rFonts w:ascii="Consolas" w:eastAsia="Times New Roman" w:hAnsi="Consolas" w:cs="Segoe UI"/>
                <w:color w:val="24292E"/>
                <w:sz w:val="18"/>
                <w:szCs w:val="18"/>
              </w:rPr>
              <w:t>)</w:t>
            </w:r>
          </w:p>
        </w:tc>
      </w:tr>
      <w:tr w:rsidR="002869F4" w:rsidRPr="002869F4" w14:paraId="2183A8B5" w14:textId="77777777" w:rsidTr="002869F4">
        <w:tc>
          <w:tcPr>
            <w:tcW w:w="752" w:type="dxa"/>
            <w:shd w:val="clear" w:color="auto" w:fill="FFFFFF"/>
            <w:noWrap/>
            <w:tcMar>
              <w:top w:w="0" w:type="dxa"/>
              <w:left w:w="150" w:type="dxa"/>
              <w:bottom w:w="0" w:type="dxa"/>
              <w:right w:w="150" w:type="dxa"/>
            </w:tcMar>
            <w:hideMark/>
          </w:tcPr>
          <w:p w14:paraId="080E684E"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C43721"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D73A49"/>
                <w:sz w:val="18"/>
                <w:szCs w:val="18"/>
              </w:rPr>
              <w:t>return</w:t>
            </w:r>
            <w:r w:rsidRPr="002869F4">
              <w:rPr>
                <w:rFonts w:ascii="Consolas" w:eastAsia="Times New Roman" w:hAnsi="Consolas" w:cs="Segoe UI"/>
                <w:color w:val="24292E"/>
                <w:sz w:val="18"/>
                <w:szCs w:val="18"/>
              </w:rPr>
              <w:t>( c</w:t>
            </w:r>
            <w:proofErr w:type="gramEnd"/>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0</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spaceLocs</w:t>
            </w:r>
            <w:proofErr w:type="spellEnd"/>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rowLength</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p>
        </w:tc>
      </w:tr>
      <w:tr w:rsidR="002869F4" w:rsidRPr="002869F4" w14:paraId="13FBCC3B" w14:textId="77777777" w:rsidTr="002869F4">
        <w:tc>
          <w:tcPr>
            <w:tcW w:w="752" w:type="dxa"/>
            <w:shd w:val="clear" w:color="auto" w:fill="FFFFFF"/>
            <w:noWrap/>
            <w:tcMar>
              <w:top w:w="0" w:type="dxa"/>
              <w:left w:w="150" w:type="dxa"/>
              <w:bottom w:w="0" w:type="dxa"/>
              <w:right w:w="150" w:type="dxa"/>
            </w:tcMar>
            <w:hideMark/>
          </w:tcPr>
          <w:p w14:paraId="52EBF8AD"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AFE548"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else</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D73A49"/>
                <w:sz w:val="18"/>
                <w:szCs w:val="18"/>
              </w:rPr>
              <w:t>return</w:t>
            </w:r>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c(</w:t>
            </w:r>
            <w:r w:rsidRPr="002869F4">
              <w:rPr>
                <w:rFonts w:ascii="Consolas" w:eastAsia="Times New Roman" w:hAnsi="Consolas" w:cs="Segoe UI"/>
                <w:color w:val="005CC5"/>
                <w:sz w:val="18"/>
                <w:szCs w:val="18"/>
              </w:rPr>
              <w:t>0</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spaceLocs</w:t>
            </w:r>
            <w:proofErr w:type="spellEnd"/>
            <w:r w:rsidRPr="002869F4">
              <w:rPr>
                <w:rFonts w:ascii="Consolas" w:eastAsia="Times New Roman" w:hAnsi="Consolas" w:cs="Segoe UI"/>
                <w:color w:val="24292E"/>
                <w:sz w:val="18"/>
                <w:szCs w:val="18"/>
              </w:rPr>
              <w:t>))</w:t>
            </w:r>
          </w:p>
        </w:tc>
      </w:tr>
      <w:tr w:rsidR="002869F4" w:rsidRPr="002869F4" w14:paraId="78CBF4DB" w14:textId="77777777" w:rsidTr="002869F4">
        <w:tc>
          <w:tcPr>
            <w:tcW w:w="752" w:type="dxa"/>
            <w:shd w:val="clear" w:color="auto" w:fill="FFFFFF"/>
            <w:noWrap/>
            <w:tcMar>
              <w:top w:w="0" w:type="dxa"/>
              <w:left w:w="150" w:type="dxa"/>
              <w:bottom w:w="0" w:type="dxa"/>
              <w:right w:w="150" w:type="dxa"/>
            </w:tcMar>
            <w:hideMark/>
          </w:tcPr>
          <w:p w14:paraId="3DD6BB71"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E1A6E1"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w:t>
            </w:r>
          </w:p>
        </w:tc>
      </w:tr>
      <w:tr w:rsidR="002869F4" w:rsidRPr="002869F4" w14:paraId="46C27CD6" w14:textId="77777777" w:rsidTr="002869F4">
        <w:tc>
          <w:tcPr>
            <w:tcW w:w="752" w:type="dxa"/>
            <w:shd w:val="clear" w:color="auto" w:fill="FFFFFF"/>
            <w:noWrap/>
            <w:tcMar>
              <w:top w:w="0" w:type="dxa"/>
              <w:left w:w="150" w:type="dxa"/>
              <w:bottom w:w="0" w:type="dxa"/>
              <w:right w:w="150" w:type="dxa"/>
            </w:tcMar>
            <w:hideMark/>
          </w:tcPr>
          <w:p w14:paraId="437D5DC9"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B83B4F9"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0F5463D8" w14:textId="77777777" w:rsidTr="002869F4">
        <w:tc>
          <w:tcPr>
            <w:tcW w:w="752" w:type="dxa"/>
            <w:shd w:val="clear" w:color="auto" w:fill="FFFFFF"/>
            <w:noWrap/>
            <w:tcMar>
              <w:top w:w="0" w:type="dxa"/>
              <w:left w:w="150" w:type="dxa"/>
              <w:bottom w:w="0" w:type="dxa"/>
              <w:right w:w="150" w:type="dxa"/>
            </w:tcMar>
            <w:hideMark/>
          </w:tcPr>
          <w:p w14:paraId="2E3C096A"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0420205"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spellStart"/>
            <w:r w:rsidRPr="002869F4">
              <w:rPr>
                <w:rFonts w:ascii="Consolas" w:eastAsia="Times New Roman" w:hAnsi="Consolas" w:cs="Segoe UI"/>
                <w:color w:val="E36209"/>
                <w:sz w:val="18"/>
                <w:szCs w:val="18"/>
              </w:rPr>
              <w:t>selectCols</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D73A49"/>
                <w:sz w:val="18"/>
                <w:szCs w:val="18"/>
              </w:rPr>
              <w:t>function</w:t>
            </w:r>
            <w:r w:rsidRPr="002869F4">
              <w:rPr>
                <w:rFonts w:ascii="Consolas" w:eastAsia="Times New Roman" w:hAnsi="Consolas" w:cs="Segoe UI"/>
                <w:color w:val="24292E"/>
                <w:sz w:val="18"/>
                <w:szCs w:val="18"/>
              </w:rPr>
              <w:t>(</w:t>
            </w:r>
            <w:proofErr w:type="spellStart"/>
            <w:proofErr w:type="gramEnd"/>
            <w:r w:rsidRPr="002869F4">
              <w:rPr>
                <w:rFonts w:ascii="Consolas" w:eastAsia="Times New Roman" w:hAnsi="Consolas" w:cs="Segoe UI"/>
                <w:color w:val="24292E"/>
                <w:sz w:val="18"/>
                <w:szCs w:val="18"/>
              </w:rPr>
              <w:t>shortColNames</w:t>
            </w:r>
            <w:proofErr w:type="spellEnd"/>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headerRow</w:t>
            </w:r>
            <w:proofErr w:type="spellEnd"/>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searchLocs</w:t>
            </w:r>
            <w:proofErr w:type="spellEnd"/>
            <w:r w:rsidRPr="002869F4">
              <w:rPr>
                <w:rFonts w:ascii="Consolas" w:eastAsia="Times New Roman" w:hAnsi="Consolas" w:cs="Segoe UI"/>
                <w:color w:val="24292E"/>
                <w:sz w:val="18"/>
                <w:szCs w:val="18"/>
              </w:rPr>
              <w:t>) {</w:t>
            </w:r>
          </w:p>
        </w:tc>
      </w:tr>
      <w:tr w:rsidR="002869F4" w:rsidRPr="002869F4" w14:paraId="2009C9AE" w14:textId="77777777" w:rsidTr="002869F4">
        <w:tc>
          <w:tcPr>
            <w:tcW w:w="752" w:type="dxa"/>
            <w:shd w:val="clear" w:color="auto" w:fill="FFFFFF"/>
            <w:noWrap/>
            <w:tcMar>
              <w:top w:w="0" w:type="dxa"/>
              <w:left w:w="150" w:type="dxa"/>
              <w:bottom w:w="0" w:type="dxa"/>
              <w:right w:w="150" w:type="dxa"/>
            </w:tcMar>
            <w:hideMark/>
          </w:tcPr>
          <w:p w14:paraId="338709C5"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8E9C29"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sapply</w:t>
            </w:r>
            <w:proofErr w:type="spellEnd"/>
            <w:r w:rsidRPr="002869F4">
              <w:rPr>
                <w:rFonts w:ascii="Consolas" w:eastAsia="Times New Roman" w:hAnsi="Consolas" w:cs="Segoe UI"/>
                <w:color w:val="24292E"/>
                <w:sz w:val="18"/>
                <w:szCs w:val="18"/>
              </w:rPr>
              <w:t>(</w:t>
            </w:r>
            <w:proofErr w:type="spellStart"/>
            <w:proofErr w:type="gramEnd"/>
            <w:r w:rsidRPr="002869F4">
              <w:rPr>
                <w:rFonts w:ascii="Consolas" w:eastAsia="Times New Roman" w:hAnsi="Consolas" w:cs="Segoe UI"/>
                <w:color w:val="24292E"/>
                <w:sz w:val="18"/>
                <w:szCs w:val="18"/>
              </w:rPr>
              <w:t>shortColNames</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function</w:t>
            </w:r>
            <w:r w:rsidRPr="002869F4">
              <w:rPr>
                <w:rFonts w:ascii="Consolas" w:eastAsia="Times New Roman" w:hAnsi="Consolas" w:cs="Segoe UI"/>
                <w:color w:val="24292E"/>
                <w:sz w:val="18"/>
                <w:szCs w:val="18"/>
              </w:rPr>
              <w:t>(</w:t>
            </w:r>
            <w:proofErr w:type="spellStart"/>
            <w:r w:rsidRPr="002869F4">
              <w:rPr>
                <w:rFonts w:ascii="Consolas" w:eastAsia="Times New Roman" w:hAnsi="Consolas" w:cs="Segoe UI"/>
                <w:color w:val="24292E"/>
                <w:sz w:val="18"/>
                <w:szCs w:val="18"/>
              </w:rPr>
              <w:t>shortName</w:t>
            </w:r>
            <w:proofErr w:type="spellEnd"/>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headerRow</w:t>
            </w:r>
            <w:proofErr w:type="spellEnd"/>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searchLocs</w:t>
            </w:r>
            <w:proofErr w:type="spellEnd"/>
            <w:r w:rsidRPr="002869F4">
              <w:rPr>
                <w:rFonts w:ascii="Consolas" w:eastAsia="Times New Roman" w:hAnsi="Consolas" w:cs="Segoe UI"/>
                <w:color w:val="24292E"/>
                <w:sz w:val="18"/>
                <w:szCs w:val="18"/>
              </w:rPr>
              <w:t>){</w:t>
            </w:r>
          </w:p>
        </w:tc>
      </w:tr>
      <w:tr w:rsidR="002869F4" w:rsidRPr="002869F4" w14:paraId="5ED1D503" w14:textId="77777777" w:rsidTr="002869F4">
        <w:tc>
          <w:tcPr>
            <w:tcW w:w="752" w:type="dxa"/>
            <w:shd w:val="clear" w:color="auto" w:fill="FFFFFF"/>
            <w:noWrap/>
            <w:tcMar>
              <w:top w:w="0" w:type="dxa"/>
              <w:left w:w="150" w:type="dxa"/>
              <w:bottom w:w="0" w:type="dxa"/>
              <w:right w:w="150" w:type="dxa"/>
            </w:tcMar>
            <w:hideMark/>
          </w:tcPr>
          <w:p w14:paraId="328AEA8F"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553B54"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startPos</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regexpr</w:t>
            </w:r>
            <w:proofErr w:type="spellEnd"/>
            <w:r w:rsidRPr="002869F4">
              <w:rPr>
                <w:rFonts w:ascii="Consolas" w:eastAsia="Times New Roman" w:hAnsi="Consolas" w:cs="Segoe UI"/>
                <w:color w:val="24292E"/>
                <w:sz w:val="18"/>
                <w:szCs w:val="18"/>
              </w:rPr>
              <w:t>(</w:t>
            </w:r>
            <w:proofErr w:type="spellStart"/>
            <w:proofErr w:type="gramEnd"/>
            <w:r w:rsidRPr="002869F4">
              <w:rPr>
                <w:rFonts w:ascii="Consolas" w:eastAsia="Times New Roman" w:hAnsi="Consolas" w:cs="Segoe UI"/>
                <w:color w:val="24292E"/>
                <w:sz w:val="18"/>
                <w:szCs w:val="18"/>
              </w:rPr>
              <w:t>shortName</w:t>
            </w:r>
            <w:proofErr w:type="spellEnd"/>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headerRow</w:t>
            </w:r>
            <w:proofErr w:type="spellEnd"/>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p>
        </w:tc>
      </w:tr>
      <w:tr w:rsidR="002869F4" w:rsidRPr="002869F4" w14:paraId="3BA37465" w14:textId="77777777" w:rsidTr="002869F4">
        <w:tc>
          <w:tcPr>
            <w:tcW w:w="752" w:type="dxa"/>
            <w:shd w:val="clear" w:color="auto" w:fill="FFFFFF"/>
            <w:noWrap/>
            <w:tcMar>
              <w:top w:w="0" w:type="dxa"/>
              <w:left w:w="150" w:type="dxa"/>
              <w:bottom w:w="0" w:type="dxa"/>
              <w:right w:w="150" w:type="dxa"/>
            </w:tcMar>
            <w:hideMark/>
          </w:tcPr>
          <w:p w14:paraId="32E5C994"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473056A"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if</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startPos</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D73A49"/>
                <w:sz w:val="18"/>
                <w:szCs w:val="18"/>
              </w:rPr>
              <w:t>return</w:t>
            </w:r>
            <w:r w:rsidRPr="002869F4">
              <w:rPr>
                <w:rFonts w:ascii="Consolas" w:eastAsia="Times New Roman" w:hAnsi="Consolas" w:cs="Segoe UI"/>
                <w:color w:val="24292E"/>
                <w:sz w:val="18"/>
                <w:szCs w:val="18"/>
              </w:rPr>
              <w:t>( c</w:t>
            </w:r>
            <w:proofErr w:type="gramEnd"/>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NA</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05CC5"/>
                <w:sz w:val="18"/>
                <w:szCs w:val="18"/>
              </w:rPr>
              <w:t>NA</w:t>
            </w:r>
            <w:r w:rsidRPr="002869F4">
              <w:rPr>
                <w:rFonts w:ascii="Consolas" w:eastAsia="Times New Roman" w:hAnsi="Consolas" w:cs="Segoe UI"/>
                <w:color w:val="24292E"/>
                <w:sz w:val="18"/>
                <w:szCs w:val="18"/>
              </w:rPr>
              <w:t>) )</w:t>
            </w:r>
          </w:p>
        </w:tc>
      </w:tr>
      <w:tr w:rsidR="002869F4" w:rsidRPr="002869F4" w14:paraId="28E332D2" w14:textId="77777777" w:rsidTr="002869F4">
        <w:tc>
          <w:tcPr>
            <w:tcW w:w="752" w:type="dxa"/>
            <w:shd w:val="clear" w:color="auto" w:fill="FFFFFF"/>
            <w:noWrap/>
            <w:tcMar>
              <w:top w:w="0" w:type="dxa"/>
              <w:left w:w="150" w:type="dxa"/>
              <w:bottom w:w="0" w:type="dxa"/>
              <w:right w:w="150" w:type="dxa"/>
            </w:tcMar>
            <w:hideMark/>
          </w:tcPr>
          <w:p w14:paraId="08B52C13"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687F2A"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index</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24292E"/>
                <w:sz w:val="18"/>
                <w:szCs w:val="18"/>
              </w:rPr>
              <w:t>sum(</w:t>
            </w:r>
            <w:proofErr w:type="spellStart"/>
            <w:proofErr w:type="gramEnd"/>
            <w:r w:rsidRPr="002869F4">
              <w:rPr>
                <w:rFonts w:ascii="Consolas" w:eastAsia="Times New Roman" w:hAnsi="Consolas" w:cs="Segoe UI"/>
                <w:color w:val="24292E"/>
                <w:sz w:val="18"/>
                <w:szCs w:val="18"/>
              </w:rPr>
              <w:t>startPos</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&gt;=</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searchLocs</w:t>
            </w:r>
            <w:proofErr w:type="spellEnd"/>
            <w:r w:rsidRPr="002869F4">
              <w:rPr>
                <w:rFonts w:ascii="Consolas" w:eastAsia="Times New Roman" w:hAnsi="Consolas" w:cs="Segoe UI"/>
                <w:color w:val="24292E"/>
                <w:sz w:val="18"/>
                <w:szCs w:val="18"/>
              </w:rPr>
              <w:t>)</w:t>
            </w:r>
          </w:p>
        </w:tc>
      </w:tr>
      <w:tr w:rsidR="002869F4" w:rsidRPr="002869F4" w14:paraId="22E33281" w14:textId="77777777" w:rsidTr="002869F4">
        <w:tc>
          <w:tcPr>
            <w:tcW w:w="752" w:type="dxa"/>
            <w:shd w:val="clear" w:color="auto" w:fill="FFFFFF"/>
            <w:noWrap/>
            <w:tcMar>
              <w:top w:w="0" w:type="dxa"/>
              <w:left w:w="150" w:type="dxa"/>
              <w:bottom w:w="0" w:type="dxa"/>
              <w:right w:w="150" w:type="dxa"/>
            </w:tcMar>
            <w:hideMark/>
          </w:tcPr>
          <w:p w14:paraId="2F215D7C"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0C248E"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c(</w:t>
            </w:r>
            <w:proofErr w:type="spellStart"/>
            <w:r w:rsidRPr="002869F4">
              <w:rPr>
                <w:rFonts w:ascii="Consolas" w:eastAsia="Times New Roman" w:hAnsi="Consolas" w:cs="Segoe UI"/>
                <w:color w:val="24292E"/>
                <w:sz w:val="18"/>
                <w:szCs w:val="18"/>
              </w:rPr>
              <w:t>searchLocs</w:t>
            </w:r>
            <w:proofErr w:type="spellEnd"/>
            <w:r w:rsidRPr="002869F4">
              <w:rPr>
                <w:rFonts w:ascii="Consolas" w:eastAsia="Times New Roman" w:hAnsi="Consolas" w:cs="Segoe UI"/>
                <w:color w:val="24292E"/>
                <w:sz w:val="18"/>
                <w:szCs w:val="18"/>
              </w:rPr>
              <w:t xml:space="preserve">[index]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searchLocs</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 xml:space="preserve">index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p>
        </w:tc>
      </w:tr>
      <w:tr w:rsidR="002869F4" w:rsidRPr="002869F4" w14:paraId="2A9136D3" w14:textId="77777777" w:rsidTr="002869F4">
        <w:tc>
          <w:tcPr>
            <w:tcW w:w="752" w:type="dxa"/>
            <w:shd w:val="clear" w:color="auto" w:fill="FFFFFF"/>
            <w:noWrap/>
            <w:tcMar>
              <w:top w:w="0" w:type="dxa"/>
              <w:left w:w="150" w:type="dxa"/>
              <w:bottom w:w="0" w:type="dxa"/>
              <w:right w:w="150" w:type="dxa"/>
            </w:tcMar>
            <w:hideMark/>
          </w:tcPr>
          <w:p w14:paraId="01154D51"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43D6B9"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 </w:t>
            </w:r>
            <w:proofErr w:type="spellStart"/>
            <w:r w:rsidRPr="002869F4">
              <w:rPr>
                <w:rFonts w:ascii="Consolas" w:eastAsia="Times New Roman" w:hAnsi="Consolas" w:cs="Segoe UI"/>
                <w:color w:val="E36209"/>
                <w:sz w:val="18"/>
                <w:szCs w:val="18"/>
              </w:rPr>
              <w:t>headerRow</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headerRow</w:t>
            </w:r>
            <w:proofErr w:type="spellEnd"/>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searchLocs</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searchLocs</w:t>
            </w:r>
            <w:proofErr w:type="spellEnd"/>
            <w:r w:rsidRPr="002869F4">
              <w:rPr>
                <w:rFonts w:ascii="Consolas" w:eastAsia="Times New Roman" w:hAnsi="Consolas" w:cs="Segoe UI"/>
                <w:color w:val="24292E"/>
                <w:sz w:val="18"/>
                <w:szCs w:val="18"/>
              </w:rPr>
              <w:t xml:space="preserve"> )</w:t>
            </w:r>
            <w:proofErr w:type="gramEnd"/>
          </w:p>
        </w:tc>
      </w:tr>
      <w:tr w:rsidR="002869F4" w:rsidRPr="002869F4" w14:paraId="2C1C0816" w14:textId="77777777" w:rsidTr="002869F4">
        <w:tc>
          <w:tcPr>
            <w:tcW w:w="752" w:type="dxa"/>
            <w:shd w:val="clear" w:color="auto" w:fill="FFFFFF"/>
            <w:noWrap/>
            <w:tcMar>
              <w:top w:w="0" w:type="dxa"/>
              <w:left w:w="150" w:type="dxa"/>
              <w:bottom w:w="0" w:type="dxa"/>
              <w:right w:w="150" w:type="dxa"/>
            </w:tcMar>
            <w:hideMark/>
          </w:tcPr>
          <w:p w14:paraId="1FF103CD"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2B81B5"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w:t>
            </w:r>
          </w:p>
        </w:tc>
      </w:tr>
      <w:tr w:rsidR="002869F4" w:rsidRPr="002869F4" w14:paraId="6B2F4F70" w14:textId="77777777" w:rsidTr="002869F4">
        <w:tc>
          <w:tcPr>
            <w:tcW w:w="752" w:type="dxa"/>
            <w:shd w:val="clear" w:color="auto" w:fill="FFFFFF"/>
            <w:noWrap/>
            <w:tcMar>
              <w:top w:w="0" w:type="dxa"/>
              <w:left w:w="150" w:type="dxa"/>
              <w:bottom w:w="0" w:type="dxa"/>
              <w:right w:w="150" w:type="dxa"/>
            </w:tcMar>
            <w:hideMark/>
          </w:tcPr>
          <w:p w14:paraId="4A6EF182"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33E6F0"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6921244D" w14:textId="77777777" w:rsidTr="002869F4">
        <w:tc>
          <w:tcPr>
            <w:tcW w:w="752" w:type="dxa"/>
            <w:shd w:val="clear" w:color="auto" w:fill="FFFFFF"/>
            <w:noWrap/>
            <w:tcMar>
              <w:top w:w="0" w:type="dxa"/>
              <w:left w:w="150" w:type="dxa"/>
              <w:bottom w:w="0" w:type="dxa"/>
              <w:right w:w="150" w:type="dxa"/>
            </w:tcMar>
            <w:hideMark/>
          </w:tcPr>
          <w:p w14:paraId="11077C1E"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7314B43"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1FB18E8B" w14:textId="77777777" w:rsidTr="002869F4">
        <w:tc>
          <w:tcPr>
            <w:tcW w:w="752" w:type="dxa"/>
            <w:shd w:val="clear" w:color="auto" w:fill="FFFFFF"/>
            <w:noWrap/>
            <w:tcMar>
              <w:top w:w="0" w:type="dxa"/>
              <w:left w:w="150" w:type="dxa"/>
              <w:bottom w:w="0" w:type="dxa"/>
              <w:right w:w="150" w:type="dxa"/>
            </w:tcMar>
            <w:hideMark/>
          </w:tcPr>
          <w:p w14:paraId="377A8B72"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3445659"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w:t>
            </w:r>
            <w:proofErr w:type="spellStart"/>
            <w:r w:rsidRPr="002869F4">
              <w:rPr>
                <w:rFonts w:ascii="Consolas" w:eastAsia="Times New Roman" w:hAnsi="Consolas" w:cs="Segoe UI"/>
                <w:color w:val="6A737D"/>
                <w:sz w:val="18"/>
                <w:szCs w:val="18"/>
              </w:rPr>
              <w:t>extractVariables</w:t>
            </w:r>
            <w:proofErr w:type="spellEnd"/>
          </w:p>
        </w:tc>
      </w:tr>
      <w:tr w:rsidR="002869F4" w:rsidRPr="002869F4" w14:paraId="70088418" w14:textId="77777777" w:rsidTr="002869F4">
        <w:tc>
          <w:tcPr>
            <w:tcW w:w="752" w:type="dxa"/>
            <w:shd w:val="clear" w:color="auto" w:fill="FFFFFF"/>
            <w:noWrap/>
            <w:tcMar>
              <w:top w:w="0" w:type="dxa"/>
              <w:left w:w="150" w:type="dxa"/>
              <w:bottom w:w="0" w:type="dxa"/>
              <w:right w:w="150" w:type="dxa"/>
            </w:tcMar>
            <w:hideMark/>
          </w:tcPr>
          <w:p w14:paraId="79B627DC"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241A0E"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3C8F7052" w14:textId="77777777" w:rsidTr="002869F4">
        <w:tc>
          <w:tcPr>
            <w:tcW w:w="752" w:type="dxa"/>
            <w:shd w:val="clear" w:color="auto" w:fill="FFFFFF"/>
            <w:noWrap/>
            <w:tcMar>
              <w:top w:w="0" w:type="dxa"/>
              <w:left w:w="150" w:type="dxa"/>
              <w:bottom w:w="0" w:type="dxa"/>
              <w:right w:w="150" w:type="dxa"/>
            </w:tcMar>
            <w:hideMark/>
          </w:tcPr>
          <w:p w14:paraId="11C073F9"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F2DD6A0"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spellStart"/>
            <w:r w:rsidRPr="002869F4">
              <w:rPr>
                <w:rFonts w:ascii="Consolas" w:eastAsia="Times New Roman" w:hAnsi="Consolas" w:cs="Segoe UI"/>
                <w:color w:val="E36209"/>
                <w:sz w:val="18"/>
                <w:szCs w:val="18"/>
              </w:rPr>
              <w:t>extractVariables</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
        </w:tc>
      </w:tr>
      <w:tr w:rsidR="002869F4" w:rsidRPr="002869F4" w14:paraId="48C06262" w14:textId="77777777" w:rsidTr="002869F4">
        <w:tc>
          <w:tcPr>
            <w:tcW w:w="752" w:type="dxa"/>
            <w:shd w:val="clear" w:color="auto" w:fill="FFFFFF"/>
            <w:noWrap/>
            <w:tcMar>
              <w:top w:w="0" w:type="dxa"/>
              <w:left w:w="150" w:type="dxa"/>
              <w:bottom w:w="0" w:type="dxa"/>
              <w:right w:w="150" w:type="dxa"/>
            </w:tcMar>
            <w:hideMark/>
          </w:tcPr>
          <w:p w14:paraId="65D4DC78"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1AC9E7"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gramStart"/>
            <w:r w:rsidRPr="002869F4">
              <w:rPr>
                <w:rFonts w:ascii="Consolas" w:eastAsia="Times New Roman" w:hAnsi="Consolas" w:cs="Segoe UI"/>
                <w:color w:val="D73A49"/>
                <w:sz w:val="18"/>
                <w:szCs w:val="18"/>
              </w:rPr>
              <w:t>function</w:t>
            </w:r>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 xml:space="preserve">file, </w:t>
            </w:r>
            <w:proofErr w:type="spellStart"/>
            <w:r w:rsidRPr="002869F4">
              <w:rPr>
                <w:rFonts w:ascii="Consolas" w:eastAsia="Times New Roman" w:hAnsi="Consolas" w:cs="Segoe UI"/>
                <w:color w:val="E36209"/>
                <w:sz w:val="18"/>
                <w:szCs w:val="18"/>
              </w:rPr>
              <w:t>varNames</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c(</w:t>
            </w:r>
            <w:r w:rsidRPr="002869F4">
              <w:rPr>
                <w:rFonts w:ascii="Consolas" w:eastAsia="Times New Roman" w:hAnsi="Consolas" w:cs="Segoe UI"/>
                <w:color w:val="032F62"/>
                <w:sz w:val="18"/>
                <w:szCs w:val="18"/>
              </w:rPr>
              <w:t>"name"</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"home"</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"ag"</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"gun"</w:t>
            </w:r>
            <w:r w:rsidRPr="002869F4">
              <w:rPr>
                <w:rFonts w:ascii="Consolas" w:eastAsia="Times New Roman" w:hAnsi="Consolas" w:cs="Segoe UI"/>
                <w:color w:val="24292E"/>
                <w:sz w:val="18"/>
                <w:szCs w:val="18"/>
              </w:rPr>
              <w:t>,</w:t>
            </w:r>
          </w:p>
        </w:tc>
      </w:tr>
      <w:tr w:rsidR="002869F4" w:rsidRPr="002869F4" w14:paraId="065EF405" w14:textId="77777777" w:rsidTr="002869F4">
        <w:tc>
          <w:tcPr>
            <w:tcW w:w="752" w:type="dxa"/>
            <w:shd w:val="clear" w:color="auto" w:fill="FFFFFF"/>
            <w:noWrap/>
            <w:tcMar>
              <w:top w:w="0" w:type="dxa"/>
              <w:left w:w="150" w:type="dxa"/>
              <w:bottom w:w="0" w:type="dxa"/>
              <w:right w:w="150" w:type="dxa"/>
            </w:tcMar>
            <w:hideMark/>
          </w:tcPr>
          <w:p w14:paraId="178B1DAD"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FE21AE"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"net"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"time"</w:t>
            </w:r>
            <w:r w:rsidRPr="002869F4">
              <w:rPr>
                <w:rFonts w:ascii="Consolas" w:eastAsia="Times New Roman" w:hAnsi="Consolas" w:cs="Segoe UI"/>
                <w:color w:val="24292E"/>
                <w:sz w:val="18"/>
                <w:szCs w:val="18"/>
              </w:rPr>
              <w:t>))</w:t>
            </w:r>
          </w:p>
        </w:tc>
      </w:tr>
      <w:tr w:rsidR="002869F4" w:rsidRPr="002869F4" w14:paraId="583EA0D2" w14:textId="77777777" w:rsidTr="002869F4">
        <w:tc>
          <w:tcPr>
            <w:tcW w:w="752" w:type="dxa"/>
            <w:shd w:val="clear" w:color="auto" w:fill="FFFFFF"/>
            <w:noWrap/>
            <w:tcMar>
              <w:top w:w="0" w:type="dxa"/>
              <w:left w:w="150" w:type="dxa"/>
              <w:bottom w:w="0" w:type="dxa"/>
              <w:right w:w="150" w:type="dxa"/>
            </w:tcMar>
            <w:hideMark/>
          </w:tcPr>
          <w:p w14:paraId="03C41533"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6DED8B"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w:t>
            </w:r>
          </w:p>
        </w:tc>
      </w:tr>
      <w:tr w:rsidR="002869F4" w:rsidRPr="002869F4" w14:paraId="4FCB4822" w14:textId="77777777" w:rsidTr="002869F4">
        <w:tc>
          <w:tcPr>
            <w:tcW w:w="752" w:type="dxa"/>
            <w:shd w:val="clear" w:color="auto" w:fill="FFFFFF"/>
            <w:noWrap/>
            <w:tcMar>
              <w:top w:w="0" w:type="dxa"/>
              <w:left w:w="150" w:type="dxa"/>
              <w:bottom w:w="0" w:type="dxa"/>
              <w:right w:w="150" w:type="dxa"/>
            </w:tcMar>
            <w:hideMark/>
          </w:tcPr>
          <w:p w14:paraId="75AC8262"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12F198"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
        </w:tc>
      </w:tr>
      <w:tr w:rsidR="002869F4" w:rsidRPr="002869F4" w14:paraId="35814A59" w14:textId="77777777" w:rsidTr="002869F4">
        <w:tc>
          <w:tcPr>
            <w:tcW w:w="752" w:type="dxa"/>
            <w:shd w:val="clear" w:color="auto" w:fill="FFFFFF"/>
            <w:noWrap/>
            <w:tcMar>
              <w:top w:w="0" w:type="dxa"/>
              <w:left w:w="150" w:type="dxa"/>
              <w:bottom w:w="0" w:type="dxa"/>
              <w:right w:w="150" w:type="dxa"/>
            </w:tcMar>
            <w:hideMark/>
          </w:tcPr>
          <w:p w14:paraId="449B1A31"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489B7A"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 Find the index of the row with =s</w:t>
            </w:r>
          </w:p>
        </w:tc>
      </w:tr>
      <w:tr w:rsidR="002869F4" w:rsidRPr="002869F4" w14:paraId="067D305F" w14:textId="77777777" w:rsidTr="002869F4">
        <w:tc>
          <w:tcPr>
            <w:tcW w:w="752" w:type="dxa"/>
            <w:shd w:val="clear" w:color="auto" w:fill="FFFFFF"/>
            <w:noWrap/>
            <w:tcMar>
              <w:top w:w="0" w:type="dxa"/>
              <w:left w:w="150" w:type="dxa"/>
              <w:bottom w:w="0" w:type="dxa"/>
              <w:right w:w="150" w:type="dxa"/>
            </w:tcMar>
            <w:hideMark/>
          </w:tcPr>
          <w:p w14:paraId="3C0E068F"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11E67B5"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eqIndex</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24292E"/>
                <w:sz w:val="18"/>
                <w:szCs w:val="18"/>
              </w:rPr>
              <w:t>grep(</w:t>
            </w:r>
            <w:proofErr w:type="gramEnd"/>
            <w:r w:rsidRPr="002869F4">
              <w:rPr>
                <w:rFonts w:ascii="Consolas" w:eastAsia="Times New Roman" w:hAnsi="Consolas" w:cs="Segoe UI"/>
                <w:color w:val="032F62"/>
                <w:sz w:val="18"/>
                <w:szCs w:val="18"/>
              </w:rPr>
              <w:t>"^==="</w:t>
            </w:r>
            <w:r w:rsidRPr="002869F4">
              <w:rPr>
                <w:rFonts w:ascii="Consolas" w:eastAsia="Times New Roman" w:hAnsi="Consolas" w:cs="Segoe UI"/>
                <w:color w:val="24292E"/>
                <w:sz w:val="18"/>
                <w:szCs w:val="18"/>
              </w:rPr>
              <w:t>, file)</w:t>
            </w:r>
          </w:p>
        </w:tc>
      </w:tr>
      <w:tr w:rsidR="002869F4" w:rsidRPr="002869F4" w14:paraId="7D71A366" w14:textId="77777777" w:rsidTr="002869F4">
        <w:tc>
          <w:tcPr>
            <w:tcW w:w="752" w:type="dxa"/>
            <w:shd w:val="clear" w:color="auto" w:fill="FFFFFF"/>
            <w:noWrap/>
            <w:tcMar>
              <w:top w:w="0" w:type="dxa"/>
              <w:left w:w="150" w:type="dxa"/>
              <w:bottom w:w="0" w:type="dxa"/>
              <w:right w:w="150" w:type="dxa"/>
            </w:tcMar>
            <w:hideMark/>
          </w:tcPr>
          <w:p w14:paraId="0BB56709"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3E7DEC"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 xml:space="preserve"># Extract the two key rows and the data </w:t>
            </w:r>
          </w:p>
        </w:tc>
      </w:tr>
      <w:tr w:rsidR="002869F4" w:rsidRPr="002869F4" w14:paraId="44168478" w14:textId="77777777" w:rsidTr="002869F4">
        <w:tc>
          <w:tcPr>
            <w:tcW w:w="752" w:type="dxa"/>
            <w:shd w:val="clear" w:color="auto" w:fill="FFFFFF"/>
            <w:noWrap/>
            <w:tcMar>
              <w:top w:w="0" w:type="dxa"/>
              <w:left w:w="150" w:type="dxa"/>
              <w:bottom w:w="0" w:type="dxa"/>
              <w:right w:w="150" w:type="dxa"/>
            </w:tcMar>
            <w:hideMark/>
          </w:tcPr>
          <w:p w14:paraId="0B967C37"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727FCB5"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spacerRow</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file[</w:t>
            </w:r>
            <w:proofErr w:type="spellStart"/>
            <w:r w:rsidRPr="002869F4">
              <w:rPr>
                <w:rFonts w:ascii="Consolas" w:eastAsia="Times New Roman" w:hAnsi="Consolas" w:cs="Segoe UI"/>
                <w:color w:val="24292E"/>
                <w:sz w:val="18"/>
                <w:szCs w:val="18"/>
              </w:rPr>
              <w:t>eqIndex</w:t>
            </w:r>
            <w:proofErr w:type="spellEnd"/>
            <w:r w:rsidRPr="002869F4">
              <w:rPr>
                <w:rFonts w:ascii="Consolas" w:eastAsia="Times New Roman" w:hAnsi="Consolas" w:cs="Segoe UI"/>
                <w:color w:val="24292E"/>
                <w:sz w:val="18"/>
                <w:szCs w:val="18"/>
              </w:rPr>
              <w:t xml:space="preserve">] </w:t>
            </w:r>
          </w:p>
        </w:tc>
      </w:tr>
      <w:tr w:rsidR="002869F4" w:rsidRPr="002869F4" w14:paraId="4DCBE487" w14:textId="77777777" w:rsidTr="002869F4">
        <w:tc>
          <w:tcPr>
            <w:tcW w:w="752" w:type="dxa"/>
            <w:shd w:val="clear" w:color="auto" w:fill="FFFFFF"/>
            <w:noWrap/>
            <w:tcMar>
              <w:top w:w="0" w:type="dxa"/>
              <w:left w:w="150" w:type="dxa"/>
              <w:bottom w:w="0" w:type="dxa"/>
              <w:right w:w="150" w:type="dxa"/>
            </w:tcMar>
            <w:hideMark/>
          </w:tcPr>
          <w:p w14:paraId="2EE4CBD5"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6C74DC"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headerRow</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tolower</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 xml:space="preserve">file[ </w:t>
            </w:r>
            <w:proofErr w:type="spellStart"/>
            <w:r w:rsidRPr="002869F4">
              <w:rPr>
                <w:rFonts w:ascii="Consolas" w:eastAsia="Times New Roman" w:hAnsi="Consolas" w:cs="Segoe UI"/>
                <w:color w:val="24292E"/>
                <w:sz w:val="18"/>
                <w:szCs w:val="18"/>
              </w:rPr>
              <w:t>eqIndex</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 xml:space="preserve"> ])</w:t>
            </w:r>
          </w:p>
        </w:tc>
      </w:tr>
      <w:tr w:rsidR="002869F4" w:rsidRPr="002869F4" w14:paraId="705251C5" w14:textId="77777777" w:rsidTr="002869F4">
        <w:tc>
          <w:tcPr>
            <w:tcW w:w="752" w:type="dxa"/>
            <w:shd w:val="clear" w:color="auto" w:fill="FFFFFF"/>
            <w:noWrap/>
            <w:tcMar>
              <w:top w:w="0" w:type="dxa"/>
              <w:left w:w="150" w:type="dxa"/>
              <w:bottom w:w="0" w:type="dxa"/>
              <w:right w:w="150" w:type="dxa"/>
            </w:tcMar>
            <w:hideMark/>
          </w:tcPr>
          <w:p w14:paraId="220AE942"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A35721"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body</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24292E"/>
                <w:sz w:val="18"/>
                <w:szCs w:val="18"/>
              </w:rPr>
              <w:t>file[</w:t>
            </w:r>
            <w:proofErr w:type="gram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eqIndex</w:t>
            </w:r>
            <w:proofErr w:type="spellEnd"/>
            <w:r w:rsidRPr="002869F4">
              <w:rPr>
                <w:rFonts w:ascii="Consolas" w:eastAsia="Times New Roman" w:hAnsi="Consolas" w:cs="Segoe UI"/>
                <w:color w:val="24292E"/>
                <w:sz w:val="18"/>
                <w:szCs w:val="18"/>
              </w:rPr>
              <w:t>) ]</w:t>
            </w:r>
          </w:p>
        </w:tc>
      </w:tr>
      <w:tr w:rsidR="002869F4" w:rsidRPr="002869F4" w14:paraId="7A19B4A1" w14:textId="77777777" w:rsidTr="002869F4">
        <w:tc>
          <w:tcPr>
            <w:tcW w:w="752" w:type="dxa"/>
            <w:shd w:val="clear" w:color="auto" w:fill="FFFFFF"/>
            <w:noWrap/>
            <w:tcMar>
              <w:top w:w="0" w:type="dxa"/>
              <w:left w:w="150" w:type="dxa"/>
              <w:bottom w:w="0" w:type="dxa"/>
              <w:right w:w="150" w:type="dxa"/>
            </w:tcMar>
            <w:hideMark/>
          </w:tcPr>
          <w:p w14:paraId="2117E908"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539221"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 Remove footnotes and blank rows</w:t>
            </w:r>
          </w:p>
        </w:tc>
      </w:tr>
      <w:tr w:rsidR="002869F4" w:rsidRPr="002869F4" w14:paraId="606C1EC9" w14:textId="77777777" w:rsidTr="002869F4">
        <w:tc>
          <w:tcPr>
            <w:tcW w:w="752" w:type="dxa"/>
            <w:shd w:val="clear" w:color="auto" w:fill="FFFFFF"/>
            <w:noWrap/>
            <w:tcMar>
              <w:top w:w="0" w:type="dxa"/>
              <w:left w:w="150" w:type="dxa"/>
              <w:bottom w:w="0" w:type="dxa"/>
              <w:right w:w="150" w:type="dxa"/>
            </w:tcMar>
            <w:hideMark/>
          </w:tcPr>
          <w:p w14:paraId="473390FB"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04DB6D7"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footnotes</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grep(</w:t>
            </w:r>
            <w:r w:rsidRPr="002869F4">
              <w:rPr>
                <w:rFonts w:ascii="Consolas" w:eastAsia="Times New Roman" w:hAnsi="Consolas" w:cs="Segoe UI"/>
                <w:color w:val="032F62"/>
                <w:sz w:val="18"/>
                <w:szCs w:val="18"/>
              </w:rPr>
              <w:t>"^[</w:t>
            </w:r>
            <w:proofErr w:type="gramStart"/>
            <w:r w:rsidRPr="002869F4">
              <w:rPr>
                <w:rFonts w:ascii="Consolas" w:eastAsia="Times New Roman" w:hAnsi="Consolas" w:cs="Segoe UI"/>
                <w:color w:val="032F62"/>
                <w:sz w:val="18"/>
                <w:szCs w:val="18"/>
              </w:rPr>
              <w:t>[:blank</w:t>
            </w:r>
            <w:proofErr w:type="gramEnd"/>
            <w:r w:rsidRPr="002869F4">
              <w:rPr>
                <w:rFonts w:ascii="Consolas" w:eastAsia="Times New Roman" w:hAnsi="Consolas" w:cs="Segoe UI"/>
                <w:color w:val="032F62"/>
                <w:sz w:val="18"/>
                <w:szCs w:val="18"/>
              </w:rPr>
              <w:t>:]]*(\\*|\\#)"</w:t>
            </w:r>
            <w:r w:rsidRPr="002869F4">
              <w:rPr>
                <w:rFonts w:ascii="Consolas" w:eastAsia="Times New Roman" w:hAnsi="Consolas" w:cs="Segoe UI"/>
                <w:color w:val="24292E"/>
                <w:sz w:val="18"/>
                <w:szCs w:val="18"/>
              </w:rPr>
              <w:t>, body)</w:t>
            </w:r>
          </w:p>
        </w:tc>
      </w:tr>
      <w:tr w:rsidR="002869F4" w:rsidRPr="002869F4" w14:paraId="26F17CE5" w14:textId="77777777" w:rsidTr="002869F4">
        <w:tc>
          <w:tcPr>
            <w:tcW w:w="752" w:type="dxa"/>
            <w:shd w:val="clear" w:color="auto" w:fill="FFFFFF"/>
            <w:noWrap/>
            <w:tcMar>
              <w:top w:w="0" w:type="dxa"/>
              <w:left w:w="150" w:type="dxa"/>
              <w:bottom w:w="0" w:type="dxa"/>
              <w:right w:w="150" w:type="dxa"/>
            </w:tcMar>
            <w:hideMark/>
          </w:tcPr>
          <w:p w14:paraId="2EE5E634"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BD22EB"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if</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24292E"/>
                <w:sz w:val="18"/>
                <w:szCs w:val="18"/>
              </w:rPr>
              <w:t>( length</w:t>
            </w:r>
            <w:proofErr w:type="gramEnd"/>
            <w:r w:rsidRPr="002869F4">
              <w:rPr>
                <w:rFonts w:ascii="Consolas" w:eastAsia="Times New Roman" w:hAnsi="Consolas" w:cs="Segoe UI"/>
                <w:color w:val="24292E"/>
                <w:sz w:val="18"/>
                <w:szCs w:val="18"/>
              </w:rPr>
              <w:t xml:space="preserve">(footnotes) </w:t>
            </w:r>
            <w:r w:rsidRPr="002869F4">
              <w:rPr>
                <w:rFonts w:ascii="Consolas" w:eastAsia="Times New Roman" w:hAnsi="Consolas" w:cs="Segoe UI"/>
                <w:color w:val="D73A49"/>
                <w:sz w:val="18"/>
                <w:szCs w:val="18"/>
              </w:rPr>
              <w:t>&gt;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05CC5"/>
                <w:sz w:val="18"/>
                <w:szCs w:val="18"/>
              </w:rPr>
              <w:t>0</w:t>
            </w:r>
            <w:r w:rsidRPr="002869F4">
              <w:rPr>
                <w:rFonts w:ascii="Consolas" w:eastAsia="Times New Roman" w:hAnsi="Consolas" w:cs="Segoe UI"/>
                <w:color w:val="24292E"/>
                <w:sz w:val="18"/>
                <w:szCs w:val="18"/>
              </w:rPr>
              <w:t xml:space="preserve"> ) </w:t>
            </w:r>
            <w:r w:rsidRPr="002869F4">
              <w:rPr>
                <w:rFonts w:ascii="Consolas" w:eastAsia="Times New Roman" w:hAnsi="Consolas" w:cs="Segoe UI"/>
                <w:color w:val="E36209"/>
                <w:sz w:val="18"/>
                <w:szCs w:val="18"/>
              </w:rPr>
              <w:t>body</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body[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footnotes ]</w:t>
            </w:r>
          </w:p>
        </w:tc>
      </w:tr>
      <w:tr w:rsidR="002869F4" w:rsidRPr="002869F4" w14:paraId="24827382" w14:textId="77777777" w:rsidTr="002869F4">
        <w:tc>
          <w:tcPr>
            <w:tcW w:w="752" w:type="dxa"/>
            <w:shd w:val="clear" w:color="auto" w:fill="FFFFFF"/>
            <w:noWrap/>
            <w:tcMar>
              <w:top w:w="0" w:type="dxa"/>
              <w:left w:w="150" w:type="dxa"/>
              <w:bottom w:w="0" w:type="dxa"/>
              <w:right w:w="150" w:type="dxa"/>
            </w:tcMar>
            <w:hideMark/>
          </w:tcPr>
          <w:p w14:paraId="195129C5"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BC3678"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blanks</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grep(</w:t>
            </w:r>
            <w:r w:rsidRPr="002869F4">
              <w:rPr>
                <w:rFonts w:ascii="Consolas" w:eastAsia="Times New Roman" w:hAnsi="Consolas" w:cs="Segoe UI"/>
                <w:color w:val="032F62"/>
                <w:sz w:val="18"/>
                <w:szCs w:val="18"/>
              </w:rPr>
              <w:t>"^[</w:t>
            </w:r>
            <w:proofErr w:type="gramStart"/>
            <w:r w:rsidRPr="002869F4">
              <w:rPr>
                <w:rFonts w:ascii="Consolas" w:eastAsia="Times New Roman" w:hAnsi="Consolas" w:cs="Segoe UI"/>
                <w:color w:val="032F62"/>
                <w:sz w:val="18"/>
                <w:szCs w:val="18"/>
              </w:rPr>
              <w:t>[:blank</w:t>
            </w:r>
            <w:proofErr w:type="gramEnd"/>
            <w:r w:rsidRPr="002869F4">
              <w:rPr>
                <w:rFonts w:ascii="Consolas" w:eastAsia="Times New Roman" w:hAnsi="Consolas" w:cs="Segoe UI"/>
                <w:color w:val="032F62"/>
                <w:sz w:val="18"/>
                <w:szCs w:val="18"/>
              </w:rPr>
              <w:t>:]]*$"</w:t>
            </w:r>
            <w:r w:rsidRPr="002869F4">
              <w:rPr>
                <w:rFonts w:ascii="Consolas" w:eastAsia="Times New Roman" w:hAnsi="Consolas" w:cs="Segoe UI"/>
                <w:color w:val="24292E"/>
                <w:sz w:val="18"/>
                <w:szCs w:val="18"/>
              </w:rPr>
              <w:t>, body)</w:t>
            </w:r>
          </w:p>
        </w:tc>
      </w:tr>
      <w:tr w:rsidR="002869F4" w:rsidRPr="002869F4" w14:paraId="52B184F8" w14:textId="77777777" w:rsidTr="002869F4">
        <w:tc>
          <w:tcPr>
            <w:tcW w:w="752" w:type="dxa"/>
            <w:shd w:val="clear" w:color="auto" w:fill="FFFFFF"/>
            <w:noWrap/>
            <w:tcMar>
              <w:top w:w="0" w:type="dxa"/>
              <w:left w:w="150" w:type="dxa"/>
              <w:bottom w:w="0" w:type="dxa"/>
              <w:right w:w="150" w:type="dxa"/>
            </w:tcMar>
            <w:hideMark/>
          </w:tcPr>
          <w:p w14:paraId="3B961ADE"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918BEC"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if</w:t>
            </w:r>
            <w:r w:rsidRPr="002869F4">
              <w:rPr>
                <w:rFonts w:ascii="Consolas" w:eastAsia="Times New Roman" w:hAnsi="Consolas" w:cs="Segoe UI"/>
                <w:color w:val="24292E"/>
                <w:sz w:val="18"/>
                <w:szCs w:val="18"/>
              </w:rPr>
              <w:t xml:space="preserve"> (length(blanks) </w:t>
            </w:r>
            <w:r w:rsidRPr="002869F4">
              <w:rPr>
                <w:rFonts w:ascii="Consolas" w:eastAsia="Times New Roman" w:hAnsi="Consolas" w:cs="Segoe UI"/>
                <w:color w:val="D73A49"/>
                <w:sz w:val="18"/>
                <w:szCs w:val="18"/>
              </w:rPr>
              <w:t>&gt;</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005CC5"/>
                <w:sz w:val="18"/>
                <w:szCs w:val="18"/>
              </w:rPr>
              <w:t>0</w:t>
            </w:r>
            <w:r w:rsidRPr="002869F4">
              <w:rPr>
                <w:rFonts w:ascii="Consolas" w:eastAsia="Times New Roman" w:hAnsi="Consolas" w:cs="Segoe UI"/>
                <w:color w:val="24292E"/>
                <w:sz w:val="18"/>
                <w:szCs w:val="18"/>
              </w:rPr>
              <w:t xml:space="preserve"> )</w:t>
            </w:r>
            <w:proofErr w:type="gram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body</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body[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blanks ]</w:t>
            </w:r>
          </w:p>
        </w:tc>
      </w:tr>
      <w:tr w:rsidR="002869F4" w:rsidRPr="002869F4" w14:paraId="221A3E51" w14:textId="77777777" w:rsidTr="002869F4">
        <w:tc>
          <w:tcPr>
            <w:tcW w:w="752" w:type="dxa"/>
            <w:shd w:val="clear" w:color="auto" w:fill="FFFFFF"/>
            <w:noWrap/>
            <w:tcMar>
              <w:top w:w="0" w:type="dxa"/>
              <w:left w:w="150" w:type="dxa"/>
              <w:bottom w:w="0" w:type="dxa"/>
              <w:right w:w="150" w:type="dxa"/>
            </w:tcMar>
            <w:hideMark/>
          </w:tcPr>
          <w:p w14:paraId="7F470CAF"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BE99AC"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
        </w:tc>
      </w:tr>
      <w:tr w:rsidR="002869F4" w:rsidRPr="002869F4" w14:paraId="5D87B68D" w14:textId="77777777" w:rsidTr="002869F4">
        <w:tc>
          <w:tcPr>
            <w:tcW w:w="752" w:type="dxa"/>
            <w:shd w:val="clear" w:color="auto" w:fill="FFFFFF"/>
            <w:noWrap/>
            <w:tcMar>
              <w:top w:w="0" w:type="dxa"/>
              <w:left w:w="150" w:type="dxa"/>
              <w:bottom w:w="0" w:type="dxa"/>
              <w:right w:w="150" w:type="dxa"/>
            </w:tcMar>
            <w:hideMark/>
          </w:tcPr>
          <w:p w14:paraId="63D5734E"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B554ED"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
        </w:tc>
      </w:tr>
      <w:tr w:rsidR="002869F4" w:rsidRPr="002869F4" w14:paraId="558EBFE3" w14:textId="77777777" w:rsidTr="002869F4">
        <w:tc>
          <w:tcPr>
            <w:tcW w:w="752" w:type="dxa"/>
            <w:shd w:val="clear" w:color="auto" w:fill="FFFFFF"/>
            <w:noWrap/>
            <w:tcMar>
              <w:top w:w="0" w:type="dxa"/>
              <w:left w:w="150" w:type="dxa"/>
              <w:bottom w:w="0" w:type="dxa"/>
              <w:right w:w="150" w:type="dxa"/>
            </w:tcMar>
            <w:hideMark/>
          </w:tcPr>
          <w:p w14:paraId="3A7330BD"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021A39D"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 xml:space="preserve"># Obtain the starting and ending positions of variables   </w:t>
            </w:r>
          </w:p>
        </w:tc>
      </w:tr>
      <w:tr w:rsidR="002869F4" w:rsidRPr="002869F4" w14:paraId="65B2E924" w14:textId="77777777" w:rsidTr="002869F4">
        <w:tc>
          <w:tcPr>
            <w:tcW w:w="752" w:type="dxa"/>
            <w:shd w:val="clear" w:color="auto" w:fill="FFFFFF"/>
            <w:noWrap/>
            <w:tcMar>
              <w:top w:w="0" w:type="dxa"/>
              <w:left w:w="150" w:type="dxa"/>
              <w:bottom w:w="0" w:type="dxa"/>
              <w:right w:w="150" w:type="dxa"/>
            </w:tcMar>
            <w:hideMark/>
          </w:tcPr>
          <w:p w14:paraId="6064390F"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EDED3B"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searchLocs</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findColLocs</w:t>
            </w:r>
            <w:proofErr w:type="spellEnd"/>
            <w:r w:rsidRPr="002869F4">
              <w:rPr>
                <w:rFonts w:ascii="Consolas" w:eastAsia="Times New Roman" w:hAnsi="Consolas" w:cs="Segoe UI"/>
                <w:color w:val="24292E"/>
                <w:sz w:val="18"/>
                <w:szCs w:val="18"/>
              </w:rPr>
              <w:t>(</w:t>
            </w:r>
            <w:proofErr w:type="spellStart"/>
            <w:r w:rsidRPr="002869F4">
              <w:rPr>
                <w:rFonts w:ascii="Consolas" w:eastAsia="Times New Roman" w:hAnsi="Consolas" w:cs="Segoe UI"/>
                <w:color w:val="24292E"/>
                <w:sz w:val="18"/>
                <w:szCs w:val="18"/>
              </w:rPr>
              <w:t>spacerRow</w:t>
            </w:r>
            <w:proofErr w:type="spellEnd"/>
            <w:r w:rsidRPr="002869F4">
              <w:rPr>
                <w:rFonts w:ascii="Consolas" w:eastAsia="Times New Roman" w:hAnsi="Consolas" w:cs="Segoe UI"/>
                <w:color w:val="24292E"/>
                <w:sz w:val="18"/>
                <w:szCs w:val="18"/>
              </w:rPr>
              <w:t>)</w:t>
            </w:r>
          </w:p>
        </w:tc>
      </w:tr>
      <w:tr w:rsidR="002869F4" w:rsidRPr="002869F4" w14:paraId="3D7B5C66" w14:textId="77777777" w:rsidTr="002869F4">
        <w:tc>
          <w:tcPr>
            <w:tcW w:w="752" w:type="dxa"/>
            <w:shd w:val="clear" w:color="auto" w:fill="FFFFFF"/>
            <w:noWrap/>
            <w:tcMar>
              <w:top w:w="0" w:type="dxa"/>
              <w:left w:w="150" w:type="dxa"/>
              <w:bottom w:w="0" w:type="dxa"/>
              <w:right w:w="150" w:type="dxa"/>
            </w:tcMar>
            <w:hideMark/>
          </w:tcPr>
          <w:p w14:paraId="1BA6FBE6"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01A56A8"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locCols</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selectCols</w:t>
            </w:r>
            <w:proofErr w:type="spellEnd"/>
            <w:r w:rsidRPr="002869F4">
              <w:rPr>
                <w:rFonts w:ascii="Consolas" w:eastAsia="Times New Roman" w:hAnsi="Consolas" w:cs="Segoe UI"/>
                <w:color w:val="24292E"/>
                <w:sz w:val="18"/>
                <w:szCs w:val="18"/>
              </w:rPr>
              <w:t>(</w:t>
            </w:r>
            <w:proofErr w:type="spellStart"/>
            <w:proofErr w:type="gramEnd"/>
            <w:r w:rsidRPr="002869F4">
              <w:rPr>
                <w:rFonts w:ascii="Consolas" w:eastAsia="Times New Roman" w:hAnsi="Consolas" w:cs="Segoe UI"/>
                <w:color w:val="24292E"/>
                <w:sz w:val="18"/>
                <w:szCs w:val="18"/>
              </w:rPr>
              <w:t>varNames</w:t>
            </w:r>
            <w:proofErr w:type="spellEnd"/>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headerRow</w:t>
            </w:r>
            <w:proofErr w:type="spellEnd"/>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searchLocs</w:t>
            </w:r>
            <w:proofErr w:type="spellEnd"/>
            <w:r w:rsidRPr="002869F4">
              <w:rPr>
                <w:rFonts w:ascii="Consolas" w:eastAsia="Times New Roman" w:hAnsi="Consolas" w:cs="Segoe UI"/>
                <w:color w:val="24292E"/>
                <w:sz w:val="18"/>
                <w:szCs w:val="18"/>
              </w:rPr>
              <w:t>)</w:t>
            </w:r>
          </w:p>
        </w:tc>
      </w:tr>
      <w:tr w:rsidR="002869F4" w:rsidRPr="002869F4" w14:paraId="09119585" w14:textId="77777777" w:rsidTr="002869F4">
        <w:tc>
          <w:tcPr>
            <w:tcW w:w="752" w:type="dxa"/>
            <w:shd w:val="clear" w:color="auto" w:fill="FFFFFF"/>
            <w:noWrap/>
            <w:tcMar>
              <w:top w:w="0" w:type="dxa"/>
              <w:left w:w="150" w:type="dxa"/>
              <w:bottom w:w="0" w:type="dxa"/>
              <w:right w:w="150" w:type="dxa"/>
            </w:tcMar>
            <w:hideMark/>
          </w:tcPr>
          <w:p w14:paraId="40948827"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380481"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
        </w:tc>
      </w:tr>
      <w:tr w:rsidR="002869F4" w:rsidRPr="002869F4" w14:paraId="1086E56F" w14:textId="77777777" w:rsidTr="002869F4">
        <w:tc>
          <w:tcPr>
            <w:tcW w:w="752" w:type="dxa"/>
            <w:shd w:val="clear" w:color="auto" w:fill="FFFFFF"/>
            <w:noWrap/>
            <w:tcMar>
              <w:top w:w="0" w:type="dxa"/>
              <w:left w:w="150" w:type="dxa"/>
              <w:bottom w:w="0" w:type="dxa"/>
              <w:right w:w="150" w:type="dxa"/>
            </w:tcMar>
            <w:hideMark/>
          </w:tcPr>
          <w:p w14:paraId="02A1BBD4"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AF6373"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Values</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mapply</w:t>
            </w:r>
            <w:proofErr w:type="spellEnd"/>
            <w:r w:rsidRPr="002869F4">
              <w:rPr>
                <w:rFonts w:ascii="Consolas" w:eastAsia="Times New Roman" w:hAnsi="Consolas" w:cs="Segoe UI"/>
                <w:color w:val="24292E"/>
                <w:sz w:val="18"/>
                <w:szCs w:val="18"/>
              </w:rPr>
              <w:t>(</w:t>
            </w:r>
            <w:proofErr w:type="spellStart"/>
            <w:proofErr w:type="gramEnd"/>
            <w:r w:rsidRPr="002869F4">
              <w:rPr>
                <w:rFonts w:ascii="Consolas" w:eastAsia="Times New Roman" w:hAnsi="Consolas" w:cs="Segoe UI"/>
                <w:color w:val="24292E"/>
                <w:sz w:val="18"/>
                <w:szCs w:val="18"/>
              </w:rPr>
              <w:t>substr</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list</w:t>
            </w:r>
            <w:r w:rsidRPr="002869F4">
              <w:rPr>
                <w:rFonts w:ascii="Consolas" w:eastAsia="Times New Roman" w:hAnsi="Consolas" w:cs="Segoe UI"/>
                <w:color w:val="24292E"/>
                <w:sz w:val="18"/>
                <w:szCs w:val="18"/>
              </w:rPr>
              <w:t xml:space="preserve">(body), </w:t>
            </w:r>
            <w:r w:rsidRPr="002869F4">
              <w:rPr>
                <w:rFonts w:ascii="Consolas" w:eastAsia="Times New Roman" w:hAnsi="Consolas" w:cs="Segoe UI"/>
                <w:color w:val="E36209"/>
                <w:sz w:val="18"/>
                <w:szCs w:val="18"/>
              </w:rPr>
              <w:t>start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locCols</w:t>
            </w:r>
            <w:proofErr w:type="spellEnd"/>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 xml:space="preserve">, ], </w:t>
            </w:r>
          </w:p>
        </w:tc>
      </w:tr>
      <w:tr w:rsidR="002869F4" w:rsidRPr="002869F4" w14:paraId="7A6F0D12" w14:textId="77777777" w:rsidTr="002869F4">
        <w:tc>
          <w:tcPr>
            <w:tcW w:w="752" w:type="dxa"/>
            <w:shd w:val="clear" w:color="auto" w:fill="FFFFFF"/>
            <w:noWrap/>
            <w:tcMar>
              <w:top w:w="0" w:type="dxa"/>
              <w:left w:w="150" w:type="dxa"/>
              <w:bottom w:w="0" w:type="dxa"/>
              <w:right w:w="150" w:type="dxa"/>
            </w:tcMar>
            <w:hideMark/>
          </w:tcPr>
          <w:p w14:paraId="221C95B6"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A83E69"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stop</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locCols</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005CC5"/>
                <w:sz w:val="18"/>
                <w:szCs w:val="18"/>
              </w:rPr>
              <w:t>2</w:t>
            </w:r>
            <w:r w:rsidRPr="002869F4">
              <w:rPr>
                <w:rFonts w:ascii="Consolas" w:eastAsia="Times New Roman" w:hAnsi="Consolas" w:cs="Segoe UI"/>
                <w:color w:val="24292E"/>
                <w:sz w:val="18"/>
                <w:szCs w:val="18"/>
              </w:rPr>
              <w:t>, ])</w:t>
            </w:r>
          </w:p>
        </w:tc>
      </w:tr>
      <w:tr w:rsidR="002869F4" w:rsidRPr="002869F4" w14:paraId="589A2F0A" w14:textId="77777777" w:rsidTr="002869F4">
        <w:tc>
          <w:tcPr>
            <w:tcW w:w="752" w:type="dxa"/>
            <w:shd w:val="clear" w:color="auto" w:fill="FFFFFF"/>
            <w:noWrap/>
            <w:tcMar>
              <w:top w:w="0" w:type="dxa"/>
              <w:left w:w="150" w:type="dxa"/>
              <w:bottom w:w="0" w:type="dxa"/>
              <w:right w:w="150" w:type="dxa"/>
            </w:tcMar>
            <w:hideMark/>
          </w:tcPr>
          <w:p w14:paraId="11555DF5"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024192"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colnames</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 xml:space="preserve">Values)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varNames</w:t>
            </w:r>
            <w:proofErr w:type="spellEnd"/>
          </w:p>
        </w:tc>
      </w:tr>
      <w:tr w:rsidR="002869F4" w:rsidRPr="002869F4" w14:paraId="1AD4FC7D" w14:textId="77777777" w:rsidTr="002869F4">
        <w:tc>
          <w:tcPr>
            <w:tcW w:w="752" w:type="dxa"/>
            <w:shd w:val="clear" w:color="auto" w:fill="FFFFFF"/>
            <w:noWrap/>
            <w:tcMar>
              <w:top w:w="0" w:type="dxa"/>
              <w:left w:w="150" w:type="dxa"/>
              <w:bottom w:w="0" w:type="dxa"/>
              <w:right w:w="150" w:type="dxa"/>
            </w:tcMar>
            <w:hideMark/>
          </w:tcPr>
          <w:p w14:paraId="2E0B8AE5"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DC3B20"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
        </w:tc>
      </w:tr>
      <w:tr w:rsidR="002869F4" w:rsidRPr="002869F4" w14:paraId="2704591E" w14:textId="77777777" w:rsidTr="002869F4">
        <w:tc>
          <w:tcPr>
            <w:tcW w:w="752" w:type="dxa"/>
            <w:shd w:val="clear" w:color="auto" w:fill="FFFFFF"/>
            <w:noWrap/>
            <w:tcMar>
              <w:top w:w="0" w:type="dxa"/>
              <w:left w:w="150" w:type="dxa"/>
              <w:bottom w:w="0" w:type="dxa"/>
              <w:right w:w="150" w:type="dxa"/>
            </w:tcMar>
            <w:hideMark/>
          </w:tcPr>
          <w:p w14:paraId="77E71449"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021C4B"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D73A49"/>
                <w:sz w:val="18"/>
                <w:szCs w:val="18"/>
              </w:rPr>
              <w:t>return</w:t>
            </w:r>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Values)</w:t>
            </w:r>
          </w:p>
        </w:tc>
      </w:tr>
      <w:tr w:rsidR="002869F4" w:rsidRPr="002869F4" w14:paraId="78B84088" w14:textId="77777777" w:rsidTr="002869F4">
        <w:tc>
          <w:tcPr>
            <w:tcW w:w="752" w:type="dxa"/>
            <w:shd w:val="clear" w:color="auto" w:fill="FFFFFF"/>
            <w:noWrap/>
            <w:tcMar>
              <w:top w:w="0" w:type="dxa"/>
              <w:left w:w="150" w:type="dxa"/>
              <w:bottom w:w="0" w:type="dxa"/>
              <w:right w:w="150" w:type="dxa"/>
            </w:tcMar>
            <w:hideMark/>
          </w:tcPr>
          <w:p w14:paraId="6CDB8EB7"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FEF2E0"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w:t>
            </w:r>
          </w:p>
        </w:tc>
      </w:tr>
      <w:tr w:rsidR="002869F4" w:rsidRPr="002869F4" w14:paraId="766E2573" w14:textId="77777777" w:rsidTr="002869F4">
        <w:tc>
          <w:tcPr>
            <w:tcW w:w="752" w:type="dxa"/>
            <w:shd w:val="clear" w:color="auto" w:fill="FFFFFF"/>
            <w:noWrap/>
            <w:tcMar>
              <w:top w:w="0" w:type="dxa"/>
              <w:left w:w="150" w:type="dxa"/>
              <w:bottom w:w="0" w:type="dxa"/>
              <w:right w:w="150" w:type="dxa"/>
            </w:tcMar>
            <w:hideMark/>
          </w:tcPr>
          <w:p w14:paraId="4F909458"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97E662"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0C154274" w14:textId="77777777" w:rsidTr="002869F4">
        <w:tc>
          <w:tcPr>
            <w:tcW w:w="752" w:type="dxa"/>
            <w:shd w:val="clear" w:color="auto" w:fill="FFFFFF"/>
            <w:noWrap/>
            <w:tcMar>
              <w:top w:w="0" w:type="dxa"/>
              <w:left w:w="150" w:type="dxa"/>
              <w:bottom w:w="0" w:type="dxa"/>
              <w:right w:w="150" w:type="dxa"/>
            </w:tcMar>
            <w:hideMark/>
          </w:tcPr>
          <w:p w14:paraId="7A9FA3AF"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9577AF7"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6C362C8C" w14:textId="77777777" w:rsidTr="002869F4">
        <w:tc>
          <w:tcPr>
            <w:tcW w:w="752" w:type="dxa"/>
            <w:shd w:val="clear" w:color="auto" w:fill="FFFFFF"/>
            <w:noWrap/>
            <w:tcMar>
              <w:top w:w="0" w:type="dxa"/>
              <w:left w:w="150" w:type="dxa"/>
              <w:bottom w:w="0" w:type="dxa"/>
              <w:right w:w="150" w:type="dxa"/>
            </w:tcMar>
            <w:hideMark/>
          </w:tcPr>
          <w:p w14:paraId="26A3251F"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BD3ECF4"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spellStart"/>
            <w:r w:rsidRPr="002869F4">
              <w:rPr>
                <w:rFonts w:ascii="Consolas" w:eastAsia="Times New Roman" w:hAnsi="Consolas" w:cs="Segoe UI"/>
                <w:color w:val="E36209"/>
                <w:sz w:val="18"/>
                <w:szCs w:val="18"/>
              </w:rPr>
              <w:t>selectCols</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D73A49"/>
                <w:sz w:val="18"/>
                <w:szCs w:val="18"/>
              </w:rPr>
              <w:t>function</w:t>
            </w:r>
            <w:r w:rsidRPr="002869F4">
              <w:rPr>
                <w:rFonts w:ascii="Consolas" w:eastAsia="Times New Roman" w:hAnsi="Consolas" w:cs="Segoe UI"/>
                <w:color w:val="24292E"/>
                <w:sz w:val="18"/>
                <w:szCs w:val="18"/>
              </w:rPr>
              <w:t>(</w:t>
            </w:r>
            <w:proofErr w:type="spellStart"/>
            <w:proofErr w:type="gramEnd"/>
            <w:r w:rsidRPr="002869F4">
              <w:rPr>
                <w:rFonts w:ascii="Consolas" w:eastAsia="Times New Roman" w:hAnsi="Consolas" w:cs="Segoe UI"/>
                <w:color w:val="24292E"/>
                <w:sz w:val="18"/>
                <w:szCs w:val="18"/>
              </w:rPr>
              <w:t>shortColNames</w:t>
            </w:r>
            <w:proofErr w:type="spellEnd"/>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headerRow</w:t>
            </w:r>
            <w:proofErr w:type="spellEnd"/>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searchLocs</w:t>
            </w:r>
            <w:proofErr w:type="spellEnd"/>
            <w:r w:rsidRPr="002869F4">
              <w:rPr>
                <w:rFonts w:ascii="Consolas" w:eastAsia="Times New Roman" w:hAnsi="Consolas" w:cs="Segoe UI"/>
                <w:color w:val="24292E"/>
                <w:sz w:val="18"/>
                <w:szCs w:val="18"/>
              </w:rPr>
              <w:t>) {</w:t>
            </w:r>
          </w:p>
        </w:tc>
      </w:tr>
      <w:tr w:rsidR="002869F4" w:rsidRPr="002869F4" w14:paraId="47D5545F" w14:textId="77777777" w:rsidTr="002869F4">
        <w:tc>
          <w:tcPr>
            <w:tcW w:w="752" w:type="dxa"/>
            <w:shd w:val="clear" w:color="auto" w:fill="FFFFFF"/>
            <w:noWrap/>
            <w:tcMar>
              <w:top w:w="0" w:type="dxa"/>
              <w:left w:w="150" w:type="dxa"/>
              <w:bottom w:w="0" w:type="dxa"/>
              <w:right w:w="150" w:type="dxa"/>
            </w:tcMar>
            <w:hideMark/>
          </w:tcPr>
          <w:p w14:paraId="7557E3E1"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CE13AB"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sapply</w:t>
            </w:r>
            <w:proofErr w:type="spellEnd"/>
            <w:r w:rsidRPr="002869F4">
              <w:rPr>
                <w:rFonts w:ascii="Consolas" w:eastAsia="Times New Roman" w:hAnsi="Consolas" w:cs="Segoe UI"/>
                <w:color w:val="24292E"/>
                <w:sz w:val="18"/>
                <w:szCs w:val="18"/>
              </w:rPr>
              <w:t>(</w:t>
            </w:r>
            <w:proofErr w:type="spellStart"/>
            <w:proofErr w:type="gramEnd"/>
            <w:r w:rsidRPr="002869F4">
              <w:rPr>
                <w:rFonts w:ascii="Consolas" w:eastAsia="Times New Roman" w:hAnsi="Consolas" w:cs="Segoe UI"/>
                <w:color w:val="24292E"/>
                <w:sz w:val="18"/>
                <w:szCs w:val="18"/>
              </w:rPr>
              <w:t>shortColNames</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function</w:t>
            </w:r>
            <w:r w:rsidRPr="002869F4">
              <w:rPr>
                <w:rFonts w:ascii="Consolas" w:eastAsia="Times New Roman" w:hAnsi="Consolas" w:cs="Segoe UI"/>
                <w:color w:val="24292E"/>
                <w:sz w:val="18"/>
                <w:szCs w:val="18"/>
              </w:rPr>
              <w:t>(</w:t>
            </w:r>
            <w:proofErr w:type="spellStart"/>
            <w:r w:rsidRPr="002869F4">
              <w:rPr>
                <w:rFonts w:ascii="Consolas" w:eastAsia="Times New Roman" w:hAnsi="Consolas" w:cs="Segoe UI"/>
                <w:color w:val="24292E"/>
                <w:sz w:val="18"/>
                <w:szCs w:val="18"/>
              </w:rPr>
              <w:t>shortName</w:t>
            </w:r>
            <w:proofErr w:type="spellEnd"/>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headerRow</w:t>
            </w:r>
            <w:proofErr w:type="spellEnd"/>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searchLocs</w:t>
            </w:r>
            <w:proofErr w:type="spellEnd"/>
            <w:r w:rsidRPr="002869F4">
              <w:rPr>
                <w:rFonts w:ascii="Consolas" w:eastAsia="Times New Roman" w:hAnsi="Consolas" w:cs="Segoe UI"/>
                <w:color w:val="24292E"/>
                <w:sz w:val="18"/>
                <w:szCs w:val="18"/>
              </w:rPr>
              <w:t>){</w:t>
            </w:r>
          </w:p>
        </w:tc>
      </w:tr>
      <w:tr w:rsidR="002869F4" w:rsidRPr="002869F4" w14:paraId="39C5AE57" w14:textId="77777777" w:rsidTr="002869F4">
        <w:tc>
          <w:tcPr>
            <w:tcW w:w="752" w:type="dxa"/>
            <w:shd w:val="clear" w:color="auto" w:fill="FFFFFF"/>
            <w:noWrap/>
            <w:tcMar>
              <w:top w:w="0" w:type="dxa"/>
              <w:left w:w="150" w:type="dxa"/>
              <w:bottom w:w="0" w:type="dxa"/>
              <w:right w:w="150" w:type="dxa"/>
            </w:tcMar>
            <w:hideMark/>
          </w:tcPr>
          <w:p w14:paraId="5E12A4C4"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47CE65"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startPos</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regexpr</w:t>
            </w:r>
            <w:proofErr w:type="spellEnd"/>
            <w:r w:rsidRPr="002869F4">
              <w:rPr>
                <w:rFonts w:ascii="Consolas" w:eastAsia="Times New Roman" w:hAnsi="Consolas" w:cs="Segoe UI"/>
                <w:color w:val="24292E"/>
                <w:sz w:val="18"/>
                <w:szCs w:val="18"/>
              </w:rPr>
              <w:t>(</w:t>
            </w:r>
            <w:proofErr w:type="spellStart"/>
            <w:proofErr w:type="gramEnd"/>
            <w:r w:rsidRPr="002869F4">
              <w:rPr>
                <w:rFonts w:ascii="Consolas" w:eastAsia="Times New Roman" w:hAnsi="Consolas" w:cs="Segoe UI"/>
                <w:color w:val="24292E"/>
                <w:sz w:val="18"/>
                <w:szCs w:val="18"/>
              </w:rPr>
              <w:t>shortName</w:t>
            </w:r>
            <w:proofErr w:type="spellEnd"/>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headerRow</w:t>
            </w:r>
            <w:proofErr w:type="spellEnd"/>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p>
        </w:tc>
      </w:tr>
      <w:tr w:rsidR="002869F4" w:rsidRPr="002869F4" w14:paraId="30A14679" w14:textId="77777777" w:rsidTr="002869F4">
        <w:tc>
          <w:tcPr>
            <w:tcW w:w="752" w:type="dxa"/>
            <w:shd w:val="clear" w:color="auto" w:fill="FFFFFF"/>
            <w:noWrap/>
            <w:tcMar>
              <w:top w:w="0" w:type="dxa"/>
              <w:left w:w="150" w:type="dxa"/>
              <w:bottom w:w="0" w:type="dxa"/>
              <w:right w:w="150" w:type="dxa"/>
            </w:tcMar>
            <w:hideMark/>
          </w:tcPr>
          <w:p w14:paraId="6FBE1B8A"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337876"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if</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startPos</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D73A49"/>
                <w:sz w:val="18"/>
                <w:szCs w:val="18"/>
              </w:rPr>
              <w:t>return</w:t>
            </w:r>
            <w:r w:rsidRPr="002869F4">
              <w:rPr>
                <w:rFonts w:ascii="Consolas" w:eastAsia="Times New Roman" w:hAnsi="Consolas" w:cs="Segoe UI"/>
                <w:color w:val="24292E"/>
                <w:sz w:val="18"/>
                <w:szCs w:val="18"/>
              </w:rPr>
              <w:t>( c</w:t>
            </w:r>
            <w:proofErr w:type="gramEnd"/>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NA</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05CC5"/>
                <w:sz w:val="18"/>
                <w:szCs w:val="18"/>
              </w:rPr>
              <w:t>NA</w:t>
            </w:r>
            <w:r w:rsidRPr="002869F4">
              <w:rPr>
                <w:rFonts w:ascii="Consolas" w:eastAsia="Times New Roman" w:hAnsi="Consolas" w:cs="Segoe UI"/>
                <w:color w:val="24292E"/>
                <w:sz w:val="18"/>
                <w:szCs w:val="18"/>
              </w:rPr>
              <w:t>) )</w:t>
            </w:r>
          </w:p>
        </w:tc>
      </w:tr>
      <w:tr w:rsidR="002869F4" w:rsidRPr="002869F4" w14:paraId="08939739" w14:textId="77777777" w:rsidTr="002869F4">
        <w:tc>
          <w:tcPr>
            <w:tcW w:w="752" w:type="dxa"/>
            <w:shd w:val="clear" w:color="auto" w:fill="FFFFFF"/>
            <w:noWrap/>
            <w:tcMar>
              <w:top w:w="0" w:type="dxa"/>
              <w:left w:w="150" w:type="dxa"/>
              <w:bottom w:w="0" w:type="dxa"/>
              <w:right w:w="150" w:type="dxa"/>
            </w:tcMar>
            <w:hideMark/>
          </w:tcPr>
          <w:p w14:paraId="36195052"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2B34C2"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index</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24292E"/>
                <w:sz w:val="18"/>
                <w:szCs w:val="18"/>
              </w:rPr>
              <w:t>sum(</w:t>
            </w:r>
            <w:proofErr w:type="spellStart"/>
            <w:proofErr w:type="gramEnd"/>
            <w:r w:rsidRPr="002869F4">
              <w:rPr>
                <w:rFonts w:ascii="Consolas" w:eastAsia="Times New Roman" w:hAnsi="Consolas" w:cs="Segoe UI"/>
                <w:color w:val="24292E"/>
                <w:sz w:val="18"/>
                <w:szCs w:val="18"/>
              </w:rPr>
              <w:t>startPos</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&gt;=</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searchLocs</w:t>
            </w:r>
            <w:proofErr w:type="spellEnd"/>
            <w:r w:rsidRPr="002869F4">
              <w:rPr>
                <w:rFonts w:ascii="Consolas" w:eastAsia="Times New Roman" w:hAnsi="Consolas" w:cs="Segoe UI"/>
                <w:color w:val="24292E"/>
                <w:sz w:val="18"/>
                <w:szCs w:val="18"/>
              </w:rPr>
              <w:t>)</w:t>
            </w:r>
          </w:p>
        </w:tc>
      </w:tr>
      <w:tr w:rsidR="002869F4" w:rsidRPr="002869F4" w14:paraId="296BDAAD" w14:textId="77777777" w:rsidTr="002869F4">
        <w:tc>
          <w:tcPr>
            <w:tcW w:w="752" w:type="dxa"/>
            <w:shd w:val="clear" w:color="auto" w:fill="FFFFFF"/>
            <w:noWrap/>
            <w:tcMar>
              <w:top w:w="0" w:type="dxa"/>
              <w:left w:w="150" w:type="dxa"/>
              <w:bottom w:w="0" w:type="dxa"/>
              <w:right w:w="150" w:type="dxa"/>
            </w:tcMar>
            <w:hideMark/>
          </w:tcPr>
          <w:p w14:paraId="211D27A5"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86B8C8"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c(</w:t>
            </w:r>
            <w:proofErr w:type="spellStart"/>
            <w:r w:rsidRPr="002869F4">
              <w:rPr>
                <w:rFonts w:ascii="Consolas" w:eastAsia="Times New Roman" w:hAnsi="Consolas" w:cs="Segoe UI"/>
                <w:color w:val="24292E"/>
                <w:sz w:val="18"/>
                <w:szCs w:val="18"/>
              </w:rPr>
              <w:t>searchLocs</w:t>
            </w:r>
            <w:proofErr w:type="spellEnd"/>
            <w:r w:rsidRPr="002869F4">
              <w:rPr>
                <w:rFonts w:ascii="Consolas" w:eastAsia="Times New Roman" w:hAnsi="Consolas" w:cs="Segoe UI"/>
                <w:color w:val="24292E"/>
                <w:sz w:val="18"/>
                <w:szCs w:val="18"/>
              </w:rPr>
              <w:t xml:space="preserve">[index]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searchLocs</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 xml:space="preserve">index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p>
        </w:tc>
      </w:tr>
      <w:tr w:rsidR="002869F4" w:rsidRPr="002869F4" w14:paraId="62620E3D" w14:textId="77777777" w:rsidTr="002869F4">
        <w:tc>
          <w:tcPr>
            <w:tcW w:w="752" w:type="dxa"/>
            <w:shd w:val="clear" w:color="auto" w:fill="FFFFFF"/>
            <w:noWrap/>
            <w:tcMar>
              <w:top w:w="0" w:type="dxa"/>
              <w:left w:w="150" w:type="dxa"/>
              <w:bottom w:w="0" w:type="dxa"/>
              <w:right w:w="150" w:type="dxa"/>
            </w:tcMar>
            <w:hideMark/>
          </w:tcPr>
          <w:p w14:paraId="29B0E8CE"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DFE508"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 </w:t>
            </w:r>
            <w:proofErr w:type="spellStart"/>
            <w:r w:rsidRPr="002869F4">
              <w:rPr>
                <w:rFonts w:ascii="Consolas" w:eastAsia="Times New Roman" w:hAnsi="Consolas" w:cs="Segoe UI"/>
                <w:color w:val="E36209"/>
                <w:sz w:val="18"/>
                <w:szCs w:val="18"/>
              </w:rPr>
              <w:t>headerRow</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headerRow</w:t>
            </w:r>
            <w:proofErr w:type="spellEnd"/>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searchLocs</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searchLocs</w:t>
            </w:r>
            <w:proofErr w:type="spellEnd"/>
            <w:r w:rsidRPr="002869F4">
              <w:rPr>
                <w:rFonts w:ascii="Consolas" w:eastAsia="Times New Roman" w:hAnsi="Consolas" w:cs="Segoe UI"/>
                <w:color w:val="24292E"/>
                <w:sz w:val="18"/>
                <w:szCs w:val="18"/>
              </w:rPr>
              <w:t xml:space="preserve"> )</w:t>
            </w:r>
            <w:proofErr w:type="gramEnd"/>
          </w:p>
        </w:tc>
      </w:tr>
      <w:tr w:rsidR="002869F4" w:rsidRPr="002869F4" w14:paraId="33368013" w14:textId="77777777" w:rsidTr="002869F4">
        <w:tc>
          <w:tcPr>
            <w:tcW w:w="752" w:type="dxa"/>
            <w:shd w:val="clear" w:color="auto" w:fill="FFFFFF"/>
            <w:noWrap/>
            <w:tcMar>
              <w:top w:w="0" w:type="dxa"/>
              <w:left w:w="150" w:type="dxa"/>
              <w:bottom w:w="0" w:type="dxa"/>
              <w:right w:w="150" w:type="dxa"/>
            </w:tcMar>
            <w:hideMark/>
          </w:tcPr>
          <w:p w14:paraId="66C92C0D"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ABE329"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w:t>
            </w:r>
          </w:p>
        </w:tc>
      </w:tr>
      <w:tr w:rsidR="002869F4" w:rsidRPr="002869F4" w14:paraId="034FA442" w14:textId="77777777" w:rsidTr="002869F4">
        <w:tc>
          <w:tcPr>
            <w:tcW w:w="752" w:type="dxa"/>
            <w:shd w:val="clear" w:color="auto" w:fill="FFFFFF"/>
            <w:noWrap/>
            <w:tcMar>
              <w:top w:w="0" w:type="dxa"/>
              <w:left w:w="150" w:type="dxa"/>
              <w:bottom w:w="0" w:type="dxa"/>
              <w:right w:w="150" w:type="dxa"/>
            </w:tcMar>
            <w:hideMark/>
          </w:tcPr>
          <w:p w14:paraId="4CDC2D1F"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BBDE65"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3FA8F3EC" w14:textId="77777777" w:rsidTr="002869F4">
        <w:tc>
          <w:tcPr>
            <w:tcW w:w="752" w:type="dxa"/>
            <w:shd w:val="clear" w:color="auto" w:fill="FFFFFF"/>
            <w:noWrap/>
            <w:tcMar>
              <w:top w:w="0" w:type="dxa"/>
              <w:left w:w="150" w:type="dxa"/>
              <w:bottom w:w="0" w:type="dxa"/>
              <w:right w:w="150" w:type="dxa"/>
            </w:tcMar>
            <w:hideMark/>
          </w:tcPr>
          <w:p w14:paraId="215D2A1B"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E251525"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spellStart"/>
            <w:r w:rsidRPr="002869F4">
              <w:rPr>
                <w:rFonts w:ascii="Consolas" w:eastAsia="Times New Roman" w:hAnsi="Consolas" w:cs="Segoe UI"/>
                <w:color w:val="E36209"/>
                <w:sz w:val="18"/>
                <w:szCs w:val="18"/>
              </w:rPr>
              <w:t>convertTime</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function</w:t>
            </w:r>
            <w:r w:rsidRPr="002869F4">
              <w:rPr>
                <w:rFonts w:ascii="Consolas" w:eastAsia="Times New Roman" w:hAnsi="Consolas" w:cs="Segoe UI"/>
                <w:color w:val="24292E"/>
                <w:sz w:val="18"/>
                <w:szCs w:val="18"/>
              </w:rPr>
              <w:t>(time) {</w:t>
            </w:r>
          </w:p>
        </w:tc>
      </w:tr>
      <w:tr w:rsidR="002869F4" w:rsidRPr="002869F4" w14:paraId="06B1D955" w14:textId="77777777" w:rsidTr="002869F4">
        <w:tc>
          <w:tcPr>
            <w:tcW w:w="752" w:type="dxa"/>
            <w:shd w:val="clear" w:color="auto" w:fill="FFFFFF"/>
            <w:noWrap/>
            <w:tcMar>
              <w:top w:w="0" w:type="dxa"/>
              <w:left w:w="150" w:type="dxa"/>
              <w:bottom w:w="0" w:type="dxa"/>
              <w:right w:w="150" w:type="dxa"/>
            </w:tcMar>
            <w:hideMark/>
          </w:tcPr>
          <w:p w14:paraId="4FA28983"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824C32"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timePieces</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strsplit</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 xml:space="preserve">time, </w:t>
            </w:r>
            <w:r w:rsidRPr="002869F4">
              <w:rPr>
                <w:rFonts w:ascii="Consolas" w:eastAsia="Times New Roman" w:hAnsi="Consolas" w:cs="Segoe UI"/>
                <w:color w:val="032F62"/>
                <w:sz w:val="18"/>
                <w:szCs w:val="18"/>
              </w:rPr>
              <w:t>":"</w:t>
            </w:r>
            <w:r w:rsidRPr="002869F4">
              <w:rPr>
                <w:rFonts w:ascii="Consolas" w:eastAsia="Times New Roman" w:hAnsi="Consolas" w:cs="Segoe UI"/>
                <w:color w:val="24292E"/>
                <w:sz w:val="18"/>
                <w:szCs w:val="18"/>
              </w:rPr>
              <w:t>)</w:t>
            </w:r>
          </w:p>
        </w:tc>
      </w:tr>
      <w:tr w:rsidR="002869F4" w:rsidRPr="002869F4" w14:paraId="10FB3F83" w14:textId="77777777" w:rsidTr="002869F4">
        <w:tc>
          <w:tcPr>
            <w:tcW w:w="752" w:type="dxa"/>
            <w:shd w:val="clear" w:color="auto" w:fill="FFFFFF"/>
            <w:noWrap/>
            <w:tcMar>
              <w:top w:w="0" w:type="dxa"/>
              <w:left w:w="150" w:type="dxa"/>
              <w:bottom w:w="0" w:type="dxa"/>
              <w:right w:w="150" w:type="dxa"/>
            </w:tcMar>
            <w:hideMark/>
          </w:tcPr>
          <w:p w14:paraId="6FEB4A13"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0859D96"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timePieces</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sapply</w:t>
            </w:r>
            <w:proofErr w:type="spellEnd"/>
            <w:r w:rsidRPr="002869F4">
              <w:rPr>
                <w:rFonts w:ascii="Consolas" w:eastAsia="Times New Roman" w:hAnsi="Consolas" w:cs="Segoe UI"/>
                <w:color w:val="24292E"/>
                <w:sz w:val="18"/>
                <w:szCs w:val="18"/>
              </w:rPr>
              <w:t>(</w:t>
            </w:r>
            <w:proofErr w:type="spellStart"/>
            <w:proofErr w:type="gramEnd"/>
            <w:r w:rsidRPr="002869F4">
              <w:rPr>
                <w:rFonts w:ascii="Consolas" w:eastAsia="Times New Roman" w:hAnsi="Consolas" w:cs="Segoe UI"/>
                <w:color w:val="24292E"/>
                <w:sz w:val="18"/>
                <w:szCs w:val="18"/>
              </w:rPr>
              <w:t>timePieces</w:t>
            </w:r>
            <w:proofErr w:type="spellEnd"/>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as.numeric</w:t>
            </w:r>
            <w:proofErr w:type="spellEnd"/>
            <w:r w:rsidRPr="002869F4">
              <w:rPr>
                <w:rFonts w:ascii="Consolas" w:eastAsia="Times New Roman" w:hAnsi="Consolas" w:cs="Segoe UI"/>
                <w:color w:val="24292E"/>
                <w:sz w:val="18"/>
                <w:szCs w:val="18"/>
              </w:rPr>
              <w:t>)</w:t>
            </w:r>
          </w:p>
        </w:tc>
      </w:tr>
      <w:tr w:rsidR="002869F4" w:rsidRPr="002869F4" w14:paraId="546AC58F" w14:textId="77777777" w:rsidTr="002869F4">
        <w:tc>
          <w:tcPr>
            <w:tcW w:w="752" w:type="dxa"/>
            <w:shd w:val="clear" w:color="auto" w:fill="FFFFFF"/>
            <w:noWrap/>
            <w:tcMar>
              <w:top w:w="0" w:type="dxa"/>
              <w:left w:w="150" w:type="dxa"/>
              <w:bottom w:w="0" w:type="dxa"/>
              <w:right w:w="150" w:type="dxa"/>
            </w:tcMar>
            <w:hideMark/>
          </w:tcPr>
          <w:p w14:paraId="11C04B07"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0AF522"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sapply</w:t>
            </w:r>
            <w:proofErr w:type="spellEnd"/>
            <w:r w:rsidRPr="002869F4">
              <w:rPr>
                <w:rFonts w:ascii="Consolas" w:eastAsia="Times New Roman" w:hAnsi="Consolas" w:cs="Segoe UI"/>
                <w:color w:val="24292E"/>
                <w:sz w:val="18"/>
                <w:szCs w:val="18"/>
              </w:rPr>
              <w:t>(</w:t>
            </w:r>
            <w:proofErr w:type="spellStart"/>
            <w:proofErr w:type="gramEnd"/>
            <w:r w:rsidRPr="002869F4">
              <w:rPr>
                <w:rFonts w:ascii="Consolas" w:eastAsia="Times New Roman" w:hAnsi="Consolas" w:cs="Segoe UI"/>
                <w:color w:val="24292E"/>
                <w:sz w:val="18"/>
                <w:szCs w:val="18"/>
              </w:rPr>
              <w:t>timePieces</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function</w:t>
            </w:r>
            <w:r w:rsidRPr="002869F4">
              <w:rPr>
                <w:rFonts w:ascii="Consolas" w:eastAsia="Times New Roman" w:hAnsi="Consolas" w:cs="Segoe UI"/>
                <w:color w:val="24292E"/>
                <w:sz w:val="18"/>
                <w:szCs w:val="18"/>
              </w:rPr>
              <w:t>(x) {</w:t>
            </w:r>
          </w:p>
        </w:tc>
      </w:tr>
      <w:tr w:rsidR="002869F4" w:rsidRPr="002869F4" w14:paraId="6F1A7812" w14:textId="77777777" w:rsidTr="002869F4">
        <w:tc>
          <w:tcPr>
            <w:tcW w:w="752" w:type="dxa"/>
            <w:shd w:val="clear" w:color="auto" w:fill="FFFFFF"/>
            <w:noWrap/>
            <w:tcMar>
              <w:top w:w="0" w:type="dxa"/>
              <w:left w:w="150" w:type="dxa"/>
              <w:bottom w:w="0" w:type="dxa"/>
              <w:right w:w="150" w:type="dxa"/>
            </w:tcMar>
            <w:hideMark/>
          </w:tcPr>
          <w:p w14:paraId="1F29DF3C"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65C3EF"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if</w:t>
            </w:r>
            <w:r w:rsidRPr="002869F4">
              <w:rPr>
                <w:rFonts w:ascii="Consolas" w:eastAsia="Times New Roman" w:hAnsi="Consolas" w:cs="Segoe UI"/>
                <w:color w:val="24292E"/>
                <w:sz w:val="18"/>
                <w:szCs w:val="18"/>
              </w:rPr>
              <w:t xml:space="preserve"> (length(x)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05CC5"/>
                <w:sz w:val="18"/>
                <w:szCs w:val="18"/>
              </w:rPr>
              <w:t>2</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24292E"/>
                <w:sz w:val="18"/>
                <w:szCs w:val="18"/>
              </w:rPr>
              <w:t>x[</w:t>
            </w:r>
            <w:proofErr w:type="gramEnd"/>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x[</w:t>
            </w:r>
            <w:r w:rsidRPr="002869F4">
              <w:rPr>
                <w:rFonts w:ascii="Consolas" w:eastAsia="Times New Roman" w:hAnsi="Consolas" w:cs="Segoe UI"/>
                <w:color w:val="005CC5"/>
                <w:sz w:val="18"/>
                <w:szCs w:val="18"/>
              </w:rPr>
              <w:t>2</w:t>
            </w:r>
            <w:r w:rsidRPr="002869F4">
              <w:rPr>
                <w:rFonts w:ascii="Consolas" w:eastAsia="Times New Roman" w:hAnsi="Consolas" w:cs="Segoe UI"/>
                <w:color w:val="24292E"/>
                <w:sz w:val="18"/>
                <w:szCs w:val="18"/>
              </w:rPr>
              <w:t>]</w:t>
            </w:r>
            <w:r w:rsidRPr="002869F4">
              <w:rPr>
                <w:rFonts w:ascii="Consolas" w:eastAsia="Times New Roman" w:hAnsi="Consolas" w:cs="Segoe UI"/>
                <w:color w:val="D73A49"/>
                <w:sz w:val="18"/>
                <w:szCs w:val="18"/>
              </w:rPr>
              <w:t>/</w:t>
            </w:r>
            <w:r w:rsidRPr="002869F4">
              <w:rPr>
                <w:rFonts w:ascii="Consolas" w:eastAsia="Times New Roman" w:hAnsi="Consolas" w:cs="Segoe UI"/>
                <w:color w:val="005CC5"/>
                <w:sz w:val="18"/>
                <w:szCs w:val="18"/>
              </w:rPr>
              <w:t>60</w:t>
            </w:r>
          </w:p>
        </w:tc>
      </w:tr>
      <w:tr w:rsidR="002869F4" w:rsidRPr="002869F4" w14:paraId="67FA39B5" w14:textId="77777777" w:rsidTr="002869F4">
        <w:tc>
          <w:tcPr>
            <w:tcW w:w="752" w:type="dxa"/>
            <w:shd w:val="clear" w:color="auto" w:fill="FFFFFF"/>
            <w:noWrap/>
            <w:tcMar>
              <w:top w:w="0" w:type="dxa"/>
              <w:left w:w="150" w:type="dxa"/>
              <w:bottom w:w="0" w:type="dxa"/>
              <w:right w:w="150" w:type="dxa"/>
            </w:tcMar>
            <w:hideMark/>
          </w:tcPr>
          <w:p w14:paraId="657D38FB"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FFEB80"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else</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05CC5"/>
                <w:sz w:val="18"/>
                <w:szCs w:val="18"/>
              </w:rPr>
              <w:t>60</w:t>
            </w:r>
            <w:r w:rsidRPr="002869F4">
              <w:rPr>
                <w:rFonts w:ascii="Consolas" w:eastAsia="Times New Roman" w:hAnsi="Consolas" w:cs="Segoe UI"/>
                <w:color w:val="D73A49"/>
                <w:sz w:val="18"/>
                <w:szCs w:val="18"/>
              </w:rPr>
              <w:t>*</w:t>
            </w:r>
            <w:proofErr w:type="gramStart"/>
            <w:r w:rsidRPr="002869F4">
              <w:rPr>
                <w:rFonts w:ascii="Consolas" w:eastAsia="Times New Roman" w:hAnsi="Consolas" w:cs="Segoe UI"/>
                <w:color w:val="24292E"/>
                <w:sz w:val="18"/>
                <w:szCs w:val="18"/>
              </w:rPr>
              <w:t>x[</w:t>
            </w:r>
            <w:proofErr w:type="gramEnd"/>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x[</w:t>
            </w:r>
            <w:r w:rsidRPr="002869F4">
              <w:rPr>
                <w:rFonts w:ascii="Consolas" w:eastAsia="Times New Roman" w:hAnsi="Consolas" w:cs="Segoe UI"/>
                <w:color w:val="005CC5"/>
                <w:sz w:val="18"/>
                <w:szCs w:val="18"/>
              </w:rPr>
              <w:t>2</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x[</w:t>
            </w:r>
            <w:r w:rsidRPr="002869F4">
              <w:rPr>
                <w:rFonts w:ascii="Consolas" w:eastAsia="Times New Roman" w:hAnsi="Consolas" w:cs="Segoe UI"/>
                <w:color w:val="005CC5"/>
                <w:sz w:val="18"/>
                <w:szCs w:val="18"/>
              </w:rPr>
              <w:t>3</w:t>
            </w:r>
            <w:r w:rsidRPr="002869F4">
              <w:rPr>
                <w:rFonts w:ascii="Consolas" w:eastAsia="Times New Roman" w:hAnsi="Consolas" w:cs="Segoe UI"/>
                <w:color w:val="24292E"/>
                <w:sz w:val="18"/>
                <w:szCs w:val="18"/>
              </w:rPr>
              <w:t>]</w:t>
            </w:r>
            <w:r w:rsidRPr="002869F4">
              <w:rPr>
                <w:rFonts w:ascii="Consolas" w:eastAsia="Times New Roman" w:hAnsi="Consolas" w:cs="Segoe UI"/>
                <w:color w:val="D73A49"/>
                <w:sz w:val="18"/>
                <w:szCs w:val="18"/>
              </w:rPr>
              <w:t>/</w:t>
            </w:r>
            <w:r w:rsidRPr="002869F4">
              <w:rPr>
                <w:rFonts w:ascii="Consolas" w:eastAsia="Times New Roman" w:hAnsi="Consolas" w:cs="Segoe UI"/>
                <w:color w:val="005CC5"/>
                <w:sz w:val="18"/>
                <w:szCs w:val="18"/>
              </w:rPr>
              <w:t>60</w:t>
            </w:r>
          </w:p>
        </w:tc>
      </w:tr>
      <w:tr w:rsidR="002869F4" w:rsidRPr="002869F4" w14:paraId="66F76CD0" w14:textId="77777777" w:rsidTr="002869F4">
        <w:tc>
          <w:tcPr>
            <w:tcW w:w="752" w:type="dxa"/>
            <w:shd w:val="clear" w:color="auto" w:fill="FFFFFF"/>
            <w:noWrap/>
            <w:tcMar>
              <w:top w:w="0" w:type="dxa"/>
              <w:left w:w="150" w:type="dxa"/>
              <w:bottom w:w="0" w:type="dxa"/>
              <w:right w:w="150" w:type="dxa"/>
            </w:tcMar>
            <w:hideMark/>
          </w:tcPr>
          <w:p w14:paraId="0584B50A"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2203C5"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
        </w:tc>
      </w:tr>
      <w:tr w:rsidR="002869F4" w:rsidRPr="002869F4" w14:paraId="7F13B1AC" w14:textId="77777777" w:rsidTr="002869F4">
        <w:tc>
          <w:tcPr>
            <w:tcW w:w="752" w:type="dxa"/>
            <w:shd w:val="clear" w:color="auto" w:fill="FFFFFF"/>
            <w:noWrap/>
            <w:tcMar>
              <w:top w:w="0" w:type="dxa"/>
              <w:left w:w="150" w:type="dxa"/>
              <w:bottom w:w="0" w:type="dxa"/>
              <w:right w:w="150" w:type="dxa"/>
            </w:tcMar>
            <w:hideMark/>
          </w:tcPr>
          <w:p w14:paraId="3D165602"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EE5A87"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w:t>
            </w:r>
          </w:p>
        </w:tc>
      </w:tr>
      <w:tr w:rsidR="002869F4" w:rsidRPr="002869F4" w14:paraId="23DCE481" w14:textId="77777777" w:rsidTr="002869F4">
        <w:tc>
          <w:tcPr>
            <w:tcW w:w="752" w:type="dxa"/>
            <w:shd w:val="clear" w:color="auto" w:fill="FFFFFF"/>
            <w:noWrap/>
            <w:tcMar>
              <w:top w:w="0" w:type="dxa"/>
              <w:left w:w="150" w:type="dxa"/>
              <w:bottom w:w="0" w:type="dxa"/>
              <w:right w:w="150" w:type="dxa"/>
            </w:tcMar>
            <w:hideMark/>
          </w:tcPr>
          <w:p w14:paraId="31942260"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F77F57"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spellStart"/>
            <w:r w:rsidRPr="002869F4">
              <w:rPr>
                <w:rFonts w:ascii="Consolas" w:eastAsia="Times New Roman" w:hAnsi="Consolas" w:cs="Segoe UI"/>
                <w:color w:val="E36209"/>
                <w:sz w:val="18"/>
                <w:szCs w:val="18"/>
              </w:rPr>
              <w:t>createDF</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D73A49"/>
                <w:sz w:val="18"/>
                <w:szCs w:val="18"/>
              </w:rPr>
              <w:t>function</w:t>
            </w:r>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 xml:space="preserve">Res, year, sex) </w:t>
            </w:r>
          </w:p>
        </w:tc>
      </w:tr>
      <w:tr w:rsidR="002869F4" w:rsidRPr="002869F4" w14:paraId="08737FFA" w14:textId="77777777" w:rsidTr="002869F4">
        <w:tc>
          <w:tcPr>
            <w:tcW w:w="752" w:type="dxa"/>
            <w:shd w:val="clear" w:color="auto" w:fill="FFFFFF"/>
            <w:noWrap/>
            <w:tcMar>
              <w:top w:w="0" w:type="dxa"/>
              <w:left w:w="150" w:type="dxa"/>
              <w:bottom w:w="0" w:type="dxa"/>
              <w:right w:w="150" w:type="dxa"/>
            </w:tcMar>
            <w:hideMark/>
          </w:tcPr>
          <w:p w14:paraId="6C36EFAB"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9565EA"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w:t>
            </w:r>
          </w:p>
        </w:tc>
      </w:tr>
      <w:tr w:rsidR="002869F4" w:rsidRPr="002869F4" w14:paraId="27274369" w14:textId="77777777" w:rsidTr="002869F4">
        <w:tc>
          <w:tcPr>
            <w:tcW w:w="752" w:type="dxa"/>
            <w:shd w:val="clear" w:color="auto" w:fill="FFFFFF"/>
            <w:noWrap/>
            <w:tcMar>
              <w:top w:w="0" w:type="dxa"/>
              <w:left w:w="150" w:type="dxa"/>
              <w:bottom w:w="0" w:type="dxa"/>
              <w:right w:w="150" w:type="dxa"/>
            </w:tcMar>
            <w:hideMark/>
          </w:tcPr>
          <w:p w14:paraId="5201559D"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3E3FEE"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 Determine which time to use</w:t>
            </w:r>
          </w:p>
        </w:tc>
      </w:tr>
      <w:tr w:rsidR="002869F4" w:rsidRPr="002869F4" w14:paraId="775356FA" w14:textId="77777777" w:rsidTr="002869F4">
        <w:tc>
          <w:tcPr>
            <w:tcW w:w="752" w:type="dxa"/>
            <w:shd w:val="clear" w:color="auto" w:fill="FFFFFF"/>
            <w:noWrap/>
            <w:tcMar>
              <w:top w:w="0" w:type="dxa"/>
              <w:left w:w="150" w:type="dxa"/>
              <w:bottom w:w="0" w:type="dxa"/>
              <w:right w:w="150" w:type="dxa"/>
            </w:tcMar>
            <w:hideMark/>
          </w:tcPr>
          <w:p w14:paraId="2851E498"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BB5FB3"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if</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proofErr w:type="gramEnd"/>
            <w:r w:rsidRPr="002869F4">
              <w:rPr>
                <w:rFonts w:ascii="Consolas" w:eastAsia="Times New Roman" w:hAnsi="Consolas" w:cs="Segoe UI"/>
                <w:color w:val="24292E"/>
                <w:sz w:val="18"/>
                <w:szCs w:val="18"/>
              </w:rPr>
              <w:t>is.na(Res[</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'net'</w:t>
            </w:r>
            <w:r w:rsidRPr="002869F4">
              <w:rPr>
                <w:rFonts w:ascii="Consolas" w:eastAsia="Times New Roman" w:hAnsi="Consolas" w:cs="Segoe UI"/>
                <w:color w:val="24292E"/>
                <w:sz w:val="18"/>
                <w:szCs w:val="18"/>
              </w:rPr>
              <w:t xml:space="preserve">]) ) </w:t>
            </w:r>
            <w:proofErr w:type="spellStart"/>
            <w:r w:rsidRPr="002869F4">
              <w:rPr>
                <w:rFonts w:ascii="Consolas" w:eastAsia="Times New Roman" w:hAnsi="Consolas" w:cs="Segoe UI"/>
                <w:color w:val="E36209"/>
                <w:sz w:val="18"/>
                <w:szCs w:val="18"/>
              </w:rPr>
              <w:t>useTime</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Res[ , </w:t>
            </w:r>
            <w:r w:rsidRPr="002869F4">
              <w:rPr>
                <w:rFonts w:ascii="Consolas" w:eastAsia="Times New Roman" w:hAnsi="Consolas" w:cs="Segoe UI"/>
                <w:color w:val="032F62"/>
                <w:sz w:val="18"/>
                <w:szCs w:val="18"/>
              </w:rPr>
              <w:t>'net'</w:t>
            </w:r>
            <w:r w:rsidRPr="002869F4">
              <w:rPr>
                <w:rFonts w:ascii="Consolas" w:eastAsia="Times New Roman" w:hAnsi="Consolas" w:cs="Segoe UI"/>
                <w:color w:val="24292E"/>
                <w:sz w:val="18"/>
                <w:szCs w:val="18"/>
              </w:rPr>
              <w:t>]</w:t>
            </w:r>
          </w:p>
        </w:tc>
      </w:tr>
      <w:tr w:rsidR="002869F4" w:rsidRPr="002869F4" w14:paraId="3DC824C8" w14:textId="77777777" w:rsidTr="002869F4">
        <w:tc>
          <w:tcPr>
            <w:tcW w:w="752" w:type="dxa"/>
            <w:shd w:val="clear" w:color="auto" w:fill="FFFFFF"/>
            <w:noWrap/>
            <w:tcMar>
              <w:top w:w="0" w:type="dxa"/>
              <w:left w:w="150" w:type="dxa"/>
              <w:bottom w:w="0" w:type="dxa"/>
              <w:right w:w="150" w:type="dxa"/>
            </w:tcMar>
            <w:hideMark/>
          </w:tcPr>
          <w:p w14:paraId="533CA5D0"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8B1F31A"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else</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if</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proofErr w:type="gramEnd"/>
            <w:r w:rsidRPr="002869F4">
              <w:rPr>
                <w:rFonts w:ascii="Consolas" w:eastAsia="Times New Roman" w:hAnsi="Consolas" w:cs="Segoe UI"/>
                <w:color w:val="24292E"/>
                <w:sz w:val="18"/>
                <w:szCs w:val="18"/>
              </w:rPr>
              <w:t>is.na(Res[</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'gun'</w:t>
            </w:r>
            <w:r w:rsidRPr="002869F4">
              <w:rPr>
                <w:rFonts w:ascii="Consolas" w:eastAsia="Times New Roman" w:hAnsi="Consolas" w:cs="Segoe UI"/>
                <w:color w:val="24292E"/>
                <w:sz w:val="18"/>
                <w:szCs w:val="18"/>
              </w:rPr>
              <w:t xml:space="preserve">]) ) </w:t>
            </w:r>
            <w:proofErr w:type="spellStart"/>
            <w:r w:rsidRPr="002869F4">
              <w:rPr>
                <w:rFonts w:ascii="Consolas" w:eastAsia="Times New Roman" w:hAnsi="Consolas" w:cs="Segoe UI"/>
                <w:color w:val="E36209"/>
                <w:sz w:val="18"/>
                <w:szCs w:val="18"/>
              </w:rPr>
              <w:t>useTime</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Res[ , </w:t>
            </w:r>
            <w:r w:rsidRPr="002869F4">
              <w:rPr>
                <w:rFonts w:ascii="Consolas" w:eastAsia="Times New Roman" w:hAnsi="Consolas" w:cs="Segoe UI"/>
                <w:color w:val="032F62"/>
                <w:sz w:val="18"/>
                <w:szCs w:val="18"/>
              </w:rPr>
              <w:t>'gun'</w:t>
            </w:r>
            <w:r w:rsidRPr="002869F4">
              <w:rPr>
                <w:rFonts w:ascii="Consolas" w:eastAsia="Times New Roman" w:hAnsi="Consolas" w:cs="Segoe UI"/>
                <w:color w:val="24292E"/>
                <w:sz w:val="18"/>
                <w:szCs w:val="18"/>
              </w:rPr>
              <w:t>]</w:t>
            </w:r>
          </w:p>
        </w:tc>
      </w:tr>
      <w:tr w:rsidR="002869F4" w:rsidRPr="002869F4" w14:paraId="287CE58E" w14:textId="77777777" w:rsidTr="002869F4">
        <w:tc>
          <w:tcPr>
            <w:tcW w:w="752" w:type="dxa"/>
            <w:shd w:val="clear" w:color="auto" w:fill="FFFFFF"/>
            <w:noWrap/>
            <w:tcMar>
              <w:top w:w="0" w:type="dxa"/>
              <w:left w:w="150" w:type="dxa"/>
              <w:bottom w:w="0" w:type="dxa"/>
              <w:right w:w="150" w:type="dxa"/>
            </w:tcMar>
            <w:hideMark/>
          </w:tcPr>
          <w:p w14:paraId="4237DB8E"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EEBAB0"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else</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useTime</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24292E"/>
                <w:sz w:val="18"/>
                <w:szCs w:val="18"/>
              </w:rPr>
              <w:t>Res[</w:t>
            </w:r>
            <w:proofErr w:type="gramEnd"/>
            <w:r w:rsidRPr="002869F4">
              <w:rPr>
                <w:rFonts w:ascii="Consolas" w:eastAsia="Times New Roman" w:hAnsi="Consolas" w:cs="Segoe UI"/>
                <w:color w:val="24292E"/>
                <w:sz w:val="18"/>
                <w:szCs w:val="18"/>
              </w:rPr>
              <w:t xml:space="preserve"> , </w:t>
            </w:r>
            <w:r w:rsidRPr="002869F4">
              <w:rPr>
                <w:rFonts w:ascii="Consolas" w:eastAsia="Times New Roman" w:hAnsi="Consolas" w:cs="Segoe UI"/>
                <w:color w:val="032F62"/>
                <w:sz w:val="18"/>
                <w:szCs w:val="18"/>
              </w:rPr>
              <w:t>'time'</w:t>
            </w:r>
            <w:r w:rsidRPr="002869F4">
              <w:rPr>
                <w:rFonts w:ascii="Consolas" w:eastAsia="Times New Roman" w:hAnsi="Consolas" w:cs="Segoe UI"/>
                <w:color w:val="24292E"/>
                <w:sz w:val="18"/>
                <w:szCs w:val="18"/>
              </w:rPr>
              <w:t>]</w:t>
            </w:r>
          </w:p>
        </w:tc>
      </w:tr>
      <w:tr w:rsidR="002869F4" w:rsidRPr="002869F4" w14:paraId="45A7DE21" w14:textId="77777777" w:rsidTr="002869F4">
        <w:tc>
          <w:tcPr>
            <w:tcW w:w="752" w:type="dxa"/>
            <w:shd w:val="clear" w:color="auto" w:fill="FFFFFF"/>
            <w:noWrap/>
            <w:tcMar>
              <w:top w:w="0" w:type="dxa"/>
              <w:left w:w="150" w:type="dxa"/>
              <w:bottom w:w="0" w:type="dxa"/>
              <w:right w:w="150" w:type="dxa"/>
            </w:tcMar>
            <w:hideMark/>
          </w:tcPr>
          <w:p w14:paraId="5A7F368D"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D5CA161"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
        </w:tc>
      </w:tr>
      <w:tr w:rsidR="002869F4" w:rsidRPr="002869F4" w14:paraId="244016B9" w14:textId="77777777" w:rsidTr="002869F4">
        <w:tc>
          <w:tcPr>
            <w:tcW w:w="752" w:type="dxa"/>
            <w:shd w:val="clear" w:color="auto" w:fill="FFFFFF"/>
            <w:noWrap/>
            <w:tcMar>
              <w:top w:w="0" w:type="dxa"/>
              <w:left w:w="150" w:type="dxa"/>
              <w:bottom w:w="0" w:type="dxa"/>
              <w:right w:w="150" w:type="dxa"/>
            </w:tcMar>
            <w:hideMark/>
          </w:tcPr>
          <w:p w14:paraId="5401744D"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D77F6B"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 Remove # and * and blanks from time</w:t>
            </w:r>
          </w:p>
        </w:tc>
      </w:tr>
      <w:tr w:rsidR="002869F4" w:rsidRPr="002869F4" w14:paraId="3990A62F" w14:textId="77777777" w:rsidTr="002869F4">
        <w:tc>
          <w:tcPr>
            <w:tcW w:w="752" w:type="dxa"/>
            <w:shd w:val="clear" w:color="auto" w:fill="FFFFFF"/>
            <w:noWrap/>
            <w:tcMar>
              <w:top w:w="0" w:type="dxa"/>
              <w:left w:w="150" w:type="dxa"/>
              <w:bottom w:w="0" w:type="dxa"/>
              <w:right w:w="150" w:type="dxa"/>
            </w:tcMar>
            <w:hideMark/>
          </w:tcPr>
          <w:p w14:paraId="49B46B6F"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8A4BF4"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useTime</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gsub</w:t>
            </w:r>
            <w:proofErr w:type="spellEnd"/>
            <w:r w:rsidRPr="002869F4">
              <w:rPr>
                <w:rFonts w:ascii="Consolas" w:eastAsia="Times New Roman" w:hAnsi="Consolas" w:cs="Segoe UI"/>
                <w:color w:val="24292E"/>
                <w:sz w:val="18"/>
                <w:szCs w:val="18"/>
              </w:rPr>
              <w:t>(</w:t>
            </w:r>
            <w:r w:rsidRPr="002869F4">
              <w:rPr>
                <w:rFonts w:ascii="Consolas" w:eastAsia="Times New Roman" w:hAnsi="Consolas" w:cs="Segoe UI"/>
                <w:color w:val="032F62"/>
                <w:sz w:val="18"/>
                <w:szCs w:val="18"/>
              </w:rPr>
              <w:t>"[#\\*</w:t>
            </w:r>
            <w:proofErr w:type="gramStart"/>
            <w:r w:rsidRPr="002869F4">
              <w:rPr>
                <w:rFonts w:ascii="Consolas" w:eastAsia="Times New Roman" w:hAnsi="Consolas" w:cs="Segoe UI"/>
                <w:color w:val="032F62"/>
                <w:sz w:val="18"/>
                <w:szCs w:val="18"/>
              </w:rPr>
              <w:t>[:blank</w:t>
            </w:r>
            <w:proofErr w:type="gramEnd"/>
            <w:r w:rsidRPr="002869F4">
              <w:rPr>
                <w:rFonts w:ascii="Consolas" w:eastAsia="Times New Roman" w:hAnsi="Consolas" w:cs="Segoe UI"/>
                <w:color w:val="032F62"/>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useTime</w:t>
            </w:r>
            <w:proofErr w:type="spellEnd"/>
            <w:r w:rsidRPr="002869F4">
              <w:rPr>
                <w:rFonts w:ascii="Consolas" w:eastAsia="Times New Roman" w:hAnsi="Consolas" w:cs="Segoe UI"/>
                <w:color w:val="24292E"/>
                <w:sz w:val="18"/>
                <w:szCs w:val="18"/>
              </w:rPr>
              <w:t>)</w:t>
            </w:r>
          </w:p>
        </w:tc>
      </w:tr>
      <w:tr w:rsidR="002869F4" w:rsidRPr="002869F4" w14:paraId="5DABDA27" w14:textId="77777777" w:rsidTr="002869F4">
        <w:tc>
          <w:tcPr>
            <w:tcW w:w="752" w:type="dxa"/>
            <w:shd w:val="clear" w:color="auto" w:fill="FFFFFF"/>
            <w:noWrap/>
            <w:tcMar>
              <w:top w:w="0" w:type="dxa"/>
              <w:left w:w="150" w:type="dxa"/>
              <w:bottom w:w="0" w:type="dxa"/>
              <w:right w:w="150" w:type="dxa"/>
            </w:tcMar>
            <w:hideMark/>
          </w:tcPr>
          <w:p w14:paraId="7D442B0B"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B343A42"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runTime</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convertTime</w:t>
            </w:r>
            <w:proofErr w:type="spellEnd"/>
            <w:r w:rsidRPr="002869F4">
              <w:rPr>
                <w:rFonts w:ascii="Consolas" w:eastAsia="Times New Roman" w:hAnsi="Consolas" w:cs="Segoe UI"/>
                <w:color w:val="24292E"/>
                <w:sz w:val="18"/>
                <w:szCs w:val="18"/>
              </w:rPr>
              <w:t>(</w:t>
            </w:r>
            <w:proofErr w:type="spellStart"/>
            <w:proofErr w:type="gramEnd"/>
            <w:r w:rsidRPr="002869F4">
              <w:rPr>
                <w:rFonts w:ascii="Consolas" w:eastAsia="Times New Roman" w:hAnsi="Consolas" w:cs="Segoe UI"/>
                <w:color w:val="24292E"/>
                <w:sz w:val="18"/>
                <w:szCs w:val="18"/>
              </w:rPr>
              <w:t>useTime</w:t>
            </w:r>
            <w:proofErr w:type="spellEnd"/>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useTime</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w:t>
            </w:r>
            <w:r w:rsidRPr="002869F4">
              <w:rPr>
                <w:rFonts w:ascii="Consolas" w:eastAsia="Times New Roman" w:hAnsi="Consolas" w:cs="Segoe UI"/>
                <w:color w:val="24292E"/>
                <w:sz w:val="18"/>
                <w:szCs w:val="18"/>
              </w:rPr>
              <w:t xml:space="preserve"> ])</w:t>
            </w:r>
          </w:p>
        </w:tc>
      </w:tr>
      <w:tr w:rsidR="002869F4" w:rsidRPr="002869F4" w14:paraId="4149CEAA" w14:textId="77777777" w:rsidTr="002869F4">
        <w:tc>
          <w:tcPr>
            <w:tcW w:w="752" w:type="dxa"/>
            <w:shd w:val="clear" w:color="auto" w:fill="FFFFFF"/>
            <w:noWrap/>
            <w:tcMar>
              <w:top w:w="0" w:type="dxa"/>
              <w:left w:w="150" w:type="dxa"/>
              <w:bottom w:w="0" w:type="dxa"/>
              <w:right w:w="150" w:type="dxa"/>
            </w:tcMar>
            <w:hideMark/>
          </w:tcPr>
          <w:p w14:paraId="24DD04C1"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0C19E2"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
        </w:tc>
      </w:tr>
      <w:tr w:rsidR="002869F4" w:rsidRPr="002869F4" w14:paraId="4738B8F8" w14:textId="77777777" w:rsidTr="002869F4">
        <w:tc>
          <w:tcPr>
            <w:tcW w:w="752" w:type="dxa"/>
            <w:shd w:val="clear" w:color="auto" w:fill="FFFFFF"/>
            <w:noWrap/>
            <w:tcMar>
              <w:top w:w="0" w:type="dxa"/>
              <w:left w:w="150" w:type="dxa"/>
              <w:bottom w:w="0" w:type="dxa"/>
              <w:right w:w="150" w:type="dxa"/>
            </w:tcMar>
            <w:hideMark/>
          </w:tcPr>
          <w:p w14:paraId="478A283F"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36E696"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 Drop rows with no time</w:t>
            </w:r>
          </w:p>
        </w:tc>
      </w:tr>
      <w:tr w:rsidR="002869F4" w:rsidRPr="002869F4" w14:paraId="169E1F56" w14:textId="77777777" w:rsidTr="002869F4">
        <w:tc>
          <w:tcPr>
            <w:tcW w:w="752" w:type="dxa"/>
            <w:shd w:val="clear" w:color="auto" w:fill="FFFFFF"/>
            <w:noWrap/>
            <w:tcMar>
              <w:top w:w="0" w:type="dxa"/>
              <w:left w:w="150" w:type="dxa"/>
              <w:bottom w:w="0" w:type="dxa"/>
              <w:right w:w="150" w:type="dxa"/>
            </w:tcMar>
            <w:hideMark/>
          </w:tcPr>
          <w:p w14:paraId="661CEFF0"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2DAEF6"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Res</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24292E"/>
                <w:sz w:val="18"/>
                <w:szCs w:val="18"/>
              </w:rPr>
              <w:t>Res[</w:t>
            </w:r>
            <w:proofErr w:type="gramEnd"/>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useTime</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w:t>
            </w:r>
            <w:r w:rsidRPr="002869F4">
              <w:rPr>
                <w:rFonts w:ascii="Consolas" w:eastAsia="Times New Roman" w:hAnsi="Consolas" w:cs="Segoe UI"/>
                <w:color w:val="24292E"/>
                <w:sz w:val="18"/>
                <w:szCs w:val="18"/>
              </w:rPr>
              <w:t>, ]</w:t>
            </w:r>
          </w:p>
        </w:tc>
      </w:tr>
      <w:tr w:rsidR="002869F4" w:rsidRPr="002869F4" w14:paraId="45B0DD49" w14:textId="77777777" w:rsidTr="002869F4">
        <w:tc>
          <w:tcPr>
            <w:tcW w:w="752" w:type="dxa"/>
            <w:shd w:val="clear" w:color="auto" w:fill="FFFFFF"/>
            <w:noWrap/>
            <w:tcMar>
              <w:top w:w="0" w:type="dxa"/>
              <w:left w:w="150" w:type="dxa"/>
              <w:bottom w:w="0" w:type="dxa"/>
              <w:right w:w="150" w:type="dxa"/>
            </w:tcMar>
            <w:hideMark/>
          </w:tcPr>
          <w:p w14:paraId="4B24E568"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181A557"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
        </w:tc>
      </w:tr>
      <w:tr w:rsidR="002869F4" w:rsidRPr="002869F4" w14:paraId="4FBD69C1" w14:textId="77777777" w:rsidTr="002869F4">
        <w:tc>
          <w:tcPr>
            <w:tcW w:w="752" w:type="dxa"/>
            <w:shd w:val="clear" w:color="auto" w:fill="FFFFFF"/>
            <w:noWrap/>
            <w:tcMar>
              <w:top w:w="0" w:type="dxa"/>
              <w:left w:w="150" w:type="dxa"/>
              <w:bottom w:w="0" w:type="dxa"/>
              <w:right w:w="150" w:type="dxa"/>
            </w:tcMar>
            <w:hideMark/>
          </w:tcPr>
          <w:p w14:paraId="2D261BD4"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06537B"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Results</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D73A49"/>
                <w:sz w:val="18"/>
                <w:szCs w:val="18"/>
              </w:rPr>
              <w:t>data.frame</w:t>
            </w:r>
            <w:proofErr w:type="spellEnd"/>
            <w:proofErr w:type="gramEnd"/>
            <w:r w:rsidRPr="002869F4">
              <w:rPr>
                <w:rFonts w:ascii="Consolas" w:eastAsia="Times New Roman" w:hAnsi="Consolas" w:cs="Segoe UI"/>
                <w:color w:val="24292E"/>
                <w:sz w:val="18"/>
                <w:szCs w:val="18"/>
              </w:rPr>
              <w:t>(</w:t>
            </w:r>
            <w:r w:rsidRPr="002869F4">
              <w:rPr>
                <w:rFonts w:ascii="Consolas" w:eastAsia="Times New Roman" w:hAnsi="Consolas" w:cs="Segoe UI"/>
                <w:color w:val="E36209"/>
                <w:sz w:val="18"/>
                <w:szCs w:val="18"/>
              </w:rPr>
              <w:t>year</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rep(year, </w:t>
            </w:r>
            <w:proofErr w:type="spellStart"/>
            <w:r w:rsidRPr="002869F4">
              <w:rPr>
                <w:rFonts w:ascii="Consolas" w:eastAsia="Times New Roman" w:hAnsi="Consolas" w:cs="Segoe UI"/>
                <w:color w:val="24292E"/>
                <w:sz w:val="18"/>
                <w:szCs w:val="18"/>
              </w:rPr>
              <w:t>nrow</w:t>
            </w:r>
            <w:proofErr w:type="spellEnd"/>
            <w:r w:rsidRPr="002869F4">
              <w:rPr>
                <w:rFonts w:ascii="Consolas" w:eastAsia="Times New Roman" w:hAnsi="Consolas" w:cs="Segoe UI"/>
                <w:color w:val="24292E"/>
                <w:sz w:val="18"/>
                <w:szCs w:val="18"/>
              </w:rPr>
              <w:t>(Res)),</w:t>
            </w:r>
          </w:p>
        </w:tc>
      </w:tr>
      <w:tr w:rsidR="002869F4" w:rsidRPr="002869F4" w14:paraId="197EF99B" w14:textId="77777777" w:rsidTr="002869F4">
        <w:tc>
          <w:tcPr>
            <w:tcW w:w="752" w:type="dxa"/>
            <w:shd w:val="clear" w:color="auto" w:fill="FFFFFF"/>
            <w:noWrap/>
            <w:tcMar>
              <w:top w:w="0" w:type="dxa"/>
              <w:left w:w="150" w:type="dxa"/>
              <w:bottom w:w="0" w:type="dxa"/>
              <w:right w:w="150" w:type="dxa"/>
            </w:tcMar>
            <w:hideMark/>
          </w:tcPr>
          <w:p w14:paraId="308EE350"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B33180"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sex</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24292E"/>
                <w:sz w:val="18"/>
                <w:szCs w:val="18"/>
              </w:rPr>
              <w:t>rep(</w:t>
            </w:r>
            <w:proofErr w:type="gramEnd"/>
            <w:r w:rsidRPr="002869F4">
              <w:rPr>
                <w:rFonts w:ascii="Consolas" w:eastAsia="Times New Roman" w:hAnsi="Consolas" w:cs="Segoe UI"/>
                <w:color w:val="24292E"/>
                <w:sz w:val="18"/>
                <w:szCs w:val="18"/>
              </w:rPr>
              <w:t xml:space="preserve">sex, </w:t>
            </w:r>
            <w:proofErr w:type="spellStart"/>
            <w:r w:rsidRPr="002869F4">
              <w:rPr>
                <w:rFonts w:ascii="Consolas" w:eastAsia="Times New Roman" w:hAnsi="Consolas" w:cs="Segoe UI"/>
                <w:color w:val="24292E"/>
                <w:sz w:val="18"/>
                <w:szCs w:val="18"/>
              </w:rPr>
              <w:t>nrow</w:t>
            </w:r>
            <w:proofErr w:type="spellEnd"/>
            <w:r w:rsidRPr="002869F4">
              <w:rPr>
                <w:rFonts w:ascii="Consolas" w:eastAsia="Times New Roman" w:hAnsi="Consolas" w:cs="Segoe UI"/>
                <w:color w:val="24292E"/>
                <w:sz w:val="18"/>
                <w:szCs w:val="18"/>
              </w:rPr>
              <w:t>(Res)),</w:t>
            </w:r>
          </w:p>
        </w:tc>
      </w:tr>
      <w:tr w:rsidR="002869F4" w:rsidRPr="002869F4" w14:paraId="01966A55" w14:textId="77777777" w:rsidTr="002869F4">
        <w:tc>
          <w:tcPr>
            <w:tcW w:w="752" w:type="dxa"/>
            <w:shd w:val="clear" w:color="auto" w:fill="FFFFFF"/>
            <w:noWrap/>
            <w:tcMar>
              <w:top w:w="0" w:type="dxa"/>
              <w:left w:w="150" w:type="dxa"/>
              <w:bottom w:w="0" w:type="dxa"/>
              <w:right w:w="150" w:type="dxa"/>
            </w:tcMar>
            <w:hideMark/>
          </w:tcPr>
          <w:p w14:paraId="373A7DC2"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F75C22"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name</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24292E"/>
                <w:sz w:val="18"/>
                <w:szCs w:val="18"/>
              </w:rPr>
              <w:t>Res[</w:t>
            </w:r>
            <w:proofErr w:type="gramEnd"/>
            <w:r w:rsidRPr="002869F4">
              <w:rPr>
                <w:rFonts w:ascii="Consolas" w:eastAsia="Times New Roman" w:hAnsi="Consolas" w:cs="Segoe UI"/>
                <w:color w:val="24292E"/>
                <w:sz w:val="18"/>
                <w:szCs w:val="18"/>
              </w:rPr>
              <w:t xml:space="preserve"> , </w:t>
            </w:r>
            <w:r w:rsidRPr="002869F4">
              <w:rPr>
                <w:rFonts w:ascii="Consolas" w:eastAsia="Times New Roman" w:hAnsi="Consolas" w:cs="Segoe UI"/>
                <w:color w:val="032F62"/>
                <w:sz w:val="18"/>
                <w:szCs w:val="18"/>
              </w:rPr>
              <w:t>'name'</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home</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Res[ , </w:t>
            </w:r>
            <w:r w:rsidRPr="002869F4">
              <w:rPr>
                <w:rFonts w:ascii="Consolas" w:eastAsia="Times New Roman" w:hAnsi="Consolas" w:cs="Segoe UI"/>
                <w:color w:val="032F62"/>
                <w:sz w:val="18"/>
                <w:szCs w:val="18"/>
              </w:rPr>
              <w:t>'home'</w:t>
            </w:r>
            <w:r w:rsidRPr="002869F4">
              <w:rPr>
                <w:rFonts w:ascii="Consolas" w:eastAsia="Times New Roman" w:hAnsi="Consolas" w:cs="Segoe UI"/>
                <w:color w:val="24292E"/>
                <w:sz w:val="18"/>
                <w:szCs w:val="18"/>
              </w:rPr>
              <w:t>],</w:t>
            </w:r>
          </w:p>
        </w:tc>
      </w:tr>
      <w:tr w:rsidR="002869F4" w:rsidRPr="002869F4" w14:paraId="5C6126E7" w14:textId="77777777" w:rsidTr="002869F4">
        <w:tc>
          <w:tcPr>
            <w:tcW w:w="752" w:type="dxa"/>
            <w:shd w:val="clear" w:color="auto" w:fill="FFFFFF"/>
            <w:noWrap/>
            <w:tcMar>
              <w:top w:w="0" w:type="dxa"/>
              <w:left w:w="150" w:type="dxa"/>
              <w:bottom w:w="0" w:type="dxa"/>
              <w:right w:w="150" w:type="dxa"/>
            </w:tcMar>
            <w:hideMark/>
          </w:tcPr>
          <w:p w14:paraId="0279FA87"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8CB0A3"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age</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as.numeric</w:t>
            </w:r>
            <w:proofErr w:type="spellEnd"/>
            <w:proofErr w:type="gramEnd"/>
            <w:r w:rsidRPr="002869F4">
              <w:rPr>
                <w:rFonts w:ascii="Consolas" w:eastAsia="Times New Roman" w:hAnsi="Consolas" w:cs="Segoe UI"/>
                <w:color w:val="24292E"/>
                <w:sz w:val="18"/>
                <w:szCs w:val="18"/>
              </w:rPr>
              <w:t xml:space="preserve">(Res[, </w:t>
            </w:r>
            <w:r w:rsidRPr="002869F4">
              <w:rPr>
                <w:rFonts w:ascii="Consolas" w:eastAsia="Times New Roman" w:hAnsi="Consolas" w:cs="Segoe UI"/>
                <w:color w:val="032F62"/>
                <w:sz w:val="18"/>
                <w:szCs w:val="18"/>
              </w:rPr>
              <w:t>'ag'</w:t>
            </w:r>
            <w:r w:rsidRPr="002869F4">
              <w:rPr>
                <w:rFonts w:ascii="Consolas" w:eastAsia="Times New Roman" w:hAnsi="Consolas" w:cs="Segoe UI"/>
                <w:color w:val="24292E"/>
                <w:sz w:val="18"/>
                <w:szCs w:val="18"/>
              </w:rPr>
              <w:t xml:space="preserve">]), </w:t>
            </w:r>
          </w:p>
        </w:tc>
      </w:tr>
      <w:tr w:rsidR="002869F4" w:rsidRPr="002869F4" w14:paraId="5A704ECF" w14:textId="77777777" w:rsidTr="002869F4">
        <w:tc>
          <w:tcPr>
            <w:tcW w:w="752" w:type="dxa"/>
            <w:shd w:val="clear" w:color="auto" w:fill="FFFFFF"/>
            <w:noWrap/>
            <w:tcMar>
              <w:top w:w="0" w:type="dxa"/>
              <w:left w:w="150" w:type="dxa"/>
              <w:bottom w:w="0" w:type="dxa"/>
              <w:right w:w="150" w:type="dxa"/>
            </w:tcMar>
            <w:hideMark/>
          </w:tcPr>
          <w:p w14:paraId="161E5AA1"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5878118"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runTime</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runTime</w:t>
            </w:r>
            <w:proofErr w:type="spellEnd"/>
            <w:r w:rsidRPr="002869F4">
              <w:rPr>
                <w:rFonts w:ascii="Consolas" w:eastAsia="Times New Roman" w:hAnsi="Consolas" w:cs="Segoe UI"/>
                <w:color w:val="24292E"/>
                <w:sz w:val="18"/>
                <w:szCs w:val="18"/>
              </w:rPr>
              <w:t>,</w:t>
            </w:r>
          </w:p>
        </w:tc>
      </w:tr>
      <w:tr w:rsidR="002869F4" w:rsidRPr="002869F4" w14:paraId="7E685F5D" w14:textId="77777777" w:rsidTr="002869F4">
        <w:tc>
          <w:tcPr>
            <w:tcW w:w="752" w:type="dxa"/>
            <w:shd w:val="clear" w:color="auto" w:fill="FFFFFF"/>
            <w:noWrap/>
            <w:tcMar>
              <w:top w:w="0" w:type="dxa"/>
              <w:left w:w="150" w:type="dxa"/>
              <w:bottom w:w="0" w:type="dxa"/>
              <w:right w:w="150" w:type="dxa"/>
            </w:tcMar>
            <w:hideMark/>
          </w:tcPr>
          <w:p w14:paraId="218C33EB"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B0743F"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stringsAsFactors</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05CC5"/>
                <w:sz w:val="18"/>
                <w:szCs w:val="18"/>
              </w:rPr>
              <w:t>FALSE</w:t>
            </w:r>
            <w:r w:rsidRPr="002869F4">
              <w:rPr>
                <w:rFonts w:ascii="Consolas" w:eastAsia="Times New Roman" w:hAnsi="Consolas" w:cs="Segoe UI"/>
                <w:color w:val="24292E"/>
                <w:sz w:val="18"/>
                <w:szCs w:val="18"/>
              </w:rPr>
              <w:t>)</w:t>
            </w:r>
          </w:p>
        </w:tc>
      </w:tr>
      <w:tr w:rsidR="002869F4" w:rsidRPr="002869F4" w14:paraId="3BED5B89" w14:textId="77777777" w:rsidTr="002869F4">
        <w:tc>
          <w:tcPr>
            <w:tcW w:w="752" w:type="dxa"/>
            <w:shd w:val="clear" w:color="auto" w:fill="FFFFFF"/>
            <w:noWrap/>
            <w:tcMar>
              <w:top w:w="0" w:type="dxa"/>
              <w:left w:w="150" w:type="dxa"/>
              <w:bottom w:w="0" w:type="dxa"/>
              <w:right w:w="150" w:type="dxa"/>
            </w:tcMar>
            <w:hideMark/>
          </w:tcPr>
          <w:p w14:paraId="051F61C2"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F60367"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D73A49"/>
                <w:sz w:val="18"/>
                <w:szCs w:val="18"/>
              </w:rPr>
              <w:t>invisible</w:t>
            </w:r>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Results)</w:t>
            </w:r>
          </w:p>
        </w:tc>
      </w:tr>
      <w:tr w:rsidR="002869F4" w:rsidRPr="002869F4" w14:paraId="13A1F01E" w14:textId="77777777" w:rsidTr="002869F4">
        <w:tc>
          <w:tcPr>
            <w:tcW w:w="752" w:type="dxa"/>
            <w:shd w:val="clear" w:color="auto" w:fill="FFFFFF"/>
            <w:noWrap/>
            <w:tcMar>
              <w:top w:w="0" w:type="dxa"/>
              <w:left w:w="150" w:type="dxa"/>
              <w:bottom w:w="0" w:type="dxa"/>
              <w:right w:w="150" w:type="dxa"/>
            </w:tcMar>
            <w:hideMark/>
          </w:tcPr>
          <w:p w14:paraId="1BDD7DCC"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B2FCB96"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w:t>
            </w:r>
          </w:p>
        </w:tc>
      </w:tr>
      <w:tr w:rsidR="002869F4" w:rsidRPr="002869F4" w14:paraId="3465C4F6" w14:textId="77777777" w:rsidTr="002869F4">
        <w:tc>
          <w:tcPr>
            <w:tcW w:w="752" w:type="dxa"/>
            <w:shd w:val="clear" w:color="auto" w:fill="FFFFFF"/>
            <w:noWrap/>
            <w:tcMar>
              <w:top w:w="0" w:type="dxa"/>
              <w:left w:w="150" w:type="dxa"/>
              <w:bottom w:w="0" w:type="dxa"/>
              <w:right w:w="150" w:type="dxa"/>
            </w:tcMar>
            <w:hideMark/>
          </w:tcPr>
          <w:p w14:paraId="46857255"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801301"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156C32F4" w14:textId="77777777" w:rsidTr="002869F4">
        <w:tc>
          <w:tcPr>
            <w:tcW w:w="752" w:type="dxa"/>
            <w:shd w:val="clear" w:color="auto" w:fill="FFFFFF"/>
            <w:noWrap/>
            <w:tcMar>
              <w:top w:w="0" w:type="dxa"/>
              <w:left w:w="150" w:type="dxa"/>
              <w:bottom w:w="0" w:type="dxa"/>
              <w:right w:w="150" w:type="dxa"/>
            </w:tcMar>
            <w:hideMark/>
          </w:tcPr>
          <w:p w14:paraId="3F41E2AA"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DA170AB"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6B99D5CF" w14:textId="77777777" w:rsidTr="002869F4">
        <w:tc>
          <w:tcPr>
            <w:tcW w:w="752" w:type="dxa"/>
            <w:shd w:val="clear" w:color="auto" w:fill="FFFFFF"/>
            <w:noWrap/>
            <w:tcMar>
              <w:top w:w="0" w:type="dxa"/>
              <w:left w:w="150" w:type="dxa"/>
              <w:bottom w:w="0" w:type="dxa"/>
              <w:right w:w="150" w:type="dxa"/>
            </w:tcMar>
            <w:hideMark/>
          </w:tcPr>
          <w:p w14:paraId="72EB8484"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047BFE7"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005CC5"/>
                <w:sz w:val="18"/>
                <w:szCs w:val="18"/>
              </w:rPr>
              <w:t>```</w:t>
            </w:r>
          </w:p>
        </w:tc>
      </w:tr>
      <w:tr w:rsidR="002869F4" w:rsidRPr="002869F4" w14:paraId="13BC6EE1" w14:textId="77777777" w:rsidTr="002869F4">
        <w:tc>
          <w:tcPr>
            <w:tcW w:w="752" w:type="dxa"/>
            <w:shd w:val="clear" w:color="auto" w:fill="FFFFFF"/>
            <w:noWrap/>
            <w:tcMar>
              <w:top w:w="0" w:type="dxa"/>
              <w:left w:w="150" w:type="dxa"/>
              <w:bottom w:w="0" w:type="dxa"/>
              <w:right w:w="150" w:type="dxa"/>
            </w:tcMar>
            <w:hideMark/>
          </w:tcPr>
          <w:p w14:paraId="07AC5EB0"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B93C68" w14:textId="77777777" w:rsidR="002869F4" w:rsidRPr="002869F4" w:rsidRDefault="002869F4" w:rsidP="002869F4">
            <w:pPr>
              <w:spacing w:after="0" w:line="300" w:lineRule="atLeast"/>
              <w:rPr>
                <w:rFonts w:ascii="Consolas" w:eastAsia="Times New Roman" w:hAnsi="Consolas" w:cs="Segoe UI"/>
                <w:color w:val="24292E"/>
                <w:sz w:val="18"/>
                <w:szCs w:val="18"/>
              </w:rPr>
            </w:pPr>
          </w:p>
          <w:p w14:paraId="2F4F6402"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3B217884" w14:textId="77777777" w:rsidTr="002869F4">
        <w:tc>
          <w:tcPr>
            <w:tcW w:w="752" w:type="dxa"/>
            <w:shd w:val="clear" w:color="auto" w:fill="FFFFFF"/>
            <w:noWrap/>
            <w:tcMar>
              <w:top w:w="0" w:type="dxa"/>
              <w:left w:w="150" w:type="dxa"/>
              <w:bottom w:w="0" w:type="dxa"/>
              <w:right w:w="150" w:type="dxa"/>
            </w:tcMar>
            <w:hideMark/>
          </w:tcPr>
          <w:p w14:paraId="3EF67286"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F944EC8" w14:textId="77777777" w:rsidR="002869F4" w:rsidRPr="002869F4" w:rsidRDefault="002869F4" w:rsidP="002869F4">
            <w:pPr>
              <w:spacing w:after="0" w:line="300" w:lineRule="atLeast"/>
              <w:rPr>
                <w:rFonts w:ascii="Consolas" w:eastAsia="Times New Roman" w:hAnsi="Consolas" w:cs="Segoe UI"/>
                <w:color w:val="24292E"/>
                <w:sz w:val="18"/>
                <w:szCs w:val="18"/>
              </w:rPr>
            </w:pPr>
          </w:p>
          <w:p w14:paraId="479F08CD"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662B9A4B" w14:textId="77777777" w:rsidTr="002869F4">
        <w:tc>
          <w:tcPr>
            <w:tcW w:w="752" w:type="dxa"/>
            <w:shd w:val="clear" w:color="auto" w:fill="FFFFFF"/>
            <w:noWrap/>
            <w:tcMar>
              <w:top w:w="0" w:type="dxa"/>
              <w:left w:w="150" w:type="dxa"/>
              <w:bottom w:w="0" w:type="dxa"/>
              <w:right w:w="150" w:type="dxa"/>
            </w:tcMar>
            <w:hideMark/>
          </w:tcPr>
          <w:p w14:paraId="0E1923D7"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580B84F"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005CC5"/>
                <w:sz w:val="18"/>
                <w:szCs w:val="18"/>
              </w:rPr>
              <w:t>``</w:t>
            </w:r>
            <w:proofErr w:type="gramStart"/>
            <w:r w:rsidRPr="002869F4">
              <w:rPr>
                <w:rFonts w:ascii="Consolas" w:eastAsia="Times New Roman" w:hAnsi="Consolas" w:cs="Segoe UI"/>
                <w:color w:val="005CC5"/>
                <w:sz w:val="18"/>
                <w:szCs w:val="18"/>
              </w:rPr>
              <w:t>`{</w:t>
            </w:r>
            <w:proofErr w:type="gramEnd"/>
            <w:r w:rsidRPr="002869F4">
              <w:rPr>
                <w:rFonts w:ascii="Consolas" w:eastAsia="Times New Roman" w:hAnsi="Consolas" w:cs="Segoe UI"/>
                <w:color w:val="005CC5"/>
                <w:sz w:val="18"/>
                <w:szCs w:val="18"/>
              </w:rPr>
              <w:t xml:space="preserve">r </w:t>
            </w:r>
            <w:proofErr w:type="spellStart"/>
            <w:r w:rsidRPr="002869F4">
              <w:rPr>
                <w:rFonts w:ascii="Consolas" w:eastAsia="Times New Roman" w:hAnsi="Consolas" w:cs="Segoe UI"/>
                <w:color w:val="005CC5"/>
                <w:sz w:val="18"/>
                <w:szCs w:val="18"/>
              </w:rPr>
              <w:t>notNeeded</w:t>
            </w:r>
            <w:proofErr w:type="spellEnd"/>
            <w:r w:rsidRPr="002869F4">
              <w:rPr>
                <w:rFonts w:ascii="Consolas" w:eastAsia="Times New Roman" w:hAnsi="Consolas" w:cs="Segoe UI"/>
                <w:color w:val="005CC5"/>
                <w:sz w:val="18"/>
                <w:szCs w:val="18"/>
              </w:rPr>
              <w:t>}</w:t>
            </w:r>
          </w:p>
        </w:tc>
      </w:tr>
      <w:tr w:rsidR="002869F4" w:rsidRPr="002869F4" w14:paraId="6716F659" w14:textId="77777777" w:rsidTr="002869F4">
        <w:tc>
          <w:tcPr>
            <w:tcW w:w="752" w:type="dxa"/>
            <w:shd w:val="clear" w:color="auto" w:fill="FFFFFF"/>
            <w:noWrap/>
            <w:tcMar>
              <w:top w:w="0" w:type="dxa"/>
              <w:left w:w="150" w:type="dxa"/>
              <w:bottom w:w="0" w:type="dxa"/>
              <w:right w:w="150" w:type="dxa"/>
            </w:tcMar>
            <w:hideMark/>
          </w:tcPr>
          <w:p w14:paraId="31CB2928"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F6AB50"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5EEB6267" w14:textId="77777777" w:rsidTr="002869F4">
        <w:tc>
          <w:tcPr>
            <w:tcW w:w="752" w:type="dxa"/>
            <w:shd w:val="clear" w:color="auto" w:fill="FFFFFF"/>
            <w:noWrap/>
            <w:tcMar>
              <w:top w:w="0" w:type="dxa"/>
              <w:left w:w="150" w:type="dxa"/>
              <w:bottom w:w="0" w:type="dxa"/>
              <w:right w:w="150" w:type="dxa"/>
            </w:tcMar>
            <w:hideMark/>
          </w:tcPr>
          <w:p w14:paraId="76F5AFD0"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A66A597"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urlsV2[</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p>
        </w:tc>
      </w:tr>
      <w:tr w:rsidR="002869F4" w:rsidRPr="002869F4" w14:paraId="1FA88CF0" w14:textId="77777777" w:rsidTr="002869F4">
        <w:tc>
          <w:tcPr>
            <w:tcW w:w="752" w:type="dxa"/>
            <w:shd w:val="clear" w:color="auto" w:fill="FFFFFF"/>
            <w:noWrap/>
            <w:tcMar>
              <w:top w:w="0" w:type="dxa"/>
              <w:left w:w="150" w:type="dxa"/>
              <w:bottom w:w="0" w:type="dxa"/>
              <w:right w:w="150" w:type="dxa"/>
            </w:tcMar>
            <w:hideMark/>
          </w:tcPr>
          <w:p w14:paraId="072AED60"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E13B31"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005CC5"/>
                <w:sz w:val="18"/>
                <w:szCs w:val="18"/>
              </w:rPr>
              <w:t>```</w:t>
            </w:r>
          </w:p>
        </w:tc>
      </w:tr>
      <w:tr w:rsidR="002869F4" w:rsidRPr="002869F4" w14:paraId="48E42E9E" w14:textId="77777777" w:rsidTr="002869F4">
        <w:tc>
          <w:tcPr>
            <w:tcW w:w="752" w:type="dxa"/>
            <w:shd w:val="clear" w:color="auto" w:fill="FFFFFF"/>
            <w:noWrap/>
            <w:tcMar>
              <w:top w:w="0" w:type="dxa"/>
              <w:left w:w="150" w:type="dxa"/>
              <w:bottom w:w="0" w:type="dxa"/>
              <w:right w:w="150" w:type="dxa"/>
            </w:tcMar>
            <w:hideMark/>
          </w:tcPr>
          <w:p w14:paraId="20338744"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D8F864" w14:textId="77777777" w:rsidR="002869F4" w:rsidRPr="002869F4" w:rsidRDefault="002869F4" w:rsidP="002869F4">
            <w:pPr>
              <w:spacing w:after="0" w:line="300" w:lineRule="atLeast"/>
              <w:rPr>
                <w:rFonts w:ascii="Consolas" w:eastAsia="Times New Roman" w:hAnsi="Consolas" w:cs="Segoe UI"/>
                <w:color w:val="24292E"/>
                <w:sz w:val="18"/>
                <w:szCs w:val="18"/>
              </w:rPr>
            </w:pPr>
          </w:p>
          <w:p w14:paraId="65BE1979"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52D9CDFA" w14:textId="77777777" w:rsidTr="002869F4">
        <w:tc>
          <w:tcPr>
            <w:tcW w:w="752" w:type="dxa"/>
            <w:shd w:val="clear" w:color="auto" w:fill="FFFFFF"/>
            <w:noWrap/>
            <w:tcMar>
              <w:top w:w="0" w:type="dxa"/>
              <w:left w:w="150" w:type="dxa"/>
              <w:bottom w:w="0" w:type="dxa"/>
              <w:right w:w="150" w:type="dxa"/>
            </w:tcMar>
            <w:hideMark/>
          </w:tcPr>
          <w:p w14:paraId="74DD404E"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6F8F987" w14:textId="77777777" w:rsidR="002869F4" w:rsidRPr="002869F4" w:rsidRDefault="002869F4" w:rsidP="002869F4">
            <w:pPr>
              <w:spacing w:after="0" w:line="300" w:lineRule="atLeast"/>
              <w:rPr>
                <w:rFonts w:ascii="Consolas" w:eastAsia="Times New Roman" w:hAnsi="Consolas" w:cs="Segoe UI"/>
                <w:color w:val="24292E"/>
                <w:sz w:val="18"/>
                <w:szCs w:val="18"/>
              </w:rPr>
            </w:pPr>
          </w:p>
          <w:p w14:paraId="7889A05B"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5D6104AF" w14:textId="77777777" w:rsidTr="002869F4">
        <w:tc>
          <w:tcPr>
            <w:tcW w:w="752" w:type="dxa"/>
            <w:shd w:val="clear" w:color="auto" w:fill="FFFFFF"/>
            <w:noWrap/>
            <w:tcMar>
              <w:top w:w="0" w:type="dxa"/>
              <w:left w:w="150" w:type="dxa"/>
              <w:bottom w:w="0" w:type="dxa"/>
              <w:right w:w="150" w:type="dxa"/>
            </w:tcMar>
            <w:hideMark/>
          </w:tcPr>
          <w:p w14:paraId="08BFC0AC"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F4F3996"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005CC5"/>
                <w:sz w:val="18"/>
                <w:szCs w:val="18"/>
              </w:rPr>
              <w:t>``</w:t>
            </w:r>
            <w:proofErr w:type="gramStart"/>
            <w:r w:rsidRPr="002869F4">
              <w:rPr>
                <w:rFonts w:ascii="Consolas" w:eastAsia="Times New Roman" w:hAnsi="Consolas" w:cs="Segoe UI"/>
                <w:color w:val="005CC5"/>
                <w:sz w:val="18"/>
                <w:szCs w:val="18"/>
              </w:rPr>
              <w:t>`{</w:t>
            </w:r>
            <w:proofErr w:type="gramEnd"/>
            <w:r w:rsidRPr="002869F4">
              <w:rPr>
                <w:rFonts w:ascii="Consolas" w:eastAsia="Times New Roman" w:hAnsi="Consolas" w:cs="Segoe UI"/>
                <w:color w:val="005CC5"/>
                <w:sz w:val="18"/>
                <w:szCs w:val="18"/>
              </w:rPr>
              <w:t xml:space="preserve">r </w:t>
            </w:r>
            <w:proofErr w:type="spellStart"/>
            <w:r w:rsidRPr="002869F4">
              <w:rPr>
                <w:rFonts w:ascii="Consolas" w:eastAsia="Times New Roman" w:hAnsi="Consolas" w:cs="Segoe UI"/>
                <w:color w:val="005CC5"/>
                <w:sz w:val="18"/>
                <w:szCs w:val="18"/>
              </w:rPr>
              <w:t>retrieveMenData</w:t>
            </w:r>
            <w:proofErr w:type="spellEnd"/>
            <w:r w:rsidRPr="002869F4">
              <w:rPr>
                <w:rFonts w:ascii="Consolas" w:eastAsia="Times New Roman" w:hAnsi="Consolas" w:cs="Segoe UI"/>
                <w:color w:val="005CC5"/>
                <w:sz w:val="18"/>
                <w:szCs w:val="18"/>
              </w:rPr>
              <w:t>}</w:t>
            </w:r>
          </w:p>
        </w:tc>
      </w:tr>
      <w:tr w:rsidR="002869F4" w:rsidRPr="002869F4" w14:paraId="58F065C3" w14:textId="77777777" w:rsidTr="002869F4">
        <w:tc>
          <w:tcPr>
            <w:tcW w:w="752" w:type="dxa"/>
            <w:shd w:val="clear" w:color="auto" w:fill="FFFFFF"/>
            <w:noWrap/>
            <w:tcMar>
              <w:top w:w="0" w:type="dxa"/>
              <w:left w:w="150" w:type="dxa"/>
              <w:bottom w:w="0" w:type="dxa"/>
              <w:right w:w="150" w:type="dxa"/>
            </w:tcMar>
            <w:hideMark/>
          </w:tcPr>
          <w:p w14:paraId="6DFD9B91"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45FC64"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E36209"/>
                <w:sz w:val="18"/>
                <w:szCs w:val="18"/>
              </w:rPr>
              <w:t>years</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05CC5"/>
                <w:sz w:val="18"/>
                <w:szCs w:val="18"/>
              </w:rPr>
              <w:t>1999</w:t>
            </w:r>
            <w:r w:rsidRPr="002869F4">
              <w:rPr>
                <w:rFonts w:ascii="Consolas" w:eastAsia="Times New Roman" w:hAnsi="Consolas" w:cs="Segoe UI"/>
                <w:color w:val="D73A49"/>
                <w:sz w:val="18"/>
                <w:szCs w:val="18"/>
              </w:rPr>
              <w:t>:</w:t>
            </w:r>
            <w:r w:rsidRPr="002869F4">
              <w:rPr>
                <w:rFonts w:ascii="Consolas" w:eastAsia="Times New Roman" w:hAnsi="Consolas" w:cs="Segoe UI"/>
                <w:color w:val="005CC5"/>
                <w:sz w:val="18"/>
                <w:szCs w:val="18"/>
              </w:rPr>
              <w:t>2012</w:t>
            </w:r>
          </w:p>
        </w:tc>
      </w:tr>
      <w:tr w:rsidR="002869F4" w:rsidRPr="002869F4" w14:paraId="6B50C82C" w14:textId="77777777" w:rsidTr="002869F4">
        <w:tc>
          <w:tcPr>
            <w:tcW w:w="752" w:type="dxa"/>
            <w:shd w:val="clear" w:color="auto" w:fill="FFFFFF"/>
            <w:noWrap/>
            <w:tcMar>
              <w:top w:w="0" w:type="dxa"/>
              <w:left w:w="150" w:type="dxa"/>
              <w:bottom w:w="0" w:type="dxa"/>
              <w:right w:w="150" w:type="dxa"/>
            </w:tcMar>
            <w:hideMark/>
          </w:tcPr>
          <w:p w14:paraId="197CD717"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5543A63"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034D75BC" w14:textId="77777777" w:rsidTr="002869F4">
        <w:tc>
          <w:tcPr>
            <w:tcW w:w="752" w:type="dxa"/>
            <w:shd w:val="clear" w:color="auto" w:fill="FFFFFF"/>
            <w:noWrap/>
            <w:tcMar>
              <w:top w:w="0" w:type="dxa"/>
              <w:left w:w="150" w:type="dxa"/>
              <w:bottom w:w="0" w:type="dxa"/>
              <w:right w:w="150" w:type="dxa"/>
            </w:tcMar>
            <w:hideMark/>
          </w:tcPr>
          <w:p w14:paraId="151C2285"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364F665"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###Correct function for 1999 normalization</w:t>
            </w:r>
          </w:p>
        </w:tc>
      </w:tr>
      <w:tr w:rsidR="002869F4" w:rsidRPr="002869F4" w14:paraId="5D44E4A5" w14:textId="77777777" w:rsidTr="002869F4">
        <w:tc>
          <w:tcPr>
            <w:tcW w:w="752" w:type="dxa"/>
            <w:shd w:val="clear" w:color="auto" w:fill="FFFFFF"/>
            <w:noWrap/>
            <w:tcMar>
              <w:top w:w="0" w:type="dxa"/>
              <w:left w:w="150" w:type="dxa"/>
              <w:bottom w:w="0" w:type="dxa"/>
              <w:right w:w="150" w:type="dxa"/>
            </w:tcMar>
            <w:hideMark/>
          </w:tcPr>
          <w:p w14:paraId="4DAA5648"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BCEFB6"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 Corrected function to pull down Male tables with consistent format</w:t>
            </w:r>
          </w:p>
        </w:tc>
      </w:tr>
      <w:tr w:rsidR="002869F4" w:rsidRPr="002869F4" w14:paraId="4C548BA8" w14:textId="77777777" w:rsidTr="002869F4">
        <w:tc>
          <w:tcPr>
            <w:tcW w:w="752" w:type="dxa"/>
            <w:shd w:val="clear" w:color="auto" w:fill="FFFFFF"/>
            <w:noWrap/>
            <w:tcMar>
              <w:top w:w="0" w:type="dxa"/>
              <w:left w:w="150" w:type="dxa"/>
              <w:bottom w:w="0" w:type="dxa"/>
              <w:right w:w="150" w:type="dxa"/>
            </w:tcMar>
            <w:hideMark/>
          </w:tcPr>
          <w:p w14:paraId="37046B61"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982F1F"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spellStart"/>
            <w:r w:rsidRPr="002869F4">
              <w:rPr>
                <w:rFonts w:ascii="Consolas" w:eastAsia="Times New Roman" w:hAnsi="Consolas" w:cs="Segoe UI"/>
                <w:color w:val="E36209"/>
                <w:sz w:val="18"/>
                <w:szCs w:val="18"/>
              </w:rPr>
              <w:t>mensTables</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lapply</w:t>
            </w:r>
            <w:proofErr w:type="spellEnd"/>
            <w:r w:rsidRPr="002869F4">
              <w:rPr>
                <w:rFonts w:ascii="Consolas" w:eastAsia="Times New Roman" w:hAnsi="Consolas" w:cs="Segoe UI"/>
                <w:color w:val="24292E"/>
                <w:sz w:val="18"/>
                <w:szCs w:val="18"/>
              </w:rPr>
              <w:t xml:space="preserve"> (urlsV2, extractResTableV2)</w:t>
            </w:r>
          </w:p>
        </w:tc>
      </w:tr>
      <w:tr w:rsidR="002869F4" w:rsidRPr="002869F4" w14:paraId="6DC374AB" w14:textId="77777777" w:rsidTr="002869F4">
        <w:tc>
          <w:tcPr>
            <w:tcW w:w="752" w:type="dxa"/>
            <w:shd w:val="clear" w:color="auto" w:fill="FFFFFF"/>
            <w:noWrap/>
            <w:tcMar>
              <w:top w:w="0" w:type="dxa"/>
              <w:left w:w="150" w:type="dxa"/>
              <w:bottom w:w="0" w:type="dxa"/>
              <w:right w:w="150" w:type="dxa"/>
            </w:tcMar>
            <w:hideMark/>
          </w:tcPr>
          <w:p w14:paraId="627E8C3D"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D6E2B1"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1D56BF73" w14:textId="77777777" w:rsidTr="002869F4">
        <w:tc>
          <w:tcPr>
            <w:tcW w:w="752" w:type="dxa"/>
            <w:shd w:val="clear" w:color="auto" w:fill="FFFFFF"/>
            <w:noWrap/>
            <w:tcMar>
              <w:top w:w="0" w:type="dxa"/>
              <w:left w:w="150" w:type="dxa"/>
              <w:bottom w:w="0" w:type="dxa"/>
              <w:right w:w="150" w:type="dxa"/>
            </w:tcMar>
            <w:hideMark/>
          </w:tcPr>
          <w:p w14:paraId="7E5FB230"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843D532"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E36209"/>
                <w:sz w:val="18"/>
                <w:szCs w:val="18"/>
              </w:rPr>
              <w:t>menTablesV2</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mapply</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 xml:space="preserve">extractResTableV2, </w:t>
            </w:r>
            <w:proofErr w:type="spellStart"/>
            <w:r w:rsidRPr="002869F4">
              <w:rPr>
                <w:rFonts w:ascii="Consolas" w:eastAsia="Times New Roman" w:hAnsi="Consolas" w:cs="Segoe UI"/>
                <w:color w:val="E36209"/>
                <w:sz w:val="18"/>
                <w:szCs w:val="18"/>
              </w:rPr>
              <w:t>url</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urlsV2, </w:t>
            </w:r>
            <w:r w:rsidRPr="002869F4">
              <w:rPr>
                <w:rFonts w:ascii="Consolas" w:eastAsia="Times New Roman" w:hAnsi="Consolas" w:cs="Segoe UI"/>
                <w:color w:val="E36209"/>
                <w:sz w:val="18"/>
                <w:szCs w:val="18"/>
              </w:rPr>
              <w:t>year</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years)</w:t>
            </w:r>
          </w:p>
        </w:tc>
      </w:tr>
      <w:tr w:rsidR="002869F4" w:rsidRPr="002869F4" w14:paraId="4CDD920F" w14:textId="77777777" w:rsidTr="002869F4">
        <w:tc>
          <w:tcPr>
            <w:tcW w:w="752" w:type="dxa"/>
            <w:shd w:val="clear" w:color="auto" w:fill="FFFFFF"/>
            <w:noWrap/>
            <w:tcMar>
              <w:top w:w="0" w:type="dxa"/>
              <w:left w:w="150" w:type="dxa"/>
              <w:bottom w:w="0" w:type="dxa"/>
              <w:right w:w="150" w:type="dxa"/>
            </w:tcMar>
            <w:hideMark/>
          </w:tcPr>
          <w:p w14:paraId="23FB61EA"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E81E41"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names(menTablesV2)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years</w:t>
            </w:r>
          </w:p>
        </w:tc>
      </w:tr>
      <w:tr w:rsidR="002869F4" w:rsidRPr="002869F4" w14:paraId="1EA64A8F" w14:textId="77777777" w:rsidTr="002869F4">
        <w:tc>
          <w:tcPr>
            <w:tcW w:w="752" w:type="dxa"/>
            <w:shd w:val="clear" w:color="auto" w:fill="FFFFFF"/>
            <w:noWrap/>
            <w:tcMar>
              <w:top w:w="0" w:type="dxa"/>
              <w:left w:w="150" w:type="dxa"/>
              <w:bottom w:w="0" w:type="dxa"/>
              <w:right w:w="150" w:type="dxa"/>
            </w:tcMar>
            <w:hideMark/>
          </w:tcPr>
          <w:p w14:paraId="6B391965"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9030A1"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spellStart"/>
            <w:proofErr w:type="gramStart"/>
            <w:r w:rsidRPr="002869F4">
              <w:rPr>
                <w:rFonts w:ascii="Consolas" w:eastAsia="Times New Roman" w:hAnsi="Consolas" w:cs="Segoe UI"/>
                <w:color w:val="24292E"/>
                <w:sz w:val="18"/>
                <w:szCs w:val="18"/>
              </w:rPr>
              <w:t>sapply</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menTablesV2, length)</w:t>
            </w:r>
          </w:p>
        </w:tc>
      </w:tr>
      <w:tr w:rsidR="002869F4" w:rsidRPr="002869F4" w14:paraId="0F561959" w14:textId="77777777" w:rsidTr="002869F4">
        <w:tc>
          <w:tcPr>
            <w:tcW w:w="752" w:type="dxa"/>
            <w:shd w:val="clear" w:color="auto" w:fill="FFFFFF"/>
            <w:noWrap/>
            <w:tcMar>
              <w:top w:w="0" w:type="dxa"/>
              <w:left w:w="150" w:type="dxa"/>
              <w:bottom w:w="0" w:type="dxa"/>
              <w:right w:w="150" w:type="dxa"/>
            </w:tcMar>
            <w:hideMark/>
          </w:tcPr>
          <w:p w14:paraId="6C872105"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0AAB30"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3709B93D" w14:textId="77777777" w:rsidTr="002869F4">
        <w:tc>
          <w:tcPr>
            <w:tcW w:w="752" w:type="dxa"/>
            <w:shd w:val="clear" w:color="auto" w:fill="FFFFFF"/>
            <w:noWrap/>
            <w:tcMar>
              <w:top w:w="0" w:type="dxa"/>
              <w:left w:w="150" w:type="dxa"/>
              <w:bottom w:w="0" w:type="dxa"/>
              <w:right w:w="150" w:type="dxa"/>
            </w:tcMar>
            <w:hideMark/>
          </w:tcPr>
          <w:p w14:paraId="751714B1"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181AE55"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 Confirmation that the 1999 and other years have consistent formatting</w:t>
            </w:r>
          </w:p>
        </w:tc>
      </w:tr>
      <w:tr w:rsidR="002869F4" w:rsidRPr="002869F4" w14:paraId="1374867A" w14:textId="77777777" w:rsidTr="002869F4">
        <w:tc>
          <w:tcPr>
            <w:tcW w:w="752" w:type="dxa"/>
            <w:shd w:val="clear" w:color="auto" w:fill="FFFFFF"/>
            <w:noWrap/>
            <w:tcMar>
              <w:top w:w="0" w:type="dxa"/>
              <w:left w:w="150" w:type="dxa"/>
              <w:bottom w:w="0" w:type="dxa"/>
              <w:right w:w="150" w:type="dxa"/>
            </w:tcMar>
            <w:hideMark/>
          </w:tcPr>
          <w:p w14:paraId="0B142225"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E6E95C6"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#####menTablesV2$'1999'[1:10]</w:t>
            </w:r>
          </w:p>
        </w:tc>
      </w:tr>
      <w:tr w:rsidR="002869F4" w:rsidRPr="002869F4" w14:paraId="7CA25E34" w14:textId="77777777" w:rsidTr="002869F4">
        <w:tc>
          <w:tcPr>
            <w:tcW w:w="752" w:type="dxa"/>
            <w:shd w:val="clear" w:color="auto" w:fill="FFFFFF"/>
            <w:noWrap/>
            <w:tcMar>
              <w:top w:w="0" w:type="dxa"/>
              <w:left w:w="150" w:type="dxa"/>
              <w:bottom w:w="0" w:type="dxa"/>
              <w:right w:w="150" w:type="dxa"/>
            </w:tcMar>
            <w:hideMark/>
          </w:tcPr>
          <w:p w14:paraId="7857BCF9"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8F9A7AC"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####menTablesV2[[2</w:t>
            </w:r>
            <w:proofErr w:type="gramStart"/>
            <w:r w:rsidRPr="002869F4">
              <w:rPr>
                <w:rFonts w:ascii="Consolas" w:eastAsia="Times New Roman" w:hAnsi="Consolas" w:cs="Segoe UI"/>
                <w:color w:val="6A737D"/>
                <w:sz w:val="18"/>
                <w:szCs w:val="18"/>
              </w:rPr>
              <w:t>]][</w:t>
            </w:r>
            <w:proofErr w:type="gramEnd"/>
            <w:r w:rsidRPr="002869F4">
              <w:rPr>
                <w:rFonts w:ascii="Consolas" w:eastAsia="Times New Roman" w:hAnsi="Consolas" w:cs="Segoe UI"/>
                <w:color w:val="6A737D"/>
                <w:sz w:val="18"/>
                <w:szCs w:val="18"/>
              </w:rPr>
              <w:t>1:10]</w:t>
            </w:r>
          </w:p>
        </w:tc>
      </w:tr>
      <w:tr w:rsidR="002869F4" w:rsidRPr="002869F4" w14:paraId="48BF3F22" w14:textId="77777777" w:rsidTr="002869F4">
        <w:tc>
          <w:tcPr>
            <w:tcW w:w="752" w:type="dxa"/>
            <w:shd w:val="clear" w:color="auto" w:fill="FFFFFF"/>
            <w:noWrap/>
            <w:tcMar>
              <w:top w:w="0" w:type="dxa"/>
              <w:left w:w="150" w:type="dxa"/>
              <w:bottom w:w="0" w:type="dxa"/>
              <w:right w:w="150" w:type="dxa"/>
            </w:tcMar>
            <w:hideMark/>
          </w:tcPr>
          <w:p w14:paraId="7C04E03B"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1B34A3"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menTablesV2[[</w:t>
            </w:r>
            <w:r w:rsidRPr="002869F4">
              <w:rPr>
                <w:rFonts w:ascii="Consolas" w:eastAsia="Times New Roman" w:hAnsi="Consolas" w:cs="Segoe UI"/>
                <w:color w:val="005CC5"/>
                <w:sz w:val="18"/>
                <w:szCs w:val="18"/>
              </w:rPr>
              <w:t>3</w:t>
            </w:r>
            <w:proofErr w:type="gramStart"/>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005CC5"/>
                <w:sz w:val="18"/>
                <w:szCs w:val="18"/>
              </w:rPr>
              <w:t>1</w:t>
            </w:r>
            <w:r w:rsidRPr="002869F4">
              <w:rPr>
                <w:rFonts w:ascii="Consolas" w:eastAsia="Times New Roman" w:hAnsi="Consolas" w:cs="Segoe UI"/>
                <w:color w:val="D73A49"/>
                <w:sz w:val="18"/>
                <w:szCs w:val="18"/>
              </w:rPr>
              <w:t>:</w:t>
            </w:r>
            <w:r w:rsidRPr="002869F4">
              <w:rPr>
                <w:rFonts w:ascii="Consolas" w:eastAsia="Times New Roman" w:hAnsi="Consolas" w:cs="Segoe UI"/>
                <w:color w:val="005CC5"/>
                <w:sz w:val="18"/>
                <w:szCs w:val="18"/>
              </w:rPr>
              <w:t>10</w:t>
            </w:r>
            <w:r w:rsidRPr="002869F4">
              <w:rPr>
                <w:rFonts w:ascii="Consolas" w:eastAsia="Times New Roman" w:hAnsi="Consolas" w:cs="Segoe UI"/>
                <w:color w:val="24292E"/>
                <w:sz w:val="18"/>
                <w:szCs w:val="18"/>
              </w:rPr>
              <w:t>]</w:t>
            </w:r>
          </w:p>
        </w:tc>
      </w:tr>
      <w:tr w:rsidR="002869F4" w:rsidRPr="002869F4" w14:paraId="33F9F94A" w14:textId="77777777" w:rsidTr="002869F4">
        <w:tc>
          <w:tcPr>
            <w:tcW w:w="752" w:type="dxa"/>
            <w:shd w:val="clear" w:color="auto" w:fill="FFFFFF"/>
            <w:noWrap/>
            <w:tcMar>
              <w:top w:w="0" w:type="dxa"/>
              <w:left w:w="150" w:type="dxa"/>
              <w:bottom w:w="0" w:type="dxa"/>
              <w:right w:w="150" w:type="dxa"/>
            </w:tcMar>
            <w:hideMark/>
          </w:tcPr>
          <w:p w14:paraId="6BE5E719"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DF8B90"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#####menTablesV2[[4</w:t>
            </w:r>
            <w:proofErr w:type="gramStart"/>
            <w:r w:rsidRPr="002869F4">
              <w:rPr>
                <w:rFonts w:ascii="Consolas" w:eastAsia="Times New Roman" w:hAnsi="Consolas" w:cs="Segoe UI"/>
                <w:color w:val="6A737D"/>
                <w:sz w:val="18"/>
                <w:szCs w:val="18"/>
              </w:rPr>
              <w:t>]][</w:t>
            </w:r>
            <w:proofErr w:type="gramEnd"/>
            <w:r w:rsidRPr="002869F4">
              <w:rPr>
                <w:rFonts w:ascii="Consolas" w:eastAsia="Times New Roman" w:hAnsi="Consolas" w:cs="Segoe UI"/>
                <w:color w:val="6A737D"/>
                <w:sz w:val="18"/>
                <w:szCs w:val="18"/>
              </w:rPr>
              <w:t>1:10]</w:t>
            </w:r>
          </w:p>
        </w:tc>
      </w:tr>
      <w:tr w:rsidR="002869F4" w:rsidRPr="002869F4" w14:paraId="6B0B8019" w14:textId="77777777" w:rsidTr="002869F4">
        <w:tc>
          <w:tcPr>
            <w:tcW w:w="752" w:type="dxa"/>
            <w:shd w:val="clear" w:color="auto" w:fill="FFFFFF"/>
            <w:noWrap/>
            <w:tcMar>
              <w:top w:w="0" w:type="dxa"/>
              <w:left w:w="150" w:type="dxa"/>
              <w:bottom w:w="0" w:type="dxa"/>
              <w:right w:w="150" w:type="dxa"/>
            </w:tcMar>
            <w:hideMark/>
          </w:tcPr>
          <w:p w14:paraId="17DD6DF7"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D06DA8"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#####menTablesV2[[5</w:t>
            </w:r>
            <w:proofErr w:type="gramStart"/>
            <w:r w:rsidRPr="002869F4">
              <w:rPr>
                <w:rFonts w:ascii="Consolas" w:eastAsia="Times New Roman" w:hAnsi="Consolas" w:cs="Segoe UI"/>
                <w:color w:val="6A737D"/>
                <w:sz w:val="18"/>
                <w:szCs w:val="18"/>
              </w:rPr>
              <w:t>]][</w:t>
            </w:r>
            <w:proofErr w:type="gramEnd"/>
            <w:r w:rsidRPr="002869F4">
              <w:rPr>
                <w:rFonts w:ascii="Consolas" w:eastAsia="Times New Roman" w:hAnsi="Consolas" w:cs="Segoe UI"/>
                <w:color w:val="6A737D"/>
                <w:sz w:val="18"/>
                <w:szCs w:val="18"/>
              </w:rPr>
              <w:t>1:10]</w:t>
            </w:r>
          </w:p>
        </w:tc>
      </w:tr>
      <w:tr w:rsidR="002869F4" w:rsidRPr="002869F4" w14:paraId="44BB7CB9" w14:textId="77777777" w:rsidTr="002869F4">
        <w:tc>
          <w:tcPr>
            <w:tcW w:w="752" w:type="dxa"/>
            <w:shd w:val="clear" w:color="auto" w:fill="FFFFFF"/>
            <w:noWrap/>
            <w:tcMar>
              <w:top w:w="0" w:type="dxa"/>
              <w:left w:w="150" w:type="dxa"/>
              <w:bottom w:w="0" w:type="dxa"/>
              <w:right w:w="150" w:type="dxa"/>
            </w:tcMar>
            <w:hideMark/>
          </w:tcPr>
          <w:p w14:paraId="333E3685"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BE5478"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#####menTablesV2[[6</w:t>
            </w:r>
            <w:proofErr w:type="gramStart"/>
            <w:r w:rsidRPr="002869F4">
              <w:rPr>
                <w:rFonts w:ascii="Consolas" w:eastAsia="Times New Roman" w:hAnsi="Consolas" w:cs="Segoe UI"/>
                <w:color w:val="6A737D"/>
                <w:sz w:val="18"/>
                <w:szCs w:val="18"/>
              </w:rPr>
              <w:t>]][</w:t>
            </w:r>
            <w:proofErr w:type="gramEnd"/>
            <w:r w:rsidRPr="002869F4">
              <w:rPr>
                <w:rFonts w:ascii="Consolas" w:eastAsia="Times New Roman" w:hAnsi="Consolas" w:cs="Segoe UI"/>
                <w:color w:val="6A737D"/>
                <w:sz w:val="18"/>
                <w:szCs w:val="18"/>
              </w:rPr>
              <w:t>1:10]</w:t>
            </w:r>
          </w:p>
        </w:tc>
      </w:tr>
      <w:tr w:rsidR="002869F4" w:rsidRPr="002869F4" w14:paraId="6426160D" w14:textId="77777777" w:rsidTr="002869F4">
        <w:tc>
          <w:tcPr>
            <w:tcW w:w="752" w:type="dxa"/>
            <w:shd w:val="clear" w:color="auto" w:fill="FFFFFF"/>
            <w:noWrap/>
            <w:tcMar>
              <w:top w:w="0" w:type="dxa"/>
              <w:left w:w="150" w:type="dxa"/>
              <w:bottom w:w="0" w:type="dxa"/>
              <w:right w:w="150" w:type="dxa"/>
            </w:tcMar>
            <w:hideMark/>
          </w:tcPr>
          <w:p w14:paraId="67ACAC3B"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584A45"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#####menTablesV2[[7</w:t>
            </w:r>
            <w:proofErr w:type="gramStart"/>
            <w:r w:rsidRPr="002869F4">
              <w:rPr>
                <w:rFonts w:ascii="Consolas" w:eastAsia="Times New Roman" w:hAnsi="Consolas" w:cs="Segoe UI"/>
                <w:color w:val="6A737D"/>
                <w:sz w:val="18"/>
                <w:szCs w:val="18"/>
              </w:rPr>
              <w:t>]][</w:t>
            </w:r>
            <w:proofErr w:type="gramEnd"/>
            <w:r w:rsidRPr="002869F4">
              <w:rPr>
                <w:rFonts w:ascii="Consolas" w:eastAsia="Times New Roman" w:hAnsi="Consolas" w:cs="Segoe UI"/>
                <w:color w:val="6A737D"/>
                <w:sz w:val="18"/>
                <w:szCs w:val="18"/>
              </w:rPr>
              <w:t>1:10]</w:t>
            </w:r>
          </w:p>
        </w:tc>
      </w:tr>
      <w:tr w:rsidR="002869F4" w:rsidRPr="002869F4" w14:paraId="096E02A7" w14:textId="77777777" w:rsidTr="002869F4">
        <w:tc>
          <w:tcPr>
            <w:tcW w:w="752" w:type="dxa"/>
            <w:shd w:val="clear" w:color="auto" w:fill="FFFFFF"/>
            <w:noWrap/>
            <w:tcMar>
              <w:top w:w="0" w:type="dxa"/>
              <w:left w:w="150" w:type="dxa"/>
              <w:bottom w:w="0" w:type="dxa"/>
              <w:right w:w="150" w:type="dxa"/>
            </w:tcMar>
            <w:hideMark/>
          </w:tcPr>
          <w:p w14:paraId="2428DA86"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540C70"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menTablesV2[[</w:t>
            </w:r>
            <w:r w:rsidRPr="002869F4">
              <w:rPr>
                <w:rFonts w:ascii="Consolas" w:eastAsia="Times New Roman" w:hAnsi="Consolas" w:cs="Segoe UI"/>
                <w:color w:val="005CC5"/>
                <w:sz w:val="18"/>
                <w:szCs w:val="18"/>
              </w:rPr>
              <w:t>8</w:t>
            </w:r>
            <w:proofErr w:type="gramStart"/>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005CC5"/>
                <w:sz w:val="18"/>
                <w:szCs w:val="18"/>
              </w:rPr>
              <w:t>1</w:t>
            </w:r>
            <w:r w:rsidRPr="002869F4">
              <w:rPr>
                <w:rFonts w:ascii="Consolas" w:eastAsia="Times New Roman" w:hAnsi="Consolas" w:cs="Segoe UI"/>
                <w:color w:val="D73A49"/>
                <w:sz w:val="18"/>
                <w:szCs w:val="18"/>
              </w:rPr>
              <w:t>:</w:t>
            </w:r>
            <w:r w:rsidRPr="002869F4">
              <w:rPr>
                <w:rFonts w:ascii="Consolas" w:eastAsia="Times New Roman" w:hAnsi="Consolas" w:cs="Segoe UI"/>
                <w:color w:val="005CC5"/>
                <w:sz w:val="18"/>
                <w:szCs w:val="18"/>
              </w:rPr>
              <w:t>10</w:t>
            </w:r>
            <w:r w:rsidRPr="002869F4">
              <w:rPr>
                <w:rFonts w:ascii="Consolas" w:eastAsia="Times New Roman" w:hAnsi="Consolas" w:cs="Segoe UI"/>
                <w:color w:val="24292E"/>
                <w:sz w:val="18"/>
                <w:szCs w:val="18"/>
              </w:rPr>
              <w:t>]</w:t>
            </w:r>
          </w:p>
        </w:tc>
      </w:tr>
      <w:tr w:rsidR="002869F4" w:rsidRPr="002869F4" w14:paraId="46D6E764" w14:textId="77777777" w:rsidTr="002869F4">
        <w:tc>
          <w:tcPr>
            <w:tcW w:w="752" w:type="dxa"/>
            <w:shd w:val="clear" w:color="auto" w:fill="FFFFFF"/>
            <w:noWrap/>
            <w:tcMar>
              <w:top w:w="0" w:type="dxa"/>
              <w:left w:w="150" w:type="dxa"/>
              <w:bottom w:w="0" w:type="dxa"/>
              <w:right w:w="150" w:type="dxa"/>
            </w:tcMar>
            <w:hideMark/>
          </w:tcPr>
          <w:p w14:paraId="5C686B9A"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F4CFDC"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 Save the outputs</w:t>
            </w:r>
          </w:p>
        </w:tc>
      </w:tr>
      <w:tr w:rsidR="002869F4" w:rsidRPr="002869F4" w14:paraId="37F6DBED" w14:textId="77777777" w:rsidTr="002869F4">
        <w:tc>
          <w:tcPr>
            <w:tcW w:w="752" w:type="dxa"/>
            <w:shd w:val="clear" w:color="auto" w:fill="FFFFFF"/>
            <w:noWrap/>
            <w:tcMar>
              <w:top w:w="0" w:type="dxa"/>
              <w:left w:w="150" w:type="dxa"/>
              <w:bottom w:w="0" w:type="dxa"/>
              <w:right w:w="150" w:type="dxa"/>
            </w:tcMar>
            <w:hideMark/>
          </w:tcPr>
          <w:p w14:paraId="3D77B135"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D61BD7"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gramStart"/>
            <w:r w:rsidRPr="002869F4">
              <w:rPr>
                <w:rFonts w:ascii="Consolas" w:eastAsia="Times New Roman" w:hAnsi="Consolas" w:cs="Segoe UI"/>
                <w:color w:val="24292E"/>
                <w:sz w:val="18"/>
                <w:szCs w:val="18"/>
              </w:rPr>
              <w:t>save(</w:t>
            </w:r>
            <w:proofErr w:type="gramEnd"/>
            <w:r w:rsidRPr="002869F4">
              <w:rPr>
                <w:rFonts w:ascii="Consolas" w:eastAsia="Times New Roman" w:hAnsi="Consolas" w:cs="Segoe UI"/>
                <w:color w:val="24292E"/>
                <w:sz w:val="18"/>
                <w:szCs w:val="18"/>
              </w:rPr>
              <w:t xml:space="preserve">menTablesV2, </w:t>
            </w:r>
            <w:r w:rsidRPr="002869F4">
              <w:rPr>
                <w:rFonts w:ascii="Consolas" w:eastAsia="Times New Roman" w:hAnsi="Consolas" w:cs="Segoe UI"/>
                <w:color w:val="E36209"/>
                <w:sz w:val="18"/>
                <w:szCs w:val="18"/>
              </w:rPr>
              <w:t>file</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w:t>
            </w:r>
            <w:proofErr w:type="spellStart"/>
            <w:r w:rsidRPr="002869F4">
              <w:rPr>
                <w:rFonts w:ascii="Consolas" w:eastAsia="Times New Roman" w:hAnsi="Consolas" w:cs="Segoe UI"/>
                <w:color w:val="032F62"/>
                <w:sz w:val="18"/>
                <w:szCs w:val="18"/>
              </w:rPr>
              <w:t>CBMenTextTables_Houssaye.rda</w:t>
            </w:r>
            <w:proofErr w:type="spellEnd"/>
            <w:r w:rsidRPr="002869F4">
              <w:rPr>
                <w:rFonts w:ascii="Consolas" w:eastAsia="Times New Roman" w:hAnsi="Consolas" w:cs="Segoe UI"/>
                <w:color w:val="032F62"/>
                <w:sz w:val="18"/>
                <w:szCs w:val="18"/>
              </w:rPr>
              <w:t>"</w:t>
            </w:r>
            <w:r w:rsidRPr="002869F4">
              <w:rPr>
                <w:rFonts w:ascii="Consolas" w:eastAsia="Times New Roman" w:hAnsi="Consolas" w:cs="Segoe UI"/>
                <w:color w:val="24292E"/>
                <w:sz w:val="18"/>
                <w:szCs w:val="18"/>
              </w:rPr>
              <w:t>)</w:t>
            </w:r>
          </w:p>
        </w:tc>
      </w:tr>
      <w:tr w:rsidR="002869F4" w:rsidRPr="002869F4" w14:paraId="3039B2BE" w14:textId="77777777" w:rsidTr="002869F4">
        <w:tc>
          <w:tcPr>
            <w:tcW w:w="752" w:type="dxa"/>
            <w:shd w:val="clear" w:color="auto" w:fill="FFFFFF"/>
            <w:noWrap/>
            <w:tcMar>
              <w:top w:w="0" w:type="dxa"/>
              <w:left w:w="150" w:type="dxa"/>
              <w:bottom w:w="0" w:type="dxa"/>
              <w:right w:w="150" w:type="dxa"/>
            </w:tcMar>
            <w:hideMark/>
          </w:tcPr>
          <w:p w14:paraId="145FDE41"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CDE1E35"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38FF5588" w14:textId="77777777" w:rsidTr="002869F4">
        <w:tc>
          <w:tcPr>
            <w:tcW w:w="752" w:type="dxa"/>
            <w:shd w:val="clear" w:color="auto" w:fill="FFFFFF"/>
            <w:noWrap/>
            <w:tcMar>
              <w:top w:w="0" w:type="dxa"/>
              <w:left w:w="150" w:type="dxa"/>
              <w:bottom w:w="0" w:type="dxa"/>
              <w:right w:w="150" w:type="dxa"/>
            </w:tcMar>
            <w:hideMark/>
          </w:tcPr>
          <w:p w14:paraId="308AF48C"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DD46A50"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005CC5"/>
                <w:sz w:val="18"/>
                <w:szCs w:val="18"/>
              </w:rPr>
              <w:t>```</w:t>
            </w:r>
          </w:p>
        </w:tc>
      </w:tr>
      <w:tr w:rsidR="002869F4" w:rsidRPr="002869F4" w14:paraId="73AAF8AE" w14:textId="77777777" w:rsidTr="002869F4">
        <w:tc>
          <w:tcPr>
            <w:tcW w:w="752" w:type="dxa"/>
            <w:shd w:val="clear" w:color="auto" w:fill="FFFFFF"/>
            <w:noWrap/>
            <w:tcMar>
              <w:top w:w="0" w:type="dxa"/>
              <w:left w:w="150" w:type="dxa"/>
              <w:bottom w:w="0" w:type="dxa"/>
              <w:right w:w="150" w:type="dxa"/>
            </w:tcMar>
            <w:hideMark/>
          </w:tcPr>
          <w:p w14:paraId="36810D69"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EC482B" w14:textId="77777777" w:rsidR="002869F4" w:rsidRPr="002869F4" w:rsidRDefault="002869F4" w:rsidP="002869F4">
            <w:pPr>
              <w:spacing w:after="0" w:line="300" w:lineRule="atLeast"/>
              <w:rPr>
                <w:rFonts w:ascii="Consolas" w:eastAsia="Times New Roman" w:hAnsi="Consolas" w:cs="Segoe UI"/>
                <w:color w:val="24292E"/>
                <w:sz w:val="18"/>
                <w:szCs w:val="18"/>
              </w:rPr>
            </w:pPr>
          </w:p>
          <w:p w14:paraId="769956FC"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477E468F" w14:textId="77777777" w:rsidTr="002869F4">
        <w:tc>
          <w:tcPr>
            <w:tcW w:w="752" w:type="dxa"/>
            <w:shd w:val="clear" w:color="auto" w:fill="FFFFFF"/>
            <w:noWrap/>
            <w:tcMar>
              <w:top w:w="0" w:type="dxa"/>
              <w:left w:w="150" w:type="dxa"/>
              <w:bottom w:w="0" w:type="dxa"/>
              <w:right w:w="150" w:type="dxa"/>
            </w:tcMar>
            <w:hideMark/>
          </w:tcPr>
          <w:p w14:paraId="01132439"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6615FAB" w14:textId="77777777" w:rsidR="002869F4" w:rsidRPr="002869F4" w:rsidRDefault="002869F4" w:rsidP="002869F4">
            <w:pPr>
              <w:spacing w:after="0" w:line="300" w:lineRule="atLeast"/>
              <w:rPr>
                <w:rFonts w:ascii="Consolas" w:eastAsia="Times New Roman" w:hAnsi="Consolas" w:cs="Segoe UI"/>
                <w:color w:val="24292E"/>
                <w:sz w:val="18"/>
                <w:szCs w:val="18"/>
              </w:rPr>
            </w:pPr>
          </w:p>
          <w:p w14:paraId="70A00F77"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55D15C7B" w14:textId="77777777" w:rsidTr="002869F4">
        <w:tc>
          <w:tcPr>
            <w:tcW w:w="752" w:type="dxa"/>
            <w:shd w:val="clear" w:color="auto" w:fill="FFFFFF"/>
            <w:noWrap/>
            <w:tcMar>
              <w:top w:w="0" w:type="dxa"/>
              <w:left w:w="150" w:type="dxa"/>
              <w:bottom w:w="0" w:type="dxa"/>
              <w:right w:w="150" w:type="dxa"/>
            </w:tcMar>
            <w:hideMark/>
          </w:tcPr>
          <w:p w14:paraId="5265BF61"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46BC781"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005CC5"/>
                <w:sz w:val="18"/>
                <w:szCs w:val="18"/>
              </w:rPr>
              <w:t>``</w:t>
            </w:r>
            <w:proofErr w:type="gramStart"/>
            <w:r w:rsidRPr="002869F4">
              <w:rPr>
                <w:rFonts w:ascii="Consolas" w:eastAsia="Times New Roman" w:hAnsi="Consolas" w:cs="Segoe UI"/>
                <w:color w:val="005CC5"/>
                <w:sz w:val="18"/>
                <w:szCs w:val="18"/>
              </w:rPr>
              <w:t>`{</w:t>
            </w:r>
            <w:proofErr w:type="gramEnd"/>
            <w:r w:rsidRPr="002869F4">
              <w:rPr>
                <w:rFonts w:ascii="Consolas" w:eastAsia="Times New Roman" w:hAnsi="Consolas" w:cs="Segoe UI"/>
                <w:color w:val="005CC5"/>
                <w:sz w:val="18"/>
                <w:szCs w:val="18"/>
              </w:rPr>
              <w:t xml:space="preserve">r </w:t>
            </w:r>
            <w:proofErr w:type="spellStart"/>
            <w:r w:rsidRPr="002869F4">
              <w:rPr>
                <w:rFonts w:ascii="Consolas" w:eastAsia="Times New Roman" w:hAnsi="Consolas" w:cs="Segoe UI"/>
                <w:color w:val="005CC5"/>
                <w:sz w:val="18"/>
                <w:szCs w:val="18"/>
              </w:rPr>
              <w:t>cleanseMenData</w:t>
            </w:r>
            <w:proofErr w:type="spellEnd"/>
            <w:r w:rsidRPr="002869F4">
              <w:rPr>
                <w:rFonts w:ascii="Consolas" w:eastAsia="Times New Roman" w:hAnsi="Consolas" w:cs="Segoe UI"/>
                <w:color w:val="005CC5"/>
                <w:sz w:val="18"/>
                <w:szCs w:val="18"/>
              </w:rPr>
              <w:t>}</w:t>
            </w:r>
          </w:p>
        </w:tc>
      </w:tr>
      <w:tr w:rsidR="002869F4" w:rsidRPr="002869F4" w14:paraId="63730D09" w14:textId="77777777" w:rsidTr="002869F4">
        <w:tc>
          <w:tcPr>
            <w:tcW w:w="752" w:type="dxa"/>
            <w:shd w:val="clear" w:color="auto" w:fill="FFFFFF"/>
            <w:noWrap/>
            <w:tcMar>
              <w:top w:w="0" w:type="dxa"/>
              <w:left w:w="150" w:type="dxa"/>
              <w:bottom w:w="0" w:type="dxa"/>
              <w:right w:w="150" w:type="dxa"/>
            </w:tcMar>
            <w:hideMark/>
          </w:tcPr>
          <w:p w14:paraId="5BD5B280"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02DADD8"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69116E95" w14:textId="77777777" w:rsidTr="002869F4">
        <w:tc>
          <w:tcPr>
            <w:tcW w:w="752" w:type="dxa"/>
            <w:shd w:val="clear" w:color="auto" w:fill="FFFFFF"/>
            <w:noWrap/>
            <w:tcMar>
              <w:top w:w="0" w:type="dxa"/>
              <w:left w:w="150" w:type="dxa"/>
              <w:bottom w:w="0" w:type="dxa"/>
              <w:right w:w="150" w:type="dxa"/>
            </w:tcMar>
            <w:hideMark/>
          </w:tcPr>
          <w:p w14:paraId="4FC7FCBE"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637E322"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6A8C2027" w14:textId="77777777" w:rsidTr="002869F4">
        <w:tc>
          <w:tcPr>
            <w:tcW w:w="752" w:type="dxa"/>
            <w:shd w:val="clear" w:color="auto" w:fill="FFFFFF"/>
            <w:noWrap/>
            <w:tcMar>
              <w:top w:w="0" w:type="dxa"/>
              <w:left w:w="150" w:type="dxa"/>
              <w:bottom w:w="0" w:type="dxa"/>
              <w:right w:w="150" w:type="dxa"/>
            </w:tcMar>
            <w:hideMark/>
          </w:tcPr>
          <w:p w14:paraId="5CCC4529"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386197A"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spellStart"/>
            <w:r w:rsidRPr="002869F4">
              <w:rPr>
                <w:rFonts w:ascii="Consolas" w:eastAsia="Times New Roman" w:hAnsi="Consolas" w:cs="Segoe UI"/>
                <w:color w:val="E36209"/>
                <w:sz w:val="18"/>
                <w:szCs w:val="18"/>
              </w:rPr>
              <w:t>separatorIdx</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24292E"/>
                <w:sz w:val="18"/>
                <w:szCs w:val="18"/>
              </w:rPr>
              <w:t>grep(</w:t>
            </w:r>
            <w:proofErr w:type="gramEnd"/>
            <w:r w:rsidRPr="002869F4">
              <w:rPr>
                <w:rFonts w:ascii="Consolas" w:eastAsia="Times New Roman" w:hAnsi="Consolas" w:cs="Segoe UI"/>
                <w:color w:val="032F62"/>
                <w:sz w:val="18"/>
                <w:szCs w:val="18"/>
              </w:rPr>
              <w:t>"^==="</w:t>
            </w:r>
            <w:r w:rsidRPr="002869F4">
              <w:rPr>
                <w:rFonts w:ascii="Consolas" w:eastAsia="Times New Roman" w:hAnsi="Consolas" w:cs="Segoe UI"/>
                <w:color w:val="24292E"/>
                <w:sz w:val="18"/>
                <w:szCs w:val="18"/>
              </w:rPr>
              <w:t>, menTablesV2[[</w:t>
            </w:r>
            <w:r w:rsidRPr="002869F4">
              <w:rPr>
                <w:rFonts w:ascii="Consolas" w:eastAsia="Times New Roman" w:hAnsi="Consolas" w:cs="Segoe UI"/>
                <w:color w:val="032F62"/>
                <w:sz w:val="18"/>
                <w:szCs w:val="18"/>
              </w:rPr>
              <w:t>"2006"</w:t>
            </w:r>
            <w:r w:rsidRPr="002869F4">
              <w:rPr>
                <w:rFonts w:ascii="Consolas" w:eastAsia="Times New Roman" w:hAnsi="Consolas" w:cs="Segoe UI"/>
                <w:color w:val="24292E"/>
                <w:sz w:val="18"/>
                <w:szCs w:val="18"/>
              </w:rPr>
              <w:t>]])</w:t>
            </w:r>
          </w:p>
        </w:tc>
      </w:tr>
      <w:tr w:rsidR="002869F4" w:rsidRPr="002869F4" w14:paraId="64492926" w14:textId="77777777" w:rsidTr="002869F4">
        <w:tc>
          <w:tcPr>
            <w:tcW w:w="752" w:type="dxa"/>
            <w:shd w:val="clear" w:color="auto" w:fill="FFFFFF"/>
            <w:noWrap/>
            <w:tcMar>
              <w:top w:w="0" w:type="dxa"/>
              <w:left w:w="150" w:type="dxa"/>
              <w:bottom w:w="0" w:type="dxa"/>
              <w:right w:w="150" w:type="dxa"/>
            </w:tcMar>
            <w:hideMark/>
          </w:tcPr>
          <w:p w14:paraId="1CBA7946"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CB24A2"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spellStart"/>
            <w:r w:rsidRPr="002869F4">
              <w:rPr>
                <w:rFonts w:ascii="Consolas" w:eastAsia="Times New Roman" w:hAnsi="Consolas" w:cs="Segoe UI"/>
                <w:color w:val="E36209"/>
                <w:sz w:val="18"/>
                <w:szCs w:val="18"/>
              </w:rPr>
              <w:t>separatorRow</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menTablesV2[[</w:t>
            </w:r>
            <w:r w:rsidRPr="002869F4">
              <w:rPr>
                <w:rFonts w:ascii="Consolas" w:eastAsia="Times New Roman" w:hAnsi="Consolas" w:cs="Segoe UI"/>
                <w:color w:val="032F62"/>
                <w:sz w:val="18"/>
                <w:szCs w:val="18"/>
              </w:rPr>
              <w:t>'2006'</w:t>
            </w:r>
            <w:proofErr w:type="gramStart"/>
            <w:r w:rsidRPr="002869F4">
              <w:rPr>
                <w:rFonts w:ascii="Consolas" w:eastAsia="Times New Roman" w:hAnsi="Consolas" w:cs="Segoe UI"/>
                <w:color w:val="24292E"/>
                <w:sz w:val="18"/>
                <w:szCs w:val="18"/>
              </w:rPr>
              <w:t>]][</w:t>
            </w:r>
            <w:proofErr w:type="spellStart"/>
            <w:proofErr w:type="gramEnd"/>
            <w:r w:rsidRPr="002869F4">
              <w:rPr>
                <w:rFonts w:ascii="Consolas" w:eastAsia="Times New Roman" w:hAnsi="Consolas" w:cs="Segoe UI"/>
                <w:color w:val="24292E"/>
                <w:sz w:val="18"/>
                <w:szCs w:val="18"/>
              </w:rPr>
              <w:t>separatorIdx</w:t>
            </w:r>
            <w:proofErr w:type="spellEnd"/>
            <w:r w:rsidRPr="002869F4">
              <w:rPr>
                <w:rFonts w:ascii="Consolas" w:eastAsia="Times New Roman" w:hAnsi="Consolas" w:cs="Segoe UI"/>
                <w:color w:val="24292E"/>
                <w:sz w:val="18"/>
                <w:szCs w:val="18"/>
              </w:rPr>
              <w:t>]</w:t>
            </w:r>
          </w:p>
        </w:tc>
      </w:tr>
      <w:tr w:rsidR="002869F4" w:rsidRPr="002869F4" w14:paraId="3AC04BD5" w14:textId="77777777" w:rsidTr="002869F4">
        <w:tc>
          <w:tcPr>
            <w:tcW w:w="752" w:type="dxa"/>
            <w:shd w:val="clear" w:color="auto" w:fill="FFFFFF"/>
            <w:noWrap/>
            <w:tcMar>
              <w:top w:w="0" w:type="dxa"/>
              <w:left w:w="150" w:type="dxa"/>
              <w:bottom w:w="0" w:type="dxa"/>
              <w:right w:w="150" w:type="dxa"/>
            </w:tcMar>
            <w:hideMark/>
          </w:tcPr>
          <w:p w14:paraId="65BC8FE3"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E8E5B0"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spellStart"/>
            <w:r w:rsidRPr="002869F4">
              <w:rPr>
                <w:rFonts w:ascii="Consolas" w:eastAsia="Times New Roman" w:hAnsi="Consolas" w:cs="Segoe UI"/>
                <w:color w:val="E36209"/>
                <w:sz w:val="18"/>
                <w:szCs w:val="18"/>
              </w:rPr>
              <w:t>separatorRowX</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24292E"/>
                <w:sz w:val="18"/>
                <w:szCs w:val="18"/>
              </w:rPr>
              <w:t>paste(</w:t>
            </w:r>
            <w:proofErr w:type="gramEnd"/>
            <w:r w:rsidRPr="002869F4">
              <w:rPr>
                <w:rFonts w:ascii="Consolas" w:eastAsia="Times New Roman" w:hAnsi="Consolas" w:cs="Segoe UI"/>
                <w:color w:val="24292E"/>
                <w:sz w:val="18"/>
                <w:szCs w:val="18"/>
              </w:rPr>
              <w:t>substring(</w:t>
            </w:r>
            <w:proofErr w:type="spellStart"/>
            <w:r w:rsidRPr="002869F4">
              <w:rPr>
                <w:rFonts w:ascii="Consolas" w:eastAsia="Times New Roman" w:hAnsi="Consolas" w:cs="Segoe UI"/>
                <w:color w:val="24292E"/>
                <w:sz w:val="18"/>
                <w:szCs w:val="18"/>
              </w:rPr>
              <w:t>separatorRow</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05CC5"/>
                <w:sz w:val="18"/>
                <w:szCs w:val="18"/>
              </w:rPr>
              <w:t>63</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 "</w:t>
            </w:r>
            <w:r w:rsidRPr="002869F4">
              <w:rPr>
                <w:rFonts w:ascii="Consolas" w:eastAsia="Times New Roman" w:hAnsi="Consolas" w:cs="Segoe UI"/>
                <w:color w:val="24292E"/>
                <w:sz w:val="18"/>
                <w:szCs w:val="18"/>
              </w:rPr>
              <w:t xml:space="preserve">, </w:t>
            </w:r>
          </w:p>
        </w:tc>
      </w:tr>
      <w:tr w:rsidR="002869F4" w:rsidRPr="002869F4" w14:paraId="534265BE" w14:textId="77777777" w:rsidTr="002869F4">
        <w:tc>
          <w:tcPr>
            <w:tcW w:w="752" w:type="dxa"/>
            <w:shd w:val="clear" w:color="auto" w:fill="FFFFFF"/>
            <w:noWrap/>
            <w:tcMar>
              <w:top w:w="0" w:type="dxa"/>
              <w:left w:w="150" w:type="dxa"/>
              <w:bottom w:w="0" w:type="dxa"/>
              <w:right w:w="150" w:type="dxa"/>
            </w:tcMar>
            <w:hideMark/>
          </w:tcPr>
          <w:p w14:paraId="7E29FB5F"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9D7947"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24292E"/>
                <w:sz w:val="18"/>
                <w:szCs w:val="18"/>
              </w:rPr>
              <w:t>substring(</w:t>
            </w:r>
            <w:proofErr w:type="spellStart"/>
            <w:proofErr w:type="gramEnd"/>
            <w:r w:rsidRPr="002869F4">
              <w:rPr>
                <w:rFonts w:ascii="Consolas" w:eastAsia="Times New Roman" w:hAnsi="Consolas" w:cs="Segoe UI"/>
                <w:color w:val="24292E"/>
                <w:sz w:val="18"/>
                <w:szCs w:val="18"/>
              </w:rPr>
              <w:t>separatorRow</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05CC5"/>
                <w:sz w:val="18"/>
                <w:szCs w:val="18"/>
              </w:rPr>
              <w:t>65</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nchar</w:t>
            </w:r>
            <w:proofErr w:type="spellEnd"/>
            <w:r w:rsidRPr="002869F4">
              <w:rPr>
                <w:rFonts w:ascii="Consolas" w:eastAsia="Times New Roman" w:hAnsi="Consolas" w:cs="Segoe UI"/>
                <w:color w:val="24292E"/>
                <w:sz w:val="18"/>
                <w:szCs w:val="18"/>
              </w:rPr>
              <w:t>(</w:t>
            </w:r>
            <w:proofErr w:type="spellStart"/>
            <w:r w:rsidRPr="002869F4">
              <w:rPr>
                <w:rFonts w:ascii="Consolas" w:eastAsia="Times New Roman" w:hAnsi="Consolas" w:cs="Segoe UI"/>
                <w:color w:val="24292E"/>
                <w:sz w:val="18"/>
                <w:szCs w:val="18"/>
              </w:rPr>
              <w:t>separatorRow</w:t>
            </w:r>
            <w:proofErr w:type="spellEnd"/>
            <w:r w:rsidRPr="002869F4">
              <w:rPr>
                <w:rFonts w:ascii="Consolas" w:eastAsia="Times New Roman" w:hAnsi="Consolas" w:cs="Segoe UI"/>
                <w:color w:val="24292E"/>
                <w:sz w:val="18"/>
                <w:szCs w:val="18"/>
              </w:rPr>
              <w:t xml:space="preserve">)), </w:t>
            </w:r>
          </w:p>
        </w:tc>
      </w:tr>
      <w:tr w:rsidR="002869F4" w:rsidRPr="002869F4" w14:paraId="3C4825E4" w14:textId="77777777" w:rsidTr="002869F4">
        <w:tc>
          <w:tcPr>
            <w:tcW w:w="752" w:type="dxa"/>
            <w:shd w:val="clear" w:color="auto" w:fill="FFFFFF"/>
            <w:noWrap/>
            <w:tcMar>
              <w:top w:w="0" w:type="dxa"/>
              <w:left w:w="150" w:type="dxa"/>
              <w:bottom w:w="0" w:type="dxa"/>
              <w:right w:w="150" w:type="dxa"/>
            </w:tcMar>
            <w:hideMark/>
          </w:tcPr>
          <w:p w14:paraId="354618C5"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D3102E0"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sep</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w:t>
            </w:r>
            <w:r w:rsidRPr="002869F4">
              <w:rPr>
                <w:rFonts w:ascii="Consolas" w:eastAsia="Times New Roman" w:hAnsi="Consolas" w:cs="Segoe UI"/>
                <w:color w:val="24292E"/>
                <w:sz w:val="18"/>
                <w:szCs w:val="18"/>
              </w:rPr>
              <w:t>)</w:t>
            </w:r>
          </w:p>
        </w:tc>
      </w:tr>
      <w:tr w:rsidR="002869F4" w:rsidRPr="002869F4" w14:paraId="3EACBF80" w14:textId="77777777" w:rsidTr="002869F4">
        <w:tc>
          <w:tcPr>
            <w:tcW w:w="752" w:type="dxa"/>
            <w:shd w:val="clear" w:color="auto" w:fill="FFFFFF"/>
            <w:noWrap/>
            <w:tcMar>
              <w:top w:w="0" w:type="dxa"/>
              <w:left w:w="150" w:type="dxa"/>
              <w:bottom w:w="0" w:type="dxa"/>
              <w:right w:w="150" w:type="dxa"/>
            </w:tcMar>
            <w:hideMark/>
          </w:tcPr>
          <w:p w14:paraId="36E25F7D"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5761913"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menTablesV2[[</w:t>
            </w:r>
            <w:r w:rsidRPr="002869F4">
              <w:rPr>
                <w:rFonts w:ascii="Consolas" w:eastAsia="Times New Roman" w:hAnsi="Consolas" w:cs="Segoe UI"/>
                <w:color w:val="032F62"/>
                <w:sz w:val="18"/>
                <w:szCs w:val="18"/>
              </w:rPr>
              <w:t>'2006'</w:t>
            </w:r>
            <w:proofErr w:type="gramStart"/>
            <w:r w:rsidRPr="002869F4">
              <w:rPr>
                <w:rFonts w:ascii="Consolas" w:eastAsia="Times New Roman" w:hAnsi="Consolas" w:cs="Segoe UI"/>
                <w:color w:val="24292E"/>
                <w:sz w:val="18"/>
                <w:szCs w:val="18"/>
              </w:rPr>
              <w:t>]][</w:t>
            </w:r>
            <w:proofErr w:type="spellStart"/>
            <w:proofErr w:type="gramEnd"/>
            <w:r w:rsidRPr="002869F4">
              <w:rPr>
                <w:rFonts w:ascii="Consolas" w:eastAsia="Times New Roman" w:hAnsi="Consolas" w:cs="Segoe UI"/>
                <w:color w:val="24292E"/>
                <w:sz w:val="18"/>
                <w:szCs w:val="18"/>
              </w:rPr>
              <w:t>separatorIdx</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separatorRowX</w:t>
            </w:r>
            <w:proofErr w:type="spellEnd"/>
          </w:p>
        </w:tc>
      </w:tr>
      <w:tr w:rsidR="002869F4" w:rsidRPr="002869F4" w14:paraId="2A691C02" w14:textId="77777777" w:rsidTr="002869F4">
        <w:tc>
          <w:tcPr>
            <w:tcW w:w="752" w:type="dxa"/>
            <w:shd w:val="clear" w:color="auto" w:fill="FFFFFF"/>
            <w:noWrap/>
            <w:tcMar>
              <w:top w:w="0" w:type="dxa"/>
              <w:left w:w="150" w:type="dxa"/>
              <w:bottom w:w="0" w:type="dxa"/>
              <w:right w:w="150" w:type="dxa"/>
            </w:tcMar>
            <w:hideMark/>
          </w:tcPr>
          <w:p w14:paraId="043B63ED"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752714"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54552C97" w14:textId="77777777" w:rsidTr="002869F4">
        <w:tc>
          <w:tcPr>
            <w:tcW w:w="752" w:type="dxa"/>
            <w:shd w:val="clear" w:color="auto" w:fill="FFFFFF"/>
            <w:noWrap/>
            <w:tcMar>
              <w:top w:w="0" w:type="dxa"/>
              <w:left w:w="150" w:type="dxa"/>
              <w:bottom w:w="0" w:type="dxa"/>
              <w:right w:w="150" w:type="dxa"/>
            </w:tcMar>
            <w:hideMark/>
          </w:tcPr>
          <w:p w14:paraId="1D644861"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B3967F0"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391955F8" w14:textId="77777777" w:rsidTr="002869F4">
        <w:tc>
          <w:tcPr>
            <w:tcW w:w="752" w:type="dxa"/>
            <w:shd w:val="clear" w:color="auto" w:fill="FFFFFF"/>
            <w:noWrap/>
            <w:tcMar>
              <w:top w:w="0" w:type="dxa"/>
              <w:left w:w="150" w:type="dxa"/>
              <w:bottom w:w="0" w:type="dxa"/>
              <w:right w:w="150" w:type="dxa"/>
            </w:tcMar>
            <w:hideMark/>
          </w:tcPr>
          <w:p w14:paraId="629C84DB"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9A1A3E5"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61DBF51C" w14:textId="77777777" w:rsidTr="002869F4">
        <w:tc>
          <w:tcPr>
            <w:tcW w:w="752" w:type="dxa"/>
            <w:shd w:val="clear" w:color="auto" w:fill="FFFFFF"/>
            <w:noWrap/>
            <w:tcMar>
              <w:top w:w="0" w:type="dxa"/>
              <w:left w:w="150" w:type="dxa"/>
              <w:bottom w:w="0" w:type="dxa"/>
              <w:right w:w="150" w:type="dxa"/>
            </w:tcMar>
            <w:hideMark/>
          </w:tcPr>
          <w:p w14:paraId="1C03D367"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9D1D4C2"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450F4229" w14:textId="77777777" w:rsidTr="002869F4">
        <w:tc>
          <w:tcPr>
            <w:tcW w:w="752" w:type="dxa"/>
            <w:shd w:val="clear" w:color="auto" w:fill="FFFFFF"/>
            <w:noWrap/>
            <w:tcMar>
              <w:top w:w="0" w:type="dxa"/>
              <w:left w:w="150" w:type="dxa"/>
              <w:bottom w:w="0" w:type="dxa"/>
              <w:right w:w="150" w:type="dxa"/>
            </w:tcMar>
            <w:hideMark/>
          </w:tcPr>
          <w:p w14:paraId="4E571CD2"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EF98278"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005CC5"/>
                <w:sz w:val="18"/>
                <w:szCs w:val="18"/>
              </w:rPr>
              <w:t>```</w:t>
            </w:r>
          </w:p>
        </w:tc>
      </w:tr>
      <w:tr w:rsidR="002869F4" w:rsidRPr="002869F4" w14:paraId="2594DDF2" w14:textId="77777777" w:rsidTr="002869F4">
        <w:tc>
          <w:tcPr>
            <w:tcW w:w="752" w:type="dxa"/>
            <w:shd w:val="clear" w:color="auto" w:fill="FFFFFF"/>
            <w:noWrap/>
            <w:tcMar>
              <w:top w:w="0" w:type="dxa"/>
              <w:left w:w="150" w:type="dxa"/>
              <w:bottom w:w="0" w:type="dxa"/>
              <w:right w:w="150" w:type="dxa"/>
            </w:tcMar>
            <w:hideMark/>
          </w:tcPr>
          <w:p w14:paraId="7569EF71"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13A600" w14:textId="77777777" w:rsidR="002869F4" w:rsidRPr="002869F4" w:rsidRDefault="002869F4" w:rsidP="002869F4">
            <w:pPr>
              <w:spacing w:after="0" w:line="300" w:lineRule="atLeast"/>
              <w:rPr>
                <w:rFonts w:ascii="Consolas" w:eastAsia="Times New Roman" w:hAnsi="Consolas" w:cs="Segoe UI"/>
                <w:color w:val="24292E"/>
                <w:sz w:val="18"/>
                <w:szCs w:val="18"/>
              </w:rPr>
            </w:pPr>
          </w:p>
          <w:p w14:paraId="18D45A32"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6539338B" w14:textId="77777777" w:rsidTr="002869F4">
        <w:tc>
          <w:tcPr>
            <w:tcW w:w="752" w:type="dxa"/>
            <w:shd w:val="clear" w:color="auto" w:fill="FFFFFF"/>
            <w:noWrap/>
            <w:tcMar>
              <w:top w:w="0" w:type="dxa"/>
              <w:left w:w="150" w:type="dxa"/>
              <w:bottom w:w="0" w:type="dxa"/>
              <w:right w:w="150" w:type="dxa"/>
            </w:tcMar>
            <w:hideMark/>
          </w:tcPr>
          <w:p w14:paraId="5B136614"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23FECF4" w14:textId="77777777" w:rsidR="002869F4" w:rsidRPr="002869F4" w:rsidRDefault="002869F4" w:rsidP="002869F4">
            <w:pPr>
              <w:spacing w:after="0" w:line="300" w:lineRule="atLeast"/>
              <w:rPr>
                <w:rFonts w:ascii="Consolas" w:eastAsia="Times New Roman" w:hAnsi="Consolas" w:cs="Segoe UI"/>
                <w:color w:val="24292E"/>
                <w:sz w:val="18"/>
                <w:szCs w:val="18"/>
              </w:rPr>
            </w:pPr>
          </w:p>
          <w:p w14:paraId="3971FE65"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2EBF1FB4" w14:textId="77777777" w:rsidTr="002869F4">
        <w:tc>
          <w:tcPr>
            <w:tcW w:w="752" w:type="dxa"/>
            <w:shd w:val="clear" w:color="auto" w:fill="FFFFFF"/>
            <w:noWrap/>
            <w:tcMar>
              <w:top w:w="0" w:type="dxa"/>
              <w:left w:w="150" w:type="dxa"/>
              <w:bottom w:w="0" w:type="dxa"/>
              <w:right w:w="150" w:type="dxa"/>
            </w:tcMar>
            <w:hideMark/>
          </w:tcPr>
          <w:p w14:paraId="5E7B46F1"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A5D7786"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005CC5"/>
                <w:sz w:val="18"/>
                <w:szCs w:val="18"/>
              </w:rPr>
              <w:t>``</w:t>
            </w:r>
            <w:proofErr w:type="gramStart"/>
            <w:r w:rsidRPr="002869F4">
              <w:rPr>
                <w:rFonts w:ascii="Consolas" w:eastAsia="Times New Roman" w:hAnsi="Consolas" w:cs="Segoe UI"/>
                <w:color w:val="005CC5"/>
                <w:sz w:val="18"/>
                <w:szCs w:val="18"/>
              </w:rPr>
              <w:t>`{</w:t>
            </w:r>
            <w:proofErr w:type="gramEnd"/>
            <w:r w:rsidRPr="002869F4">
              <w:rPr>
                <w:rFonts w:ascii="Consolas" w:eastAsia="Times New Roman" w:hAnsi="Consolas" w:cs="Segoe UI"/>
                <w:color w:val="005CC5"/>
                <w:sz w:val="18"/>
                <w:szCs w:val="18"/>
              </w:rPr>
              <w:t xml:space="preserve">r </w:t>
            </w:r>
            <w:proofErr w:type="spellStart"/>
            <w:r w:rsidRPr="002869F4">
              <w:rPr>
                <w:rFonts w:ascii="Consolas" w:eastAsia="Times New Roman" w:hAnsi="Consolas" w:cs="Segoe UI"/>
                <w:color w:val="005CC5"/>
                <w:sz w:val="18"/>
                <w:szCs w:val="18"/>
              </w:rPr>
              <w:t>createMenMatrix</w:t>
            </w:r>
            <w:proofErr w:type="spellEnd"/>
            <w:r w:rsidRPr="002869F4">
              <w:rPr>
                <w:rFonts w:ascii="Consolas" w:eastAsia="Times New Roman" w:hAnsi="Consolas" w:cs="Segoe UI"/>
                <w:color w:val="005CC5"/>
                <w:sz w:val="18"/>
                <w:szCs w:val="18"/>
              </w:rPr>
              <w:t>}</w:t>
            </w:r>
          </w:p>
        </w:tc>
      </w:tr>
      <w:tr w:rsidR="002869F4" w:rsidRPr="002869F4" w14:paraId="5CEAE8C9" w14:textId="77777777" w:rsidTr="002869F4">
        <w:tc>
          <w:tcPr>
            <w:tcW w:w="752" w:type="dxa"/>
            <w:shd w:val="clear" w:color="auto" w:fill="FFFFFF"/>
            <w:noWrap/>
            <w:tcMar>
              <w:top w:w="0" w:type="dxa"/>
              <w:left w:w="150" w:type="dxa"/>
              <w:bottom w:w="0" w:type="dxa"/>
              <w:right w:w="150" w:type="dxa"/>
            </w:tcMar>
            <w:hideMark/>
          </w:tcPr>
          <w:p w14:paraId="753015ED"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C6279F"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274D7268" w14:textId="77777777" w:rsidTr="002869F4">
        <w:tc>
          <w:tcPr>
            <w:tcW w:w="752" w:type="dxa"/>
            <w:shd w:val="clear" w:color="auto" w:fill="FFFFFF"/>
            <w:noWrap/>
            <w:tcMar>
              <w:top w:w="0" w:type="dxa"/>
              <w:left w:w="150" w:type="dxa"/>
              <w:bottom w:w="0" w:type="dxa"/>
              <w:right w:w="150" w:type="dxa"/>
            </w:tcMar>
            <w:hideMark/>
          </w:tcPr>
          <w:p w14:paraId="3AF141AF"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471A82C"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284370A6" w14:textId="77777777" w:rsidTr="002869F4">
        <w:tc>
          <w:tcPr>
            <w:tcW w:w="752" w:type="dxa"/>
            <w:shd w:val="clear" w:color="auto" w:fill="FFFFFF"/>
            <w:noWrap/>
            <w:tcMar>
              <w:top w:w="0" w:type="dxa"/>
              <w:left w:w="150" w:type="dxa"/>
              <w:bottom w:w="0" w:type="dxa"/>
              <w:right w:w="150" w:type="dxa"/>
            </w:tcMar>
            <w:hideMark/>
          </w:tcPr>
          <w:p w14:paraId="612AD220"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2CC075E"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4AF80E8F" w14:textId="77777777" w:rsidTr="002869F4">
        <w:tc>
          <w:tcPr>
            <w:tcW w:w="752" w:type="dxa"/>
            <w:shd w:val="clear" w:color="auto" w:fill="FFFFFF"/>
            <w:noWrap/>
            <w:tcMar>
              <w:top w:w="0" w:type="dxa"/>
              <w:left w:w="150" w:type="dxa"/>
              <w:bottom w:w="0" w:type="dxa"/>
              <w:right w:w="150" w:type="dxa"/>
            </w:tcMar>
            <w:hideMark/>
          </w:tcPr>
          <w:p w14:paraId="3E455F6E"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66AD19C"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spellStart"/>
            <w:r w:rsidRPr="002869F4">
              <w:rPr>
                <w:rFonts w:ascii="Consolas" w:eastAsia="Times New Roman" w:hAnsi="Consolas" w:cs="Segoe UI"/>
                <w:color w:val="E36209"/>
                <w:sz w:val="18"/>
                <w:szCs w:val="18"/>
              </w:rPr>
              <w:t>menResMat</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lapply</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 xml:space="preserve">menTablesV2, </w:t>
            </w:r>
            <w:proofErr w:type="spellStart"/>
            <w:r w:rsidRPr="002869F4">
              <w:rPr>
                <w:rFonts w:ascii="Consolas" w:eastAsia="Times New Roman" w:hAnsi="Consolas" w:cs="Segoe UI"/>
                <w:color w:val="24292E"/>
                <w:sz w:val="18"/>
                <w:szCs w:val="18"/>
              </w:rPr>
              <w:t>extractVariables</w:t>
            </w:r>
            <w:proofErr w:type="spellEnd"/>
            <w:r w:rsidRPr="002869F4">
              <w:rPr>
                <w:rFonts w:ascii="Consolas" w:eastAsia="Times New Roman" w:hAnsi="Consolas" w:cs="Segoe UI"/>
                <w:color w:val="24292E"/>
                <w:sz w:val="18"/>
                <w:szCs w:val="18"/>
              </w:rPr>
              <w:t>)</w:t>
            </w:r>
          </w:p>
        </w:tc>
      </w:tr>
      <w:tr w:rsidR="002869F4" w:rsidRPr="002869F4" w14:paraId="169905A4" w14:textId="77777777" w:rsidTr="002869F4">
        <w:tc>
          <w:tcPr>
            <w:tcW w:w="752" w:type="dxa"/>
            <w:shd w:val="clear" w:color="auto" w:fill="FFFFFF"/>
            <w:noWrap/>
            <w:tcMar>
              <w:top w:w="0" w:type="dxa"/>
              <w:left w:w="150" w:type="dxa"/>
              <w:bottom w:w="0" w:type="dxa"/>
              <w:right w:w="150" w:type="dxa"/>
            </w:tcMar>
            <w:hideMark/>
          </w:tcPr>
          <w:p w14:paraId="29536954"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FC8C23"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5D80CA7E" w14:textId="77777777" w:rsidTr="002869F4">
        <w:tc>
          <w:tcPr>
            <w:tcW w:w="752" w:type="dxa"/>
            <w:shd w:val="clear" w:color="auto" w:fill="FFFFFF"/>
            <w:noWrap/>
            <w:tcMar>
              <w:top w:w="0" w:type="dxa"/>
              <w:left w:w="150" w:type="dxa"/>
              <w:bottom w:w="0" w:type="dxa"/>
              <w:right w:w="150" w:type="dxa"/>
            </w:tcMar>
            <w:hideMark/>
          </w:tcPr>
          <w:p w14:paraId="077A1FDA"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324954E"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32641A21" w14:textId="77777777" w:rsidTr="002869F4">
        <w:tc>
          <w:tcPr>
            <w:tcW w:w="752" w:type="dxa"/>
            <w:shd w:val="clear" w:color="auto" w:fill="FFFFFF"/>
            <w:noWrap/>
            <w:tcMar>
              <w:top w:w="0" w:type="dxa"/>
              <w:left w:w="150" w:type="dxa"/>
              <w:bottom w:w="0" w:type="dxa"/>
              <w:right w:w="150" w:type="dxa"/>
            </w:tcMar>
            <w:hideMark/>
          </w:tcPr>
          <w:p w14:paraId="30E5390A"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4C9F25F"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 looking at results and it appears we have peeled out headers.  Now time to explore individual years</w:t>
            </w:r>
          </w:p>
        </w:tc>
      </w:tr>
      <w:tr w:rsidR="002869F4" w:rsidRPr="002869F4" w14:paraId="6321531C" w14:textId="77777777" w:rsidTr="002869F4">
        <w:tc>
          <w:tcPr>
            <w:tcW w:w="752" w:type="dxa"/>
            <w:shd w:val="clear" w:color="auto" w:fill="FFFFFF"/>
            <w:noWrap/>
            <w:tcMar>
              <w:top w:w="0" w:type="dxa"/>
              <w:left w:w="150" w:type="dxa"/>
              <w:bottom w:w="0" w:type="dxa"/>
              <w:right w:w="150" w:type="dxa"/>
            </w:tcMar>
            <w:hideMark/>
          </w:tcPr>
          <w:p w14:paraId="454B21E1"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5F8FEC"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2284662C" w14:textId="77777777" w:rsidTr="002869F4">
        <w:tc>
          <w:tcPr>
            <w:tcW w:w="752" w:type="dxa"/>
            <w:shd w:val="clear" w:color="auto" w:fill="FFFFFF"/>
            <w:noWrap/>
            <w:tcMar>
              <w:top w:w="0" w:type="dxa"/>
              <w:left w:w="150" w:type="dxa"/>
              <w:bottom w:w="0" w:type="dxa"/>
              <w:right w:w="150" w:type="dxa"/>
            </w:tcMar>
            <w:hideMark/>
          </w:tcPr>
          <w:p w14:paraId="107E351D"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4C84824"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005CC5"/>
                <w:sz w:val="18"/>
                <w:szCs w:val="18"/>
              </w:rPr>
              <w:t>```</w:t>
            </w:r>
          </w:p>
        </w:tc>
      </w:tr>
      <w:tr w:rsidR="002869F4" w:rsidRPr="002869F4" w14:paraId="2C6C77DD" w14:textId="77777777" w:rsidTr="002869F4">
        <w:tc>
          <w:tcPr>
            <w:tcW w:w="752" w:type="dxa"/>
            <w:shd w:val="clear" w:color="auto" w:fill="FFFFFF"/>
            <w:noWrap/>
            <w:tcMar>
              <w:top w:w="0" w:type="dxa"/>
              <w:left w:w="150" w:type="dxa"/>
              <w:bottom w:w="0" w:type="dxa"/>
              <w:right w:w="150" w:type="dxa"/>
            </w:tcMar>
            <w:hideMark/>
          </w:tcPr>
          <w:p w14:paraId="4C505856"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59B77B" w14:textId="77777777" w:rsidR="002869F4" w:rsidRPr="002869F4" w:rsidRDefault="002869F4" w:rsidP="002869F4">
            <w:pPr>
              <w:spacing w:after="0" w:line="300" w:lineRule="atLeast"/>
              <w:rPr>
                <w:rFonts w:ascii="Consolas" w:eastAsia="Times New Roman" w:hAnsi="Consolas" w:cs="Segoe UI"/>
                <w:color w:val="24292E"/>
                <w:sz w:val="18"/>
                <w:szCs w:val="18"/>
              </w:rPr>
            </w:pPr>
          </w:p>
          <w:p w14:paraId="29E0B42A"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34726274" w14:textId="77777777" w:rsidTr="002869F4">
        <w:tc>
          <w:tcPr>
            <w:tcW w:w="752" w:type="dxa"/>
            <w:shd w:val="clear" w:color="auto" w:fill="FFFFFF"/>
            <w:noWrap/>
            <w:tcMar>
              <w:top w:w="0" w:type="dxa"/>
              <w:left w:w="150" w:type="dxa"/>
              <w:bottom w:w="0" w:type="dxa"/>
              <w:right w:w="150" w:type="dxa"/>
            </w:tcMar>
            <w:hideMark/>
          </w:tcPr>
          <w:p w14:paraId="583F337F"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BA783A7"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005CC5"/>
                <w:sz w:val="18"/>
                <w:szCs w:val="18"/>
              </w:rPr>
              <w:t>``</w:t>
            </w:r>
            <w:proofErr w:type="gramStart"/>
            <w:r w:rsidRPr="002869F4">
              <w:rPr>
                <w:rFonts w:ascii="Consolas" w:eastAsia="Times New Roman" w:hAnsi="Consolas" w:cs="Segoe UI"/>
                <w:color w:val="005CC5"/>
                <w:sz w:val="18"/>
                <w:szCs w:val="18"/>
              </w:rPr>
              <w:t>`{</w:t>
            </w:r>
            <w:proofErr w:type="gramEnd"/>
            <w:r w:rsidRPr="002869F4">
              <w:rPr>
                <w:rFonts w:ascii="Consolas" w:eastAsia="Times New Roman" w:hAnsi="Consolas" w:cs="Segoe UI"/>
                <w:color w:val="005CC5"/>
                <w:sz w:val="18"/>
                <w:szCs w:val="18"/>
              </w:rPr>
              <w:t xml:space="preserve">r </w:t>
            </w:r>
            <w:proofErr w:type="spellStart"/>
            <w:r w:rsidRPr="002869F4">
              <w:rPr>
                <w:rFonts w:ascii="Consolas" w:eastAsia="Times New Roman" w:hAnsi="Consolas" w:cs="Segoe UI"/>
                <w:color w:val="005CC5"/>
                <w:sz w:val="18"/>
                <w:szCs w:val="18"/>
              </w:rPr>
              <w:t>createMenDF</w:t>
            </w:r>
            <w:proofErr w:type="spellEnd"/>
            <w:r w:rsidRPr="002869F4">
              <w:rPr>
                <w:rFonts w:ascii="Consolas" w:eastAsia="Times New Roman" w:hAnsi="Consolas" w:cs="Segoe UI"/>
                <w:color w:val="005CC5"/>
                <w:sz w:val="18"/>
                <w:szCs w:val="18"/>
              </w:rPr>
              <w:t>}</w:t>
            </w:r>
          </w:p>
        </w:tc>
      </w:tr>
      <w:tr w:rsidR="002869F4" w:rsidRPr="002869F4" w14:paraId="43291829" w14:textId="77777777" w:rsidTr="002869F4">
        <w:tc>
          <w:tcPr>
            <w:tcW w:w="752" w:type="dxa"/>
            <w:shd w:val="clear" w:color="auto" w:fill="FFFFFF"/>
            <w:noWrap/>
            <w:tcMar>
              <w:top w:w="0" w:type="dxa"/>
              <w:left w:w="150" w:type="dxa"/>
              <w:bottom w:w="0" w:type="dxa"/>
              <w:right w:w="150" w:type="dxa"/>
            </w:tcMar>
            <w:hideMark/>
          </w:tcPr>
          <w:p w14:paraId="2337CC3E"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A320AB"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spellStart"/>
            <w:r w:rsidRPr="002869F4">
              <w:rPr>
                <w:rFonts w:ascii="Consolas" w:eastAsia="Times New Roman" w:hAnsi="Consolas" w:cs="Segoe UI"/>
                <w:color w:val="E36209"/>
                <w:sz w:val="18"/>
                <w:szCs w:val="18"/>
              </w:rPr>
              <w:t>menDF</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mapply</w:t>
            </w:r>
            <w:proofErr w:type="spellEnd"/>
            <w:r w:rsidRPr="002869F4">
              <w:rPr>
                <w:rFonts w:ascii="Consolas" w:eastAsia="Times New Roman" w:hAnsi="Consolas" w:cs="Segoe UI"/>
                <w:color w:val="24292E"/>
                <w:sz w:val="18"/>
                <w:szCs w:val="18"/>
              </w:rPr>
              <w:t>(</w:t>
            </w:r>
            <w:proofErr w:type="spellStart"/>
            <w:proofErr w:type="gramEnd"/>
            <w:r w:rsidRPr="002869F4">
              <w:rPr>
                <w:rFonts w:ascii="Consolas" w:eastAsia="Times New Roman" w:hAnsi="Consolas" w:cs="Segoe UI"/>
                <w:color w:val="24292E"/>
                <w:sz w:val="18"/>
                <w:szCs w:val="18"/>
              </w:rPr>
              <w:t>createDF</w:t>
            </w:r>
            <w:proofErr w:type="spellEnd"/>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menResMat</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year</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05CC5"/>
                <w:sz w:val="18"/>
                <w:szCs w:val="18"/>
              </w:rPr>
              <w:t>1999</w:t>
            </w:r>
            <w:r w:rsidRPr="002869F4">
              <w:rPr>
                <w:rFonts w:ascii="Consolas" w:eastAsia="Times New Roman" w:hAnsi="Consolas" w:cs="Segoe UI"/>
                <w:color w:val="D73A49"/>
                <w:sz w:val="18"/>
                <w:szCs w:val="18"/>
              </w:rPr>
              <w:t>:</w:t>
            </w:r>
            <w:r w:rsidRPr="002869F4">
              <w:rPr>
                <w:rFonts w:ascii="Consolas" w:eastAsia="Times New Roman" w:hAnsi="Consolas" w:cs="Segoe UI"/>
                <w:color w:val="005CC5"/>
                <w:sz w:val="18"/>
                <w:szCs w:val="18"/>
              </w:rPr>
              <w:t>2012</w:t>
            </w:r>
            <w:r w:rsidRPr="002869F4">
              <w:rPr>
                <w:rFonts w:ascii="Consolas" w:eastAsia="Times New Roman" w:hAnsi="Consolas" w:cs="Segoe UI"/>
                <w:color w:val="24292E"/>
                <w:sz w:val="18"/>
                <w:szCs w:val="18"/>
              </w:rPr>
              <w:t>,</w:t>
            </w:r>
          </w:p>
        </w:tc>
      </w:tr>
      <w:tr w:rsidR="002869F4" w:rsidRPr="002869F4" w14:paraId="60DD6889" w14:textId="77777777" w:rsidTr="002869F4">
        <w:tc>
          <w:tcPr>
            <w:tcW w:w="752" w:type="dxa"/>
            <w:shd w:val="clear" w:color="auto" w:fill="FFFFFF"/>
            <w:noWrap/>
            <w:tcMar>
              <w:top w:w="0" w:type="dxa"/>
              <w:left w:w="150" w:type="dxa"/>
              <w:bottom w:w="0" w:type="dxa"/>
              <w:right w:w="150" w:type="dxa"/>
            </w:tcMar>
            <w:hideMark/>
          </w:tcPr>
          <w:p w14:paraId="1A90C725"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349FA6"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sex</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24292E"/>
                <w:sz w:val="18"/>
                <w:szCs w:val="18"/>
              </w:rPr>
              <w:t>rep(</w:t>
            </w:r>
            <w:proofErr w:type="gramEnd"/>
            <w:r w:rsidRPr="002869F4">
              <w:rPr>
                <w:rFonts w:ascii="Consolas" w:eastAsia="Times New Roman" w:hAnsi="Consolas" w:cs="Segoe UI"/>
                <w:color w:val="032F62"/>
                <w:sz w:val="18"/>
                <w:szCs w:val="18"/>
              </w:rPr>
              <w:t>"M"</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05CC5"/>
                <w:sz w:val="18"/>
                <w:szCs w:val="18"/>
              </w:rPr>
              <w:t>14</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SIMPLIFY</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05CC5"/>
                <w:sz w:val="18"/>
                <w:szCs w:val="18"/>
              </w:rPr>
              <w:t>FALSE</w:t>
            </w:r>
            <w:r w:rsidRPr="002869F4">
              <w:rPr>
                <w:rFonts w:ascii="Consolas" w:eastAsia="Times New Roman" w:hAnsi="Consolas" w:cs="Segoe UI"/>
                <w:color w:val="24292E"/>
                <w:sz w:val="18"/>
                <w:szCs w:val="18"/>
              </w:rPr>
              <w:t>)</w:t>
            </w:r>
          </w:p>
        </w:tc>
      </w:tr>
      <w:tr w:rsidR="002869F4" w:rsidRPr="002869F4" w14:paraId="1ACA6D91" w14:textId="77777777" w:rsidTr="002869F4">
        <w:tc>
          <w:tcPr>
            <w:tcW w:w="752" w:type="dxa"/>
            <w:shd w:val="clear" w:color="auto" w:fill="FFFFFF"/>
            <w:noWrap/>
            <w:tcMar>
              <w:top w:w="0" w:type="dxa"/>
              <w:left w:w="150" w:type="dxa"/>
              <w:bottom w:w="0" w:type="dxa"/>
              <w:right w:w="150" w:type="dxa"/>
            </w:tcMar>
            <w:hideMark/>
          </w:tcPr>
          <w:p w14:paraId="290049AE"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175FFF"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spellStart"/>
            <w:proofErr w:type="gramStart"/>
            <w:r w:rsidRPr="002869F4">
              <w:rPr>
                <w:rFonts w:ascii="Consolas" w:eastAsia="Times New Roman" w:hAnsi="Consolas" w:cs="Segoe UI"/>
                <w:color w:val="24292E"/>
                <w:sz w:val="18"/>
                <w:szCs w:val="18"/>
              </w:rPr>
              <w:t>sapply</w:t>
            </w:r>
            <w:proofErr w:type="spellEnd"/>
            <w:r w:rsidRPr="002869F4">
              <w:rPr>
                <w:rFonts w:ascii="Consolas" w:eastAsia="Times New Roman" w:hAnsi="Consolas" w:cs="Segoe UI"/>
                <w:color w:val="24292E"/>
                <w:sz w:val="18"/>
                <w:szCs w:val="18"/>
              </w:rPr>
              <w:t>(</w:t>
            </w:r>
            <w:proofErr w:type="spellStart"/>
            <w:proofErr w:type="gramEnd"/>
            <w:r w:rsidRPr="002869F4">
              <w:rPr>
                <w:rFonts w:ascii="Consolas" w:eastAsia="Times New Roman" w:hAnsi="Consolas" w:cs="Segoe UI"/>
                <w:color w:val="24292E"/>
                <w:sz w:val="18"/>
                <w:szCs w:val="18"/>
              </w:rPr>
              <w:t>menDF</w:t>
            </w:r>
            <w:proofErr w:type="spellEnd"/>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nrow</w:t>
            </w:r>
            <w:proofErr w:type="spellEnd"/>
            <w:r w:rsidRPr="002869F4">
              <w:rPr>
                <w:rFonts w:ascii="Consolas" w:eastAsia="Times New Roman" w:hAnsi="Consolas" w:cs="Segoe UI"/>
                <w:color w:val="24292E"/>
                <w:sz w:val="18"/>
                <w:szCs w:val="18"/>
              </w:rPr>
              <w:t>)</w:t>
            </w:r>
          </w:p>
        </w:tc>
      </w:tr>
      <w:tr w:rsidR="002869F4" w:rsidRPr="002869F4" w14:paraId="6010E662" w14:textId="77777777" w:rsidTr="002869F4">
        <w:tc>
          <w:tcPr>
            <w:tcW w:w="752" w:type="dxa"/>
            <w:shd w:val="clear" w:color="auto" w:fill="FFFFFF"/>
            <w:noWrap/>
            <w:tcMar>
              <w:top w:w="0" w:type="dxa"/>
              <w:left w:w="150" w:type="dxa"/>
              <w:bottom w:w="0" w:type="dxa"/>
              <w:right w:w="150" w:type="dxa"/>
            </w:tcMar>
            <w:hideMark/>
          </w:tcPr>
          <w:p w14:paraId="62DA026E"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9C1CFC"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#remove records with NA for age</w:t>
            </w:r>
          </w:p>
        </w:tc>
      </w:tr>
      <w:tr w:rsidR="002869F4" w:rsidRPr="002869F4" w14:paraId="70CCC100" w14:textId="77777777" w:rsidTr="002869F4">
        <w:tc>
          <w:tcPr>
            <w:tcW w:w="752" w:type="dxa"/>
            <w:shd w:val="clear" w:color="auto" w:fill="FFFFFF"/>
            <w:noWrap/>
            <w:tcMar>
              <w:top w:w="0" w:type="dxa"/>
              <w:left w:w="150" w:type="dxa"/>
              <w:bottom w:w="0" w:type="dxa"/>
              <w:right w:w="150" w:type="dxa"/>
            </w:tcMar>
            <w:hideMark/>
          </w:tcPr>
          <w:p w14:paraId="03631A97"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FFD64B"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menDF</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1999</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menDF</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1999</w:t>
            </w:r>
            <w:r w:rsidRPr="002869F4">
              <w:rPr>
                <w:rFonts w:ascii="Consolas" w:eastAsia="Times New Roman" w:hAnsi="Consolas" w:cs="Segoe UI"/>
                <w:color w:val="24292E"/>
                <w:sz w:val="18"/>
                <w:szCs w:val="18"/>
              </w:rPr>
              <w:t>`[</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which(is.na(menDF</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1999</w:t>
            </w:r>
            <w:r w:rsidRPr="002869F4">
              <w:rPr>
                <w:rFonts w:ascii="Consolas" w:eastAsia="Times New Roman" w:hAnsi="Consolas" w:cs="Segoe UI"/>
                <w:color w:val="24292E"/>
                <w:sz w:val="18"/>
                <w:szCs w:val="18"/>
              </w:rPr>
              <w:t>`</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age)),]</w:t>
            </w:r>
          </w:p>
        </w:tc>
      </w:tr>
      <w:tr w:rsidR="002869F4" w:rsidRPr="002869F4" w14:paraId="45EA5E81" w14:textId="77777777" w:rsidTr="002869F4">
        <w:tc>
          <w:tcPr>
            <w:tcW w:w="752" w:type="dxa"/>
            <w:shd w:val="clear" w:color="auto" w:fill="FFFFFF"/>
            <w:noWrap/>
            <w:tcMar>
              <w:top w:w="0" w:type="dxa"/>
              <w:left w:w="150" w:type="dxa"/>
              <w:bottom w:w="0" w:type="dxa"/>
              <w:right w:w="150" w:type="dxa"/>
            </w:tcMar>
            <w:hideMark/>
          </w:tcPr>
          <w:p w14:paraId="7A152152"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AC3E9A"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menDF</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2002</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menDF</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2002</w:t>
            </w:r>
            <w:r w:rsidRPr="002869F4">
              <w:rPr>
                <w:rFonts w:ascii="Consolas" w:eastAsia="Times New Roman" w:hAnsi="Consolas" w:cs="Segoe UI"/>
                <w:color w:val="24292E"/>
                <w:sz w:val="18"/>
                <w:szCs w:val="18"/>
              </w:rPr>
              <w:t>`[</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which(is.na(menDF</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2002</w:t>
            </w:r>
            <w:r w:rsidRPr="002869F4">
              <w:rPr>
                <w:rFonts w:ascii="Consolas" w:eastAsia="Times New Roman" w:hAnsi="Consolas" w:cs="Segoe UI"/>
                <w:color w:val="24292E"/>
                <w:sz w:val="18"/>
                <w:szCs w:val="18"/>
              </w:rPr>
              <w:t>`</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age)),]</w:t>
            </w:r>
          </w:p>
        </w:tc>
      </w:tr>
      <w:tr w:rsidR="002869F4" w:rsidRPr="002869F4" w14:paraId="10388CF2" w14:textId="77777777" w:rsidTr="002869F4">
        <w:tc>
          <w:tcPr>
            <w:tcW w:w="752" w:type="dxa"/>
            <w:shd w:val="clear" w:color="auto" w:fill="FFFFFF"/>
            <w:noWrap/>
            <w:tcMar>
              <w:top w:w="0" w:type="dxa"/>
              <w:left w:w="150" w:type="dxa"/>
              <w:bottom w:w="0" w:type="dxa"/>
              <w:right w:w="150" w:type="dxa"/>
            </w:tcMar>
            <w:hideMark/>
          </w:tcPr>
          <w:p w14:paraId="4B385C6B"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C3E61BE"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menDF</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2005</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menDF</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2005</w:t>
            </w:r>
            <w:r w:rsidRPr="002869F4">
              <w:rPr>
                <w:rFonts w:ascii="Consolas" w:eastAsia="Times New Roman" w:hAnsi="Consolas" w:cs="Segoe UI"/>
                <w:color w:val="24292E"/>
                <w:sz w:val="18"/>
                <w:szCs w:val="18"/>
              </w:rPr>
              <w:t>`[</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which(is.na(menDF</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2005</w:t>
            </w:r>
            <w:r w:rsidRPr="002869F4">
              <w:rPr>
                <w:rFonts w:ascii="Consolas" w:eastAsia="Times New Roman" w:hAnsi="Consolas" w:cs="Segoe UI"/>
                <w:color w:val="24292E"/>
                <w:sz w:val="18"/>
                <w:szCs w:val="18"/>
              </w:rPr>
              <w:t>`</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age)),]</w:t>
            </w:r>
          </w:p>
        </w:tc>
      </w:tr>
      <w:tr w:rsidR="002869F4" w:rsidRPr="002869F4" w14:paraId="46337B02" w14:textId="77777777" w:rsidTr="002869F4">
        <w:tc>
          <w:tcPr>
            <w:tcW w:w="752" w:type="dxa"/>
            <w:shd w:val="clear" w:color="auto" w:fill="FFFFFF"/>
            <w:noWrap/>
            <w:tcMar>
              <w:top w:w="0" w:type="dxa"/>
              <w:left w:w="150" w:type="dxa"/>
              <w:bottom w:w="0" w:type="dxa"/>
              <w:right w:w="150" w:type="dxa"/>
            </w:tcMar>
            <w:hideMark/>
          </w:tcPr>
          <w:p w14:paraId="6483C800"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9C88A9"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menDF</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2007</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menDF</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2007</w:t>
            </w:r>
            <w:r w:rsidRPr="002869F4">
              <w:rPr>
                <w:rFonts w:ascii="Consolas" w:eastAsia="Times New Roman" w:hAnsi="Consolas" w:cs="Segoe UI"/>
                <w:color w:val="24292E"/>
                <w:sz w:val="18"/>
                <w:szCs w:val="18"/>
              </w:rPr>
              <w:t>`[</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which(is.na(menDF</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2007</w:t>
            </w:r>
            <w:r w:rsidRPr="002869F4">
              <w:rPr>
                <w:rFonts w:ascii="Consolas" w:eastAsia="Times New Roman" w:hAnsi="Consolas" w:cs="Segoe UI"/>
                <w:color w:val="24292E"/>
                <w:sz w:val="18"/>
                <w:szCs w:val="18"/>
              </w:rPr>
              <w:t>`</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age)),]</w:t>
            </w:r>
          </w:p>
        </w:tc>
      </w:tr>
      <w:tr w:rsidR="002869F4" w:rsidRPr="002869F4" w14:paraId="4FE45ECE" w14:textId="77777777" w:rsidTr="002869F4">
        <w:tc>
          <w:tcPr>
            <w:tcW w:w="752" w:type="dxa"/>
            <w:shd w:val="clear" w:color="auto" w:fill="FFFFFF"/>
            <w:noWrap/>
            <w:tcMar>
              <w:top w:w="0" w:type="dxa"/>
              <w:left w:w="150" w:type="dxa"/>
              <w:bottom w:w="0" w:type="dxa"/>
              <w:right w:w="150" w:type="dxa"/>
            </w:tcMar>
            <w:hideMark/>
          </w:tcPr>
          <w:p w14:paraId="4002DDBC"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013F40"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menDF</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2009</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menDF</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2009</w:t>
            </w:r>
            <w:r w:rsidRPr="002869F4">
              <w:rPr>
                <w:rFonts w:ascii="Consolas" w:eastAsia="Times New Roman" w:hAnsi="Consolas" w:cs="Segoe UI"/>
                <w:color w:val="24292E"/>
                <w:sz w:val="18"/>
                <w:szCs w:val="18"/>
              </w:rPr>
              <w:t>`[</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which(is.na(menDF</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2009</w:t>
            </w:r>
            <w:r w:rsidRPr="002869F4">
              <w:rPr>
                <w:rFonts w:ascii="Consolas" w:eastAsia="Times New Roman" w:hAnsi="Consolas" w:cs="Segoe UI"/>
                <w:color w:val="24292E"/>
                <w:sz w:val="18"/>
                <w:szCs w:val="18"/>
              </w:rPr>
              <w:t>`</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age)),]</w:t>
            </w:r>
          </w:p>
        </w:tc>
      </w:tr>
      <w:tr w:rsidR="002869F4" w:rsidRPr="002869F4" w14:paraId="01EAA50D" w14:textId="77777777" w:rsidTr="002869F4">
        <w:tc>
          <w:tcPr>
            <w:tcW w:w="752" w:type="dxa"/>
            <w:shd w:val="clear" w:color="auto" w:fill="FFFFFF"/>
            <w:noWrap/>
            <w:tcMar>
              <w:top w:w="0" w:type="dxa"/>
              <w:left w:w="150" w:type="dxa"/>
              <w:bottom w:w="0" w:type="dxa"/>
              <w:right w:w="150" w:type="dxa"/>
            </w:tcMar>
            <w:hideMark/>
          </w:tcPr>
          <w:p w14:paraId="0715D58A"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ADB44B"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menDF</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2010</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menDF</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2010</w:t>
            </w:r>
            <w:r w:rsidRPr="002869F4">
              <w:rPr>
                <w:rFonts w:ascii="Consolas" w:eastAsia="Times New Roman" w:hAnsi="Consolas" w:cs="Segoe UI"/>
                <w:color w:val="24292E"/>
                <w:sz w:val="18"/>
                <w:szCs w:val="18"/>
              </w:rPr>
              <w:t>`[</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which(is.na(menDF</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2010</w:t>
            </w:r>
            <w:r w:rsidRPr="002869F4">
              <w:rPr>
                <w:rFonts w:ascii="Consolas" w:eastAsia="Times New Roman" w:hAnsi="Consolas" w:cs="Segoe UI"/>
                <w:color w:val="24292E"/>
                <w:sz w:val="18"/>
                <w:szCs w:val="18"/>
              </w:rPr>
              <w:t>`</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age)),]</w:t>
            </w:r>
          </w:p>
        </w:tc>
      </w:tr>
      <w:tr w:rsidR="002869F4" w:rsidRPr="002869F4" w14:paraId="3042C579" w14:textId="77777777" w:rsidTr="002869F4">
        <w:tc>
          <w:tcPr>
            <w:tcW w:w="752" w:type="dxa"/>
            <w:shd w:val="clear" w:color="auto" w:fill="FFFFFF"/>
            <w:noWrap/>
            <w:tcMar>
              <w:top w:w="0" w:type="dxa"/>
              <w:left w:w="150" w:type="dxa"/>
              <w:bottom w:w="0" w:type="dxa"/>
              <w:right w:w="150" w:type="dxa"/>
            </w:tcMar>
            <w:hideMark/>
          </w:tcPr>
          <w:p w14:paraId="21CA8452"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42F1CA"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menDF</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2012</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menDF</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2012</w:t>
            </w:r>
            <w:r w:rsidRPr="002869F4">
              <w:rPr>
                <w:rFonts w:ascii="Consolas" w:eastAsia="Times New Roman" w:hAnsi="Consolas" w:cs="Segoe UI"/>
                <w:color w:val="24292E"/>
                <w:sz w:val="18"/>
                <w:szCs w:val="18"/>
              </w:rPr>
              <w:t>`[</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which(is.na(menDF</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2012</w:t>
            </w:r>
            <w:r w:rsidRPr="002869F4">
              <w:rPr>
                <w:rFonts w:ascii="Consolas" w:eastAsia="Times New Roman" w:hAnsi="Consolas" w:cs="Segoe UI"/>
                <w:color w:val="24292E"/>
                <w:sz w:val="18"/>
                <w:szCs w:val="18"/>
              </w:rPr>
              <w:t>`</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age)),]</w:t>
            </w:r>
          </w:p>
        </w:tc>
      </w:tr>
      <w:tr w:rsidR="002869F4" w:rsidRPr="002869F4" w14:paraId="5477B50B" w14:textId="77777777" w:rsidTr="002869F4">
        <w:tc>
          <w:tcPr>
            <w:tcW w:w="752" w:type="dxa"/>
            <w:shd w:val="clear" w:color="auto" w:fill="FFFFFF"/>
            <w:noWrap/>
            <w:tcMar>
              <w:top w:w="0" w:type="dxa"/>
              <w:left w:w="150" w:type="dxa"/>
              <w:bottom w:w="0" w:type="dxa"/>
              <w:right w:w="150" w:type="dxa"/>
            </w:tcMar>
            <w:hideMark/>
          </w:tcPr>
          <w:p w14:paraId="0C9E8CCD"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8C3FC8"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7A321DDC" w14:textId="77777777" w:rsidTr="002869F4">
        <w:tc>
          <w:tcPr>
            <w:tcW w:w="752" w:type="dxa"/>
            <w:shd w:val="clear" w:color="auto" w:fill="FFFFFF"/>
            <w:noWrap/>
            <w:tcMar>
              <w:top w:w="0" w:type="dxa"/>
              <w:left w:w="150" w:type="dxa"/>
              <w:bottom w:w="0" w:type="dxa"/>
              <w:right w:w="150" w:type="dxa"/>
            </w:tcMar>
            <w:hideMark/>
          </w:tcPr>
          <w:p w14:paraId="0F695B96"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7EB553E"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4B7C50AB" w14:textId="77777777" w:rsidTr="002869F4">
        <w:tc>
          <w:tcPr>
            <w:tcW w:w="752" w:type="dxa"/>
            <w:shd w:val="clear" w:color="auto" w:fill="FFFFFF"/>
            <w:noWrap/>
            <w:tcMar>
              <w:top w:w="0" w:type="dxa"/>
              <w:left w:w="150" w:type="dxa"/>
              <w:bottom w:w="0" w:type="dxa"/>
              <w:right w:w="150" w:type="dxa"/>
            </w:tcMar>
            <w:hideMark/>
          </w:tcPr>
          <w:p w14:paraId="6FB0882A"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264AE37"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spellStart"/>
            <w:proofErr w:type="gramStart"/>
            <w:r w:rsidRPr="002869F4">
              <w:rPr>
                <w:rFonts w:ascii="Consolas" w:eastAsia="Times New Roman" w:hAnsi="Consolas" w:cs="Segoe UI"/>
                <w:color w:val="24292E"/>
                <w:sz w:val="18"/>
                <w:szCs w:val="18"/>
              </w:rPr>
              <w:t>sapply</w:t>
            </w:r>
            <w:proofErr w:type="spellEnd"/>
            <w:r w:rsidRPr="002869F4">
              <w:rPr>
                <w:rFonts w:ascii="Consolas" w:eastAsia="Times New Roman" w:hAnsi="Consolas" w:cs="Segoe UI"/>
                <w:color w:val="24292E"/>
                <w:sz w:val="18"/>
                <w:szCs w:val="18"/>
              </w:rPr>
              <w:t>(</w:t>
            </w:r>
            <w:proofErr w:type="spellStart"/>
            <w:proofErr w:type="gramEnd"/>
            <w:r w:rsidRPr="002869F4">
              <w:rPr>
                <w:rFonts w:ascii="Consolas" w:eastAsia="Times New Roman" w:hAnsi="Consolas" w:cs="Segoe UI"/>
                <w:color w:val="24292E"/>
                <w:sz w:val="18"/>
                <w:szCs w:val="18"/>
              </w:rPr>
              <w:t>menDF</w:t>
            </w:r>
            <w:proofErr w:type="spellEnd"/>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nrow</w:t>
            </w:r>
            <w:proofErr w:type="spellEnd"/>
            <w:r w:rsidRPr="002869F4">
              <w:rPr>
                <w:rFonts w:ascii="Consolas" w:eastAsia="Times New Roman" w:hAnsi="Consolas" w:cs="Segoe UI"/>
                <w:color w:val="24292E"/>
                <w:sz w:val="18"/>
                <w:szCs w:val="18"/>
              </w:rPr>
              <w:t>)</w:t>
            </w:r>
          </w:p>
        </w:tc>
      </w:tr>
      <w:tr w:rsidR="002869F4" w:rsidRPr="002869F4" w14:paraId="65D0B87B" w14:textId="77777777" w:rsidTr="002869F4">
        <w:tc>
          <w:tcPr>
            <w:tcW w:w="752" w:type="dxa"/>
            <w:shd w:val="clear" w:color="auto" w:fill="FFFFFF"/>
            <w:noWrap/>
            <w:tcMar>
              <w:top w:w="0" w:type="dxa"/>
              <w:left w:w="150" w:type="dxa"/>
              <w:bottom w:w="0" w:type="dxa"/>
              <w:right w:w="150" w:type="dxa"/>
            </w:tcMar>
            <w:hideMark/>
          </w:tcPr>
          <w:p w14:paraId="7B2F7E0B"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03689A"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spellStart"/>
            <w:r w:rsidRPr="002869F4">
              <w:rPr>
                <w:rFonts w:ascii="Consolas" w:eastAsia="Times New Roman" w:hAnsi="Consolas" w:cs="Segoe UI"/>
                <w:color w:val="E36209"/>
                <w:sz w:val="18"/>
                <w:szCs w:val="18"/>
              </w:rPr>
              <w:t>cbMen</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do.call</w:t>
            </w:r>
            <w:proofErr w:type="spellEnd"/>
            <w:proofErr w:type="gramEnd"/>
            <w:r w:rsidRPr="002869F4">
              <w:rPr>
                <w:rFonts w:ascii="Consolas" w:eastAsia="Times New Roman" w:hAnsi="Consolas" w:cs="Segoe UI"/>
                <w:color w:val="24292E"/>
                <w:sz w:val="18"/>
                <w:szCs w:val="18"/>
              </w:rPr>
              <w:t>(</w:t>
            </w:r>
            <w:proofErr w:type="spellStart"/>
            <w:r w:rsidRPr="002869F4">
              <w:rPr>
                <w:rFonts w:ascii="Consolas" w:eastAsia="Times New Roman" w:hAnsi="Consolas" w:cs="Segoe UI"/>
                <w:color w:val="24292E"/>
                <w:sz w:val="18"/>
                <w:szCs w:val="18"/>
              </w:rPr>
              <w:t>rbind</w:t>
            </w:r>
            <w:proofErr w:type="spellEnd"/>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menDF</w:t>
            </w:r>
            <w:proofErr w:type="spellEnd"/>
            <w:r w:rsidRPr="002869F4">
              <w:rPr>
                <w:rFonts w:ascii="Consolas" w:eastAsia="Times New Roman" w:hAnsi="Consolas" w:cs="Segoe UI"/>
                <w:color w:val="24292E"/>
                <w:sz w:val="18"/>
                <w:szCs w:val="18"/>
              </w:rPr>
              <w:t>)</w:t>
            </w:r>
          </w:p>
        </w:tc>
      </w:tr>
      <w:tr w:rsidR="002869F4" w:rsidRPr="002869F4" w14:paraId="18AC17D4" w14:textId="77777777" w:rsidTr="002869F4">
        <w:tc>
          <w:tcPr>
            <w:tcW w:w="752" w:type="dxa"/>
            <w:shd w:val="clear" w:color="auto" w:fill="FFFFFF"/>
            <w:noWrap/>
            <w:tcMar>
              <w:top w:w="0" w:type="dxa"/>
              <w:left w:w="150" w:type="dxa"/>
              <w:bottom w:w="0" w:type="dxa"/>
              <w:right w:w="150" w:type="dxa"/>
            </w:tcMar>
            <w:hideMark/>
          </w:tcPr>
          <w:p w14:paraId="13422D0A"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C690C0"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1D401E70" w14:textId="77777777" w:rsidTr="002869F4">
        <w:tc>
          <w:tcPr>
            <w:tcW w:w="752" w:type="dxa"/>
            <w:shd w:val="clear" w:color="auto" w:fill="FFFFFF"/>
            <w:noWrap/>
            <w:tcMar>
              <w:top w:w="0" w:type="dxa"/>
              <w:left w:w="150" w:type="dxa"/>
              <w:bottom w:w="0" w:type="dxa"/>
              <w:right w:w="150" w:type="dxa"/>
            </w:tcMar>
            <w:hideMark/>
          </w:tcPr>
          <w:p w14:paraId="1D1AE015"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B1344B8"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434230EF" w14:textId="77777777" w:rsidTr="002869F4">
        <w:tc>
          <w:tcPr>
            <w:tcW w:w="752" w:type="dxa"/>
            <w:shd w:val="clear" w:color="auto" w:fill="FFFFFF"/>
            <w:noWrap/>
            <w:tcMar>
              <w:top w:w="0" w:type="dxa"/>
              <w:left w:w="150" w:type="dxa"/>
              <w:bottom w:w="0" w:type="dxa"/>
              <w:right w:w="150" w:type="dxa"/>
            </w:tcMar>
            <w:hideMark/>
          </w:tcPr>
          <w:p w14:paraId="3FDC6F20"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6A0008F"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2420E4B4" w14:textId="77777777" w:rsidTr="002869F4">
        <w:tc>
          <w:tcPr>
            <w:tcW w:w="752" w:type="dxa"/>
            <w:shd w:val="clear" w:color="auto" w:fill="FFFFFF"/>
            <w:noWrap/>
            <w:tcMar>
              <w:top w:w="0" w:type="dxa"/>
              <w:left w:w="150" w:type="dxa"/>
              <w:bottom w:w="0" w:type="dxa"/>
              <w:right w:w="150" w:type="dxa"/>
            </w:tcMar>
            <w:hideMark/>
          </w:tcPr>
          <w:p w14:paraId="5D5C297F"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3B0E3D3"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005CC5"/>
                <w:sz w:val="18"/>
                <w:szCs w:val="18"/>
              </w:rPr>
              <w:t>```</w:t>
            </w:r>
          </w:p>
        </w:tc>
      </w:tr>
      <w:tr w:rsidR="002869F4" w:rsidRPr="002869F4" w14:paraId="23DA616F" w14:textId="77777777" w:rsidTr="002869F4">
        <w:tc>
          <w:tcPr>
            <w:tcW w:w="752" w:type="dxa"/>
            <w:shd w:val="clear" w:color="auto" w:fill="FFFFFF"/>
            <w:noWrap/>
            <w:tcMar>
              <w:top w:w="0" w:type="dxa"/>
              <w:left w:w="150" w:type="dxa"/>
              <w:bottom w:w="0" w:type="dxa"/>
              <w:right w:w="150" w:type="dxa"/>
            </w:tcMar>
            <w:hideMark/>
          </w:tcPr>
          <w:p w14:paraId="1CF29912"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E70C8D" w14:textId="77777777" w:rsidR="002869F4" w:rsidRPr="002869F4" w:rsidRDefault="002869F4" w:rsidP="002869F4">
            <w:pPr>
              <w:spacing w:after="0" w:line="300" w:lineRule="atLeast"/>
              <w:rPr>
                <w:rFonts w:ascii="Consolas" w:eastAsia="Times New Roman" w:hAnsi="Consolas" w:cs="Segoe UI"/>
                <w:color w:val="24292E"/>
                <w:sz w:val="18"/>
                <w:szCs w:val="18"/>
              </w:rPr>
            </w:pPr>
          </w:p>
          <w:p w14:paraId="37D93BDD"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2EBA6FD1" w14:textId="77777777" w:rsidTr="002869F4">
        <w:tc>
          <w:tcPr>
            <w:tcW w:w="752" w:type="dxa"/>
            <w:shd w:val="clear" w:color="auto" w:fill="FFFFFF"/>
            <w:noWrap/>
            <w:tcMar>
              <w:top w:w="0" w:type="dxa"/>
              <w:left w:w="150" w:type="dxa"/>
              <w:bottom w:w="0" w:type="dxa"/>
              <w:right w:w="150" w:type="dxa"/>
            </w:tcMar>
            <w:hideMark/>
          </w:tcPr>
          <w:p w14:paraId="0BD89221"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E6AB550"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005CC5"/>
                <w:sz w:val="18"/>
                <w:szCs w:val="18"/>
              </w:rPr>
              <w:t>``</w:t>
            </w:r>
            <w:proofErr w:type="gramStart"/>
            <w:r w:rsidRPr="002869F4">
              <w:rPr>
                <w:rFonts w:ascii="Consolas" w:eastAsia="Times New Roman" w:hAnsi="Consolas" w:cs="Segoe UI"/>
                <w:color w:val="005CC5"/>
                <w:sz w:val="18"/>
                <w:szCs w:val="18"/>
              </w:rPr>
              <w:t>`{</w:t>
            </w:r>
            <w:proofErr w:type="gramEnd"/>
            <w:r w:rsidRPr="002869F4">
              <w:rPr>
                <w:rFonts w:ascii="Consolas" w:eastAsia="Times New Roman" w:hAnsi="Consolas" w:cs="Segoe UI"/>
                <w:color w:val="005CC5"/>
                <w:sz w:val="18"/>
                <w:szCs w:val="18"/>
              </w:rPr>
              <w:t xml:space="preserve">r </w:t>
            </w:r>
            <w:proofErr w:type="spellStart"/>
            <w:r w:rsidRPr="002869F4">
              <w:rPr>
                <w:rFonts w:ascii="Consolas" w:eastAsia="Times New Roman" w:hAnsi="Consolas" w:cs="Segoe UI"/>
                <w:color w:val="005CC5"/>
                <w:sz w:val="18"/>
                <w:szCs w:val="18"/>
              </w:rPr>
              <w:t>Injest-WriteCSV</w:t>
            </w:r>
            <w:proofErr w:type="spellEnd"/>
            <w:r w:rsidRPr="002869F4">
              <w:rPr>
                <w:rFonts w:ascii="Consolas" w:eastAsia="Times New Roman" w:hAnsi="Consolas" w:cs="Segoe UI"/>
                <w:color w:val="005CC5"/>
                <w:sz w:val="18"/>
                <w:szCs w:val="18"/>
              </w:rPr>
              <w:t>}</w:t>
            </w:r>
          </w:p>
        </w:tc>
      </w:tr>
      <w:tr w:rsidR="002869F4" w:rsidRPr="002869F4" w14:paraId="29680EA2" w14:textId="77777777" w:rsidTr="002869F4">
        <w:tc>
          <w:tcPr>
            <w:tcW w:w="752" w:type="dxa"/>
            <w:shd w:val="clear" w:color="auto" w:fill="FFFFFF"/>
            <w:noWrap/>
            <w:tcMar>
              <w:top w:w="0" w:type="dxa"/>
              <w:left w:w="150" w:type="dxa"/>
              <w:bottom w:w="0" w:type="dxa"/>
              <w:right w:w="150" w:type="dxa"/>
            </w:tcMar>
            <w:hideMark/>
          </w:tcPr>
          <w:p w14:paraId="41606FC8"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AD10BE"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library(</w:t>
            </w:r>
            <w:proofErr w:type="spellStart"/>
            <w:r w:rsidRPr="002869F4">
              <w:rPr>
                <w:rFonts w:ascii="Consolas" w:eastAsia="Times New Roman" w:hAnsi="Consolas" w:cs="Segoe UI"/>
                <w:color w:val="24292E"/>
                <w:sz w:val="18"/>
                <w:szCs w:val="18"/>
              </w:rPr>
              <w:t>tidyverse</w:t>
            </w:r>
            <w:proofErr w:type="spellEnd"/>
            <w:r w:rsidRPr="002869F4">
              <w:rPr>
                <w:rFonts w:ascii="Consolas" w:eastAsia="Times New Roman" w:hAnsi="Consolas" w:cs="Segoe UI"/>
                <w:color w:val="24292E"/>
                <w:sz w:val="18"/>
                <w:szCs w:val="18"/>
              </w:rPr>
              <w:t>)</w:t>
            </w:r>
          </w:p>
        </w:tc>
      </w:tr>
      <w:tr w:rsidR="002869F4" w:rsidRPr="002869F4" w14:paraId="1E1CFB2C" w14:textId="77777777" w:rsidTr="002869F4">
        <w:tc>
          <w:tcPr>
            <w:tcW w:w="752" w:type="dxa"/>
            <w:shd w:val="clear" w:color="auto" w:fill="FFFFFF"/>
            <w:noWrap/>
            <w:tcMar>
              <w:top w:w="0" w:type="dxa"/>
              <w:left w:w="150" w:type="dxa"/>
              <w:bottom w:w="0" w:type="dxa"/>
              <w:right w:w="150" w:type="dxa"/>
            </w:tcMar>
            <w:hideMark/>
          </w:tcPr>
          <w:p w14:paraId="18062CE1"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F466EA"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3C405620" w14:textId="77777777" w:rsidTr="002869F4">
        <w:tc>
          <w:tcPr>
            <w:tcW w:w="752" w:type="dxa"/>
            <w:shd w:val="clear" w:color="auto" w:fill="FFFFFF"/>
            <w:noWrap/>
            <w:tcMar>
              <w:top w:w="0" w:type="dxa"/>
              <w:left w:w="150" w:type="dxa"/>
              <w:bottom w:w="0" w:type="dxa"/>
              <w:right w:w="150" w:type="dxa"/>
            </w:tcMar>
            <w:hideMark/>
          </w:tcPr>
          <w:p w14:paraId="58DC8A7E"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FB9F6DE"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4317EA3A" w14:textId="77777777" w:rsidTr="002869F4">
        <w:tc>
          <w:tcPr>
            <w:tcW w:w="752" w:type="dxa"/>
            <w:shd w:val="clear" w:color="auto" w:fill="FFFFFF"/>
            <w:noWrap/>
            <w:tcMar>
              <w:top w:w="0" w:type="dxa"/>
              <w:left w:w="150" w:type="dxa"/>
              <w:bottom w:w="0" w:type="dxa"/>
              <w:right w:w="150" w:type="dxa"/>
            </w:tcMar>
            <w:hideMark/>
          </w:tcPr>
          <w:p w14:paraId="0B34DB4D"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5CDCC01"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 READ-WRITE CSV</w:t>
            </w:r>
          </w:p>
        </w:tc>
      </w:tr>
      <w:tr w:rsidR="002869F4" w:rsidRPr="002869F4" w14:paraId="12B57160" w14:textId="77777777" w:rsidTr="002869F4">
        <w:tc>
          <w:tcPr>
            <w:tcW w:w="752" w:type="dxa"/>
            <w:shd w:val="clear" w:color="auto" w:fill="FFFFFF"/>
            <w:noWrap/>
            <w:tcMar>
              <w:top w:w="0" w:type="dxa"/>
              <w:left w:w="150" w:type="dxa"/>
              <w:bottom w:w="0" w:type="dxa"/>
              <w:right w:w="150" w:type="dxa"/>
            </w:tcMar>
            <w:hideMark/>
          </w:tcPr>
          <w:p w14:paraId="07817ED4"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EB30A2"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spellStart"/>
            <w:r w:rsidRPr="002869F4">
              <w:rPr>
                <w:rFonts w:ascii="Consolas" w:eastAsia="Times New Roman" w:hAnsi="Consolas" w:cs="Segoe UI"/>
                <w:color w:val="24292E"/>
                <w:sz w:val="18"/>
                <w:szCs w:val="18"/>
              </w:rPr>
              <w:t>csv_path</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&lt;-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"/Users/bgranger/Documents/SMU/7333_Quantifying_The_World/Unit_4/Unit_4_Repo/7333-Case-Study-Two/"</w:t>
            </w:r>
          </w:p>
        </w:tc>
      </w:tr>
      <w:tr w:rsidR="002869F4" w:rsidRPr="002869F4" w14:paraId="380B624D" w14:textId="77777777" w:rsidTr="002869F4">
        <w:tc>
          <w:tcPr>
            <w:tcW w:w="752" w:type="dxa"/>
            <w:shd w:val="clear" w:color="auto" w:fill="FFFFFF"/>
            <w:noWrap/>
            <w:tcMar>
              <w:top w:w="0" w:type="dxa"/>
              <w:left w:w="150" w:type="dxa"/>
              <w:bottom w:w="0" w:type="dxa"/>
              <w:right w:w="150" w:type="dxa"/>
            </w:tcMar>
            <w:hideMark/>
          </w:tcPr>
          <w:p w14:paraId="55CB1E08"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4BEE8C"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21BE0CC0" w14:textId="77777777" w:rsidTr="002869F4">
        <w:tc>
          <w:tcPr>
            <w:tcW w:w="752" w:type="dxa"/>
            <w:shd w:val="clear" w:color="auto" w:fill="FFFFFF"/>
            <w:noWrap/>
            <w:tcMar>
              <w:top w:w="0" w:type="dxa"/>
              <w:left w:w="150" w:type="dxa"/>
              <w:bottom w:w="0" w:type="dxa"/>
              <w:right w:w="150" w:type="dxa"/>
            </w:tcMar>
            <w:hideMark/>
          </w:tcPr>
          <w:p w14:paraId="27C6FE1D"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80F65B8"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spellStart"/>
            <w:r w:rsidRPr="002869F4">
              <w:rPr>
                <w:rFonts w:ascii="Consolas" w:eastAsia="Times New Roman" w:hAnsi="Consolas" w:cs="Segoe UI"/>
                <w:color w:val="E36209"/>
                <w:sz w:val="18"/>
                <w:szCs w:val="18"/>
              </w:rPr>
              <w:t>read_or_write</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"read"</w:t>
            </w:r>
          </w:p>
        </w:tc>
      </w:tr>
      <w:tr w:rsidR="002869F4" w:rsidRPr="002869F4" w14:paraId="47F2BA31" w14:textId="77777777" w:rsidTr="002869F4">
        <w:tc>
          <w:tcPr>
            <w:tcW w:w="752" w:type="dxa"/>
            <w:shd w:val="clear" w:color="auto" w:fill="FFFFFF"/>
            <w:noWrap/>
            <w:tcMar>
              <w:top w:w="0" w:type="dxa"/>
              <w:left w:w="150" w:type="dxa"/>
              <w:bottom w:w="0" w:type="dxa"/>
              <w:right w:w="150" w:type="dxa"/>
            </w:tcMar>
            <w:hideMark/>
          </w:tcPr>
          <w:p w14:paraId="12FBF17A"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6B92FC"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271B7B6E" w14:textId="77777777" w:rsidTr="002869F4">
        <w:tc>
          <w:tcPr>
            <w:tcW w:w="752" w:type="dxa"/>
            <w:shd w:val="clear" w:color="auto" w:fill="FFFFFF"/>
            <w:noWrap/>
            <w:tcMar>
              <w:top w:w="0" w:type="dxa"/>
              <w:left w:w="150" w:type="dxa"/>
              <w:bottom w:w="0" w:type="dxa"/>
              <w:right w:w="150" w:type="dxa"/>
            </w:tcMar>
            <w:hideMark/>
          </w:tcPr>
          <w:p w14:paraId="45DDD22D"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9D4E329"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D73A49"/>
                <w:sz w:val="18"/>
                <w:szCs w:val="18"/>
              </w:rPr>
              <w:t>if</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read_or_write</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'read</w:t>
            </w:r>
            <w:proofErr w:type="gramStart"/>
            <w:r w:rsidRPr="002869F4">
              <w:rPr>
                <w:rFonts w:ascii="Consolas" w:eastAsia="Times New Roman" w:hAnsi="Consolas" w:cs="Segoe UI"/>
                <w:color w:val="032F62"/>
                <w:sz w:val="18"/>
                <w:szCs w:val="18"/>
              </w:rPr>
              <w:t>'</w:t>
            </w:r>
            <w:r w:rsidRPr="002869F4">
              <w:rPr>
                <w:rFonts w:ascii="Consolas" w:eastAsia="Times New Roman" w:hAnsi="Consolas" w:cs="Segoe UI"/>
                <w:color w:val="24292E"/>
                <w:sz w:val="18"/>
                <w:szCs w:val="18"/>
              </w:rPr>
              <w:t>){</w:t>
            </w:r>
            <w:proofErr w:type="gramEnd"/>
          </w:p>
        </w:tc>
      </w:tr>
      <w:tr w:rsidR="002869F4" w:rsidRPr="002869F4" w14:paraId="624D37AE" w14:textId="77777777" w:rsidTr="002869F4">
        <w:tc>
          <w:tcPr>
            <w:tcW w:w="752" w:type="dxa"/>
            <w:shd w:val="clear" w:color="auto" w:fill="FFFFFF"/>
            <w:noWrap/>
            <w:tcMar>
              <w:top w:w="0" w:type="dxa"/>
              <w:left w:w="150" w:type="dxa"/>
              <w:bottom w:w="0" w:type="dxa"/>
              <w:right w:w="150" w:type="dxa"/>
            </w:tcMar>
            <w:hideMark/>
          </w:tcPr>
          <w:p w14:paraId="645AF523"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7B392D"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
        </w:tc>
      </w:tr>
      <w:tr w:rsidR="002869F4" w:rsidRPr="002869F4" w14:paraId="51FF5358" w14:textId="77777777" w:rsidTr="002869F4">
        <w:tc>
          <w:tcPr>
            <w:tcW w:w="752" w:type="dxa"/>
            <w:shd w:val="clear" w:color="auto" w:fill="FFFFFF"/>
            <w:noWrap/>
            <w:tcMar>
              <w:top w:w="0" w:type="dxa"/>
              <w:left w:w="150" w:type="dxa"/>
              <w:bottom w:w="0" w:type="dxa"/>
              <w:right w:w="150" w:type="dxa"/>
            </w:tcMar>
            <w:hideMark/>
          </w:tcPr>
          <w:p w14:paraId="475E013A"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61E0F0"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cbMen</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&lt;-</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read_</w:t>
            </w:r>
            <w:proofErr w:type="gramStart"/>
            <w:r w:rsidRPr="002869F4">
              <w:rPr>
                <w:rFonts w:ascii="Consolas" w:eastAsia="Times New Roman" w:hAnsi="Consolas" w:cs="Segoe UI"/>
                <w:color w:val="24292E"/>
                <w:sz w:val="18"/>
                <w:szCs w:val="18"/>
              </w:rPr>
              <w:t>csv</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paste(</w:t>
            </w:r>
            <w:proofErr w:type="spellStart"/>
            <w:r w:rsidRPr="002869F4">
              <w:rPr>
                <w:rFonts w:ascii="Consolas" w:eastAsia="Times New Roman" w:hAnsi="Consolas" w:cs="Segoe UI"/>
                <w:color w:val="24292E"/>
                <w:sz w:val="18"/>
                <w:szCs w:val="18"/>
              </w:rPr>
              <w:t>csv_path</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"cbMen.csv"</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sep</w:t>
            </w:r>
            <w:proofErr w:type="spellEnd"/>
            <w:r w:rsidRPr="002869F4">
              <w:rPr>
                <w:rFonts w:ascii="Consolas" w:eastAsia="Times New Roman" w:hAnsi="Consolas" w:cs="Segoe UI"/>
                <w:color w:val="D73A49"/>
                <w:sz w:val="18"/>
                <w:szCs w:val="18"/>
              </w:rPr>
              <w:t>=</w:t>
            </w:r>
            <w:r w:rsidRPr="002869F4">
              <w:rPr>
                <w:rFonts w:ascii="Consolas" w:eastAsia="Times New Roman" w:hAnsi="Consolas" w:cs="Segoe UI"/>
                <w:color w:val="032F62"/>
                <w:sz w:val="18"/>
                <w:szCs w:val="18"/>
              </w:rPr>
              <w:t>""</w:t>
            </w:r>
            <w:r w:rsidRPr="002869F4">
              <w:rPr>
                <w:rFonts w:ascii="Consolas" w:eastAsia="Times New Roman" w:hAnsi="Consolas" w:cs="Segoe UI"/>
                <w:color w:val="24292E"/>
                <w:sz w:val="18"/>
                <w:szCs w:val="18"/>
              </w:rPr>
              <w:t xml:space="preserve">), </w:t>
            </w:r>
          </w:p>
        </w:tc>
      </w:tr>
      <w:tr w:rsidR="002869F4" w:rsidRPr="002869F4" w14:paraId="60098F7E" w14:textId="77777777" w:rsidTr="002869F4">
        <w:tc>
          <w:tcPr>
            <w:tcW w:w="752" w:type="dxa"/>
            <w:shd w:val="clear" w:color="auto" w:fill="FFFFFF"/>
            <w:noWrap/>
            <w:tcMar>
              <w:top w:w="0" w:type="dxa"/>
              <w:left w:w="150" w:type="dxa"/>
              <w:bottom w:w="0" w:type="dxa"/>
              <w:right w:w="150" w:type="dxa"/>
            </w:tcMar>
            <w:hideMark/>
          </w:tcPr>
          <w:p w14:paraId="4B2D300F"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99882B"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col_names</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05CC5"/>
                <w:sz w:val="18"/>
                <w:szCs w:val="18"/>
              </w:rPr>
              <w:t>TRUE</w:t>
            </w:r>
            <w:r w:rsidRPr="002869F4">
              <w:rPr>
                <w:rFonts w:ascii="Consolas" w:eastAsia="Times New Roman" w:hAnsi="Consolas" w:cs="Segoe UI"/>
                <w:color w:val="24292E"/>
                <w:sz w:val="18"/>
                <w:szCs w:val="18"/>
              </w:rPr>
              <w:t>,</w:t>
            </w:r>
          </w:p>
        </w:tc>
      </w:tr>
      <w:tr w:rsidR="002869F4" w:rsidRPr="002869F4" w14:paraId="0DBD8B95" w14:textId="77777777" w:rsidTr="002869F4">
        <w:tc>
          <w:tcPr>
            <w:tcW w:w="752" w:type="dxa"/>
            <w:shd w:val="clear" w:color="auto" w:fill="FFFFFF"/>
            <w:noWrap/>
            <w:tcMar>
              <w:top w:w="0" w:type="dxa"/>
              <w:left w:w="150" w:type="dxa"/>
              <w:bottom w:w="0" w:type="dxa"/>
              <w:right w:w="150" w:type="dxa"/>
            </w:tcMar>
            <w:hideMark/>
          </w:tcPr>
          <w:p w14:paraId="69D2C59D"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F40701"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col_types</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24292E"/>
                <w:sz w:val="18"/>
                <w:szCs w:val="18"/>
              </w:rPr>
              <w:t>cols(</w:t>
            </w:r>
            <w:proofErr w:type="gramEnd"/>
            <w:r w:rsidRPr="002869F4">
              <w:rPr>
                <w:rFonts w:ascii="Consolas" w:eastAsia="Times New Roman" w:hAnsi="Consolas" w:cs="Segoe UI"/>
                <w:color w:val="E36209"/>
                <w:sz w:val="18"/>
                <w:szCs w:val="18"/>
              </w:rPr>
              <w:t>year</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col_double</w:t>
            </w:r>
            <w:proofErr w:type="spellEnd"/>
            <w:r w:rsidRPr="002869F4">
              <w:rPr>
                <w:rFonts w:ascii="Consolas" w:eastAsia="Times New Roman" w:hAnsi="Consolas" w:cs="Segoe UI"/>
                <w:color w:val="24292E"/>
                <w:sz w:val="18"/>
                <w:szCs w:val="18"/>
              </w:rPr>
              <w:t>(),</w:t>
            </w:r>
          </w:p>
        </w:tc>
      </w:tr>
      <w:tr w:rsidR="002869F4" w:rsidRPr="002869F4" w14:paraId="6BFB24A1" w14:textId="77777777" w:rsidTr="002869F4">
        <w:tc>
          <w:tcPr>
            <w:tcW w:w="752" w:type="dxa"/>
            <w:shd w:val="clear" w:color="auto" w:fill="FFFFFF"/>
            <w:noWrap/>
            <w:tcMar>
              <w:top w:w="0" w:type="dxa"/>
              <w:left w:w="150" w:type="dxa"/>
              <w:bottom w:w="0" w:type="dxa"/>
              <w:right w:w="150" w:type="dxa"/>
            </w:tcMar>
            <w:hideMark/>
          </w:tcPr>
          <w:p w14:paraId="3BA07AEB"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984E28"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sex</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col_</w:t>
            </w:r>
            <w:proofErr w:type="gramStart"/>
            <w:r w:rsidRPr="002869F4">
              <w:rPr>
                <w:rFonts w:ascii="Consolas" w:eastAsia="Times New Roman" w:hAnsi="Consolas" w:cs="Segoe UI"/>
                <w:color w:val="24292E"/>
                <w:sz w:val="18"/>
                <w:szCs w:val="18"/>
              </w:rPr>
              <w:t>character</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w:t>
            </w:r>
          </w:p>
        </w:tc>
      </w:tr>
      <w:tr w:rsidR="002869F4" w:rsidRPr="002869F4" w14:paraId="2DDBA119" w14:textId="77777777" w:rsidTr="002869F4">
        <w:tc>
          <w:tcPr>
            <w:tcW w:w="752" w:type="dxa"/>
            <w:shd w:val="clear" w:color="auto" w:fill="FFFFFF"/>
            <w:noWrap/>
            <w:tcMar>
              <w:top w:w="0" w:type="dxa"/>
              <w:left w:w="150" w:type="dxa"/>
              <w:bottom w:w="0" w:type="dxa"/>
              <w:right w:w="150" w:type="dxa"/>
            </w:tcMar>
            <w:hideMark/>
          </w:tcPr>
          <w:p w14:paraId="1CB91500"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36752AE"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name</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col_</w:t>
            </w:r>
            <w:proofErr w:type="gramStart"/>
            <w:r w:rsidRPr="002869F4">
              <w:rPr>
                <w:rFonts w:ascii="Consolas" w:eastAsia="Times New Roman" w:hAnsi="Consolas" w:cs="Segoe UI"/>
                <w:color w:val="24292E"/>
                <w:sz w:val="18"/>
                <w:szCs w:val="18"/>
              </w:rPr>
              <w:t>character</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w:t>
            </w:r>
          </w:p>
        </w:tc>
      </w:tr>
      <w:tr w:rsidR="002869F4" w:rsidRPr="002869F4" w14:paraId="17D92B72" w14:textId="77777777" w:rsidTr="002869F4">
        <w:tc>
          <w:tcPr>
            <w:tcW w:w="752" w:type="dxa"/>
            <w:shd w:val="clear" w:color="auto" w:fill="FFFFFF"/>
            <w:noWrap/>
            <w:tcMar>
              <w:top w:w="0" w:type="dxa"/>
              <w:left w:w="150" w:type="dxa"/>
              <w:bottom w:w="0" w:type="dxa"/>
              <w:right w:w="150" w:type="dxa"/>
            </w:tcMar>
            <w:hideMark/>
          </w:tcPr>
          <w:p w14:paraId="5DC00549"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97AD1E"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home</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col_</w:t>
            </w:r>
            <w:proofErr w:type="gramStart"/>
            <w:r w:rsidRPr="002869F4">
              <w:rPr>
                <w:rFonts w:ascii="Consolas" w:eastAsia="Times New Roman" w:hAnsi="Consolas" w:cs="Segoe UI"/>
                <w:color w:val="24292E"/>
                <w:sz w:val="18"/>
                <w:szCs w:val="18"/>
              </w:rPr>
              <w:t>character</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w:t>
            </w:r>
          </w:p>
        </w:tc>
      </w:tr>
      <w:tr w:rsidR="002869F4" w:rsidRPr="002869F4" w14:paraId="42038B43" w14:textId="77777777" w:rsidTr="002869F4">
        <w:tc>
          <w:tcPr>
            <w:tcW w:w="752" w:type="dxa"/>
            <w:shd w:val="clear" w:color="auto" w:fill="FFFFFF"/>
            <w:noWrap/>
            <w:tcMar>
              <w:top w:w="0" w:type="dxa"/>
              <w:left w:w="150" w:type="dxa"/>
              <w:bottom w:w="0" w:type="dxa"/>
              <w:right w:w="150" w:type="dxa"/>
            </w:tcMar>
            <w:hideMark/>
          </w:tcPr>
          <w:p w14:paraId="01647C33"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FD6475"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age</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col_</w:t>
            </w:r>
            <w:proofErr w:type="gramStart"/>
            <w:r w:rsidRPr="002869F4">
              <w:rPr>
                <w:rFonts w:ascii="Consolas" w:eastAsia="Times New Roman" w:hAnsi="Consolas" w:cs="Segoe UI"/>
                <w:color w:val="24292E"/>
                <w:sz w:val="18"/>
                <w:szCs w:val="18"/>
              </w:rPr>
              <w:t>double</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w:t>
            </w:r>
          </w:p>
        </w:tc>
      </w:tr>
      <w:tr w:rsidR="002869F4" w:rsidRPr="002869F4" w14:paraId="280E54E2" w14:textId="77777777" w:rsidTr="002869F4">
        <w:tc>
          <w:tcPr>
            <w:tcW w:w="752" w:type="dxa"/>
            <w:shd w:val="clear" w:color="auto" w:fill="FFFFFF"/>
            <w:noWrap/>
            <w:tcMar>
              <w:top w:w="0" w:type="dxa"/>
              <w:left w:w="150" w:type="dxa"/>
              <w:bottom w:w="0" w:type="dxa"/>
              <w:right w:w="150" w:type="dxa"/>
            </w:tcMar>
            <w:hideMark/>
          </w:tcPr>
          <w:p w14:paraId="1D025582"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971505"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runTime</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col_</w:t>
            </w:r>
            <w:proofErr w:type="gramStart"/>
            <w:r w:rsidRPr="002869F4">
              <w:rPr>
                <w:rFonts w:ascii="Consolas" w:eastAsia="Times New Roman" w:hAnsi="Consolas" w:cs="Segoe UI"/>
                <w:color w:val="24292E"/>
                <w:sz w:val="18"/>
                <w:szCs w:val="18"/>
              </w:rPr>
              <w:t>double</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w:t>
            </w:r>
          </w:p>
        </w:tc>
      </w:tr>
      <w:tr w:rsidR="002869F4" w:rsidRPr="002869F4" w14:paraId="655BB1BD" w14:textId="77777777" w:rsidTr="002869F4">
        <w:tc>
          <w:tcPr>
            <w:tcW w:w="752" w:type="dxa"/>
            <w:shd w:val="clear" w:color="auto" w:fill="FFFFFF"/>
            <w:noWrap/>
            <w:tcMar>
              <w:top w:w="0" w:type="dxa"/>
              <w:left w:w="150" w:type="dxa"/>
              <w:bottom w:w="0" w:type="dxa"/>
              <w:right w:w="150" w:type="dxa"/>
            </w:tcMar>
            <w:hideMark/>
          </w:tcPr>
          <w:p w14:paraId="48DB2384"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EE4863"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
        </w:tc>
      </w:tr>
      <w:tr w:rsidR="002869F4" w:rsidRPr="002869F4" w14:paraId="0CEC3B9F" w14:textId="77777777" w:rsidTr="002869F4">
        <w:tc>
          <w:tcPr>
            <w:tcW w:w="752" w:type="dxa"/>
            <w:shd w:val="clear" w:color="auto" w:fill="FFFFFF"/>
            <w:noWrap/>
            <w:tcMar>
              <w:top w:w="0" w:type="dxa"/>
              <w:left w:w="150" w:type="dxa"/>
              <w:bottom w:w="0" w:type="dxa"/>
              <w:right w:w="150" w:type="dxa"/>
            </w:tcMar>
            <w:hideMark/>
          </w:tcPr>
          <w:p w14:paraId="09BE8D35"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3BF328"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
        </w:tc>
      </w:tr>
      <w:tr w:rsidR="002869F4" w:rsidRPr="002869F4" w14:paraId="39FB2CE6" w14:textId="77777777" w:rsidTr="002869F4">
        <w:tc>
          <w:tcPr>
            <w:tcW w:w="752" w:type="dxa"/>
            <w:shd w:val="clear" w:color="auto" w:fill="FFFFFF"/>
            <w:noWrap/>
            <w:tcMar>
              <w:top w:w="0" w:type="dxa"/>
              <w:left w:w="150" w:type="dxa"/>
              <w:bottom w:w="0" w:type="dxa"/>
              <w:right w:w="150" w:type="dxa"/>
            </w:tcMar>
            <w:hideMark/>
          </w:tcPr>
          <w:p w14:paraId="5DB8006D"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F5423E"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
        </w:tc>
      </w:tr>
      <w:tr w:rsidR="002869F4" w:rsidRPr="002869F4" w14:paraId="788FACA4" w14:textId="77777777" w:rsidTr="002869F4">
        <w:tc>
          <w:tcPr>
            <w:tcW w:w="752" w:type="dxa"/>
            <w:shd w:val="clear" w:color="auto" w:fill="FFFFFF"/>
            <w:noWrap/>
            <w:tcMar>
              <w:top w:w="0" w:type="dxa"/>
              <w:left w:w="150" w:type="dxa"/>
              <w:bottom w:w="0" w:type="dxa"/>
              <w:right w:w="150" w:type="dxa"/>
            </w:tcMar>
            <w:hideMark/>
          </w:tcPr>
          <w:p w14:paraId="73F64E71"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2C2B8D"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cbWomen</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&lt;-</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read_</w:t>
            </w:r>
            <w:proofErr w:type="gramStart"/>
            <w:r w:rsidRPr="002869F4">
              <w:rPr>
                <w:rFonts w:ascii="Consolas" w:eastAsia="Times New Roman" w:hAnsi="Consolas" w:cs="Segoe UI"/>
                <w:color w:val="24292E"/>
                <w:sz w:val="18"/>
                <w:szCs w:val="18"/>
              </w:rPr>
              <w:t>csv</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paste(</w:t>
            </w:r>
            <w:proofErr w:type="spellStart"/>
            <w:r w:rsidRPr="002869F4">
              <w:rPr>
                <w:rFonts w:ascii="Consolas" w:eastAsia="Times New Roman" w:hAnsi="Consolas" w:cs="Segoe UI"/>
                <w:color w:val="24292E"/>
                <w:sz w:val="18"/>
                <w:szCs w:val="18"/>
              </w:rPr>
              <w:t>csv_path</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"cbWomen.csv"</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sep</w:t>
            </w:r>
            <w:proofErr w:type="spellEnd"/>
            <w:r w:rsidRPr="002869F4">
              <w:rPr>
                <w:rFonts w:ascii="Consolas" w:eastAsia="Times New Roman" w:hAnsi="Consolas" w:cs="Segoe UI"/>
                <w:color w:val="D73A49"/>
                <w:sz w:val="18"/>
                <w:szCs w:val="18"/>
              </w:rPr>
              <w:t>=</w:t>
            </w:r>
            <w:r w:rsidRPr="002869F4">
              <w:rPr>
                <w:rFonts w:ascii="Consolas" w:eastAsia="Times New Roman" w:hAnsi="Consolas" w:cs="Segoe UI"/>
                <w:color w:val="032F62"/>
                <w:sz w:val="18"/>
                <w:szCs w:val="18"/>
              </w:rPr>
              <w:t>""</w:t>
            </w:r>
            <w:r w:rsidRPr="002869F4">
              <w:rPr>
                <w:rFonts w:ascii="Consolas" w:eastAsia="Times New Roman" w:hAnsi="Consolas" w:cs="Segoe UI"/>
                <w:color w:val="24292E"/>
                <w:sz w:val="18"/>
                <w:szCs w:val="18"/>
              </w:rPr>
              <w:t>),</w:t>
            </w:r>
          </w:p>
        </w:tc>
      </w:tr>
      <w:tr w:rsidR="002869F4" w:rsidRPr="002869F4" w14:paraId="4E7B2FF1" w14:textId="77777777" w:rsidTr="002869F4">
        <w:tc>
          <w:tcPr>
            <w:tcW w:w="752" w:type="dxa"/>
            <w:shd w:val="clear" w:color="auto" w:fill="FFFFFF"/>
            <w:noWrap/>
            <w:tcMar>
              <w:top w:w="0" w:type="dxa"/>
              <w:left w:w="150" w:type="dxa"/>
              <w:bottom w:w="0" w:type="dxa"/>
              <w:right w:w="150" w:type="dxa"/>
            </w:tcMar>
            <w:hideMark/>
          </w:tcPr>
          <w:p w14:paraId="3ADF096A"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78E879"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col_names</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05CC5"/>
                <w:sz w:val="18"/>
                <w:szCs w:val="18"/>
              </w:rPr>
              <w:t>TRUE</w:t>
            </w:r>
            <w:r w:rsidRPr="002869F4">
              <w:rPr>
                <w:rFonts w:ascii="Consolas" w:eastAsia="Times New Roman" w:hAnsi="Consolas" w:cs="Segoe UI"/>
                <w:color w:val="24292E"/>
                <w:sz w:val="18"/>
                <w:szCs w:val="18"/>
              </w:rPr>
              <w:t>,</w:t>
            </w:r>
          </w:p>
        </w:tc>
      </w:tr>
      <w:tr w:rsidR="002869F4" w:rsidRPr="002869F4" w14:paraId="32B1E8DA" w14:textId="77777777" w:rsidTr="002869F4">
        <w:tc>
          <w:tcPr>
            <w:tcW w:w="752" w:type="dxa"/>
            <w:shd w:val="clear" w:color="auto" w:fill="FFFFFF"/>
            <w:noWrap/>
            <w:tcMar>
              <w:top w:w="0" w:type="dxa"/>
              <w:left w:w="150" w:type="dxa"/>
              <w:bottom w:w="0" w:type="dxa"/>
              <w:right w:w="150" w:type="dxa"/>
            </w:tcMar>
            <w:hideMark/>
          </w:tcPr>
          <w:p w14:paraId="66EAFD0D"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FAC705"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col_types</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24292E"/>
                <w:sz w:val="18"/>
                <w:szCs w:val="18"/>
              </w:rPr>
              <w:t>cols(</w:t>
            </w:r>
            <w:proofErr w:type="gramEnd"/>
            <w:r w:rsidRPr="002869F4">
              <w:rPr>
                <w:rFonts w:ascii="Consolas" w:eastAsia="Times New Roman" w:hAnsi="Consolas" w:cs="Segoe UI"/>
                <w:color w:val="E36209"/>
                <w:sz w:val="18"/>
                <w:szCs w:val="18"/>
              </w:rPr>
              <w:t>year</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col_double</w:t>
            </w:r>
            <w:proofErr w:type="spellEnd"/>
            <w:r w:rsidRPr="002869F4">
              <w:rPr>
                <w:rFonts w:ascii="Consolas" w:eastAsia="Times New Roman" w:hAnsi="Consolas" w:cs="Segoe UI"/>
                <w:color w:val="24292E"/>
                <w:sz w:val="18"/>
                <w:szCs w:val="18"/>
              </w:rPr>
              <w:t>(),</w:t>
            </w:r>
          </w:p>
        </w:tc>
      </w:tr>
      <w:tr w:rsidR="002869F4" w:rsidRPr="002869F4" w14:paraId="5D737E4F" w14:textId="77777777" w:rsidTr="002869F4">
        <w:tc>
          <w:tcPr>
            <w:tcW w:w="752" w:type="dxa"/>
            <w:shd w:val="clear" w:color="auto" w:fill="FFFFFF"/>
            <w:noWrap/>
            <w:tcMar>
              <w:top w:w="0" w:type="dxa"/>
              <w:left w:w="150" w:type="dxa"/>
              <w:bottom w:w="0" w:type="dxa"/>
              <w:right w:w="150" w:type="dxa"/>
            </w:tcMar>
            <w:hideMark/>
          </w:tcPr>
          <w:p w14:paraId="6E3ECB75"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1046A7"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sex</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col_</w:t>
            </w:r>
            <w:proofErr w:type="gramStart"/>
            <w:r w:rsidRPr="002869F4">
              <w:rPr>
                <w:rFonts w:ascii="Consolas" w:eastAsia="Times New Roman" w:hAnsi="Consolas" w:cs="Segoe UI"/>
                <w:color w:val="24292E"/>
                <w:sz w:val="18"/>
                <w:szCs w:val="18"/>
              </w:rPr>
              <w:t>character</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w:t>
            </w:r>
          </w:p>
        </w:tc>
      </w:tr>
      <w:tr w:rsidR="002869F4" w:rsidRPr="002869F4" w14:paraId="325F9F65" w14:textId="77777777" w:rsidTr="002869F4">
        <w:tc>
          <w:tcPr>
            <w:tcW w:w="752" w:type="dxa"/>
            <w:shd w:val="clear" w:color="auto" w:fill="FFFFFF"/>
            <w:noWrap/>
            <w:tcMar>
              <w:top w:w="0" w:type="dxa"/>
              <w:left w:w="150" w:type="dxa"/>
              <w:bottom w:w="0" w:type="dxa"/>
              <w:right w:w="150" w:type="dxa"/>
            </w:tcMar>
            <w:hideMark/>
          </w:tcPr>
          <w:p w14:paraId="32C19077"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CFF10F"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name</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col_</w:t>
            </w:r>
            <w:proofErr w:type="gramStart"/>
            <w:r w:rsidRPr="002869F4">
              <w:rPr>
                <w:rFonts w:ascii="Consolas" w:eastAsia="Times New Roman" w:hAnsi="Consolas" w:cs="Segoe UI"/>
                <w:color w:val="24292E"/>
                <w:sz w:val="18"/>
                <w:szCs w:val="18"/>
              </w:rPr>
              <w:t>character</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w:t>
            </w:r>
          </w:p>
        </w:tc>
      </w:tr>
      <w:tr w:rsidR="002869F4" w:rsidRPr="002869F4" w14:paraId="63867864" w14:textId="77777777" w:rsidTr="002869F4">
        <w:tc>
          <w:tcPr>
            <w:tcW w:w="752" w:type="dxa"/>
            <w:shd w:val="clear" w:color="auto" w:fill="FFFFFF"/>
            <w:noWrap/>
            <w:tcMar>
              <w:top w:w="0" w:type="dxa"/>
              <w:left w:w="150" w:type="dxa"/>
              <w:bottom w:w="0" w:type="dxa"/>
              <w:right w:w="150" w:type="dxa"/>
            </w:tcMar>
            <w:hideMark/>
          </w:tcPr>
          <w:p w14:paraId="1972C275"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9AB108"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home</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col_</w:t>
            </w:r>
            <w:proofErr w:type="gramStart"/>
            <w:r w:rsidRPr="002869F4">
              <w:rPr>
                <w:rFonts w:ascii="Consolas" w:eastAsia="Times New Roman" w:hAnsi="Consolas" w:cs="Segoe UI"/>
                <w:color w:val="24292E"/>
                <w:sz w:val="18"/>
                <w:szCs w:val="18"/>
              </w:rPr>
              <w:t>character</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w:t>
            </w:r>
          </w:p>
        </w:tc>
      </w:tr>
      <w:tr w:rsidR="002869F4" w:rsidRPr="002869F4" w14:paraId="6F435742" w14:textId="77777777" w:rsidTr="002869F4">
        <w:tc>
          <w:tcPr>
            <w:tcW w:w="752" w:type="dxa"/>
            <w:shd w:val="clear" w:color="auto" w:fill="FFFFFF"/>
            <w:noWrap/>
            <w:tcMar>
              <w:top w:w="0" w:type="dxa"/>
              <w:left w:w="150" w:type="dxa"/>
              <w:bottom w:w="0" w:type="dxa"/>
              <w:right w:w="150" w:type="dxa"/>
            </w:tcMar>
            <w:hideMark/>
          </w:tcPr>
          <w:p w14:paraId="38C5712A"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933420"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age</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col_</w:t>
            </w:r>
            <w:proofErr w:type="gramStart"/>
            <w:r w:rsidRPr="002869F4">
              <w:rPr>
                <w:rFonts w:ascii="Consolas" w:eastAsia="Times New Roman" w:hAnsi="Consolas" w:cs="Segoe UI"/>
                <w:color w:val="24292E"/>
                <w:sz w:val="18"/>
                <w:szCs w:val="18"/>
              </w:rPr>
              <w:t>double</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w:t>
            </w:r>
          </w:p>
        </w:tc>
      </w:tr>
      <w:tr w:rsidR="002869F4" w:rsidRPr="002869F4" w14:paraId="053EFB13" w14:textId="77777777" w:rsidTr="002869F4">
        <w:tc>
          <w:tcPr>
            <w:tcW w:w="752" w:type="dxa"/>
            <w:shd w:val="clear" w:color="auto" w:fill="FFFFFF"/>
            <w:noWrap/>
            <w:tcMar>
              <w:top w:w="0" w:type="dxa"/>
              <w:left w:w="150" w:type="dxa"/>
              <w:bottom w:w="0" w:type="dxa"/>
              <w:right w:w="150" w:type="dxa"/>
            </w:tcMar>
            <w:hideMark/>
          </w:tcPr>
          <w:p w14:paraId="0577828E"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D83390"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runTime</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col_</w:t>
            </w:r>
            <w:proofErr w:type="gramStart"/>
            <w:r w:rsidRPr="002869F4">
              <w:rPr>
                <w:rFonts w:ascii="Consolas" w:eastAsia="Times New Roman" w:hAnsi="Consolas" w:cs="Segoe UI"/>
                <w:color w:val="24292E"/>
                <w:sz w:val="18"/>
                <w:szCs w:val="18"/>
              </w:rPr>
              <w:t>double</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w:t>
            </w:r>
          </w:p>
        </w:tc>
      </w:tr>
      <w:tr w:rsidR="002869F4" w:rsidRPr="002869F4" w14:paraId="07A03D62" w14:textId="77777777" w:rsidTr="002869F4">
        <w:tc>
          <w:tcPr>
            <w:tcW w:w="752" w:type="dxa"/>
            <w:shd w:val="clear" w:color="auto" w:fill="FFFFFF"/>
            <w:noWrap/>
            <w:tcMar>
              <w:top w:w="0" w:type="dxa"/>
              <w:left w:w="150" w:type="dxa"/>
              <w:bottom w:w="0" w:type="dxa"/>
              <w:right w:w="150" w:type="dxa"/>
            </w:tcMar>
            <w:hideMark/>
          </w:tcPr>
          <w:p w14:paraId="5C32C09F"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21480DC"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
        </w:tc>
      </w:tr>
      <w:tr w:rsidR="002869F4" w:rsidRPr="002869F4" w14:paraId="42D2F542" w14:textId="77777777" w:rsidTr="002869F4">
        <w:tc>
          <w:tcPr>
            <w:tcW w:w="752" w:type="dxa"/>
            <w:shd w:val="clear" w:color="auto" w:fill="FFFFFF"/>
            <w:noWrap/>
            <w:tcMar>
              <w:top w:w="0" w:type="dxa"/>
              <w:left w:w="150" w:type="dxa"/>
              <w:bottom w:w="0" w:type="dxa"/>
              <w:right w:w="150" w:type="dxa"/>
            </w:tcMar>
            <w:hideMark/>
          </w:tcPr>
          <w:p w14:paraId="295F9AB1"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BE33B8"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
        </w:tc>
      </w:tr>
      <w:tr w:rsidR="002869F4" w:rsidRPr="002869F4" w14:paraId="452C4A47" w14:textId="77777777" w:rsidTr="002869F4">
        <w:tc>
          <w:tcPr>
            <w:tcW w:w="752" w:type="dxa"/>
            <w:shd w:val="clear" w:color="auto" w:fill="FFFFFF"/>
            <w:noWrap/>
            <w:tcMar>
              <w:top w:w="0" w:type="dxa"/>
              <w:left w:w="150" w:type="dxa"/>
              <w:bottom w:w="0" w:type="dxa"/>
              <w:right w:w="150" w:type="dxa"/>
            </w:tcMar>
            <w:hideMark/>
          </w:tcPr>
          <w:p w14:paraId="3217AF88"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B5C3FB"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
        </w:tc>
      </w:tr>
      <w:tr w:rsidR="002869F4" w:rsidRPr="002869F4" w14:paraId="3F09C794" w14:textId="77777777" w:rsidTr="002869F4">
        <w:tc>
          <w:tcPr>
            <w:tcW w:w="752" w:type="dxa"/>
            <w:shd w:val="clear" w:color="auto" w:fill="FFFFFF"/>
            <w:noWrap/>
            <w:tcMar>
              <w:top w:w="0" w:type="dxa"/>
              <w:left w:w="150" w:type="dxa"/>
              <w:bottom w:w="0" w:type="dxa"/>
              <w:right w:w="150" w:type="dxa"/>
            </w:tcMar>
            <w:hideMark/>
          </w:tcPr>
          <w:p w14:paraId="4F2A5451"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5F18F0E"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else</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D73A49"/>
                <w:sz w:val="18"/>
                <w:szCs w:val="18"/>
              </w:rPr>
              <w:t>if</w:t>
            </w:r>
            <w:r w:rsidRPr="002869F4">
              <w:rPr>
                <w:rFonts w:ascii="Consolas" w:eastAsia="Times New Roman" w:hAnsi="Consolas" w:cs="Segoe UI"/>
                <w:color w:val="24292E"/>
                <w:sz w:val="18"/>
                <w:szCs w:val="18"/>
              </w:rPr>
              <w:t>(</w:t>
            </w:r>
            <w:proofErr w:type="spellStart"/>
            <w:proofErr w:type="gramEnd"/>
            <w:r w:rsidRPr="002869F4">
              <w:rPr>
                <w:rFonts w:ascii="Consolas" w:eastAsia="Times New Roman" w:hAnsi="Consolas" w:cs="Segoe UI"/>
                <w:color w:val="24292E"/>
                <w:sz w:val="18"/>
                <w:szCs w:val="18"/>
              </w:rPr>
              <w:t>read_or_write</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'write'</w:t>
            </w:r>
            <w:r w:rsidRPr="002869F4">
              <w:rPr>
                <w:rFonts w:ascii="Consolas" w:eastAsia="Times New Roman" w:hAnsi="Consolas" w:cs="Segoe UI"/>
                <w:color w:val="24292E"/>
                <w:sz w:val="18"/>
                <w:szCs w:val="18"/>
              </w:rPr>
              <w:t>){</w:t>
            </w:r>
          </w:p>
        </w:tc>
      </w:tr>
      <w:tr w:rsidR="002869F4" w:rsidRPr="002869F4" w14:paraId="339BFF1C" w14:textId="77777777" w:rsidTr="002869F4">
        <w:tc>
          <w:tcPr>
            <w:tcW w:w="752" w:type="dxa"/>
            <w:shd w:val="clear" w:color="auto" w:fill="FFFFFF"/>
            <w:noWrap/>
            <w:tcMar>
              <w:top w:w="0" w:type="dxa"/>
              <w:left w:w="150" w:type="dxa"/>
              <w:bottom w:w="0" w:type="dxa"/>
              <w:right w:w="150" w:type="dxa"/>
            </w:tcMar>
            <w:hideMark/>
          </w:tcPr>
          <w:p w14:paraId="753A5B25"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C7873C"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
        </w:tc>
      </w:tr>
      <w:tr w:rsidR="002869F4" w:rsidRPr="002869F4" w14:paraId="76E80DD6" w14:textId="77777777" w:rsidTr="002869F4">
        <w:tc>
          <w:tcPr>
            <w:tcW w:w="752" w:type="dxa"/>
            <w:shd w:val="clear" w:color="auto" w:fill="FFFFFF"/>
            <w:noWrap/>
            <w:tcMar>
              <w:top w:w="0" w:type="dxa"/>
              <w:left w:w="150" w:type="dxa"/>
              <w:bottom w:w="0" w:type="dxa"/>
              <w:right w:w="150" w:type="dxa"/>
            </w:tcMar>
            <w:hideMark/>
          </w:tcPr>
          <w:p w14:paraId="0296A7BF"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AE044E"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write_</w:t>
            </w:r>
            <w:proofErr w:type="gramStart"/>
            <w:r w:rsidRPr="002869F4">
              <w:rPr>
                <w:rFonts w:ascii="Consolas" w:eastAsia="Times New Roman" w:hAnsi="Consolas" w:cs="Segoe UI"/>
                <w:color w:val="24292E"/>
                <w:sz w:val="18"/>
                <w:szCs w:val="18"/>
              </w:rPr>
              <w:t>csv</w:t>
            </w:r>
            <w:proofErr w:type="spellEnd"/>
            <w:r w:rsidRPr="002869F4">
              <w:rPr>
                <w:rFonts w:ascii="Consolas" w:eastAsia="Times New Roman" w:hAnsi="Consolas" w:cs="Segoe UI"/>
                <w:color w:val="24292E"/>
                <w:sz w:val="18"/>
                <w:szCs w:val="18"/>
              </w:rPr>
              <w:t>(</w:t>
            </w:r>
            <w:proofErr w:type="spellStart"/>
            <w:proofErr w:type="gramEnd"/>
            <w:r w:rsidRPr="002869F4">
              <w:rPr>
                <w:rFonts w:ascii="Consolas" w:eastAsia="Times New Roman" w:hAnsi="Consolas" w:cs="Segoe UI"/>
                <w:color w:val="24292E"/>
                <w:sz w:val="18"/>
                <w:szCs w:val="18"/>
              </w:rPr>
              <w:t>cbMen</w:t>
            </w:r>
            <w:proofErr w:type="spellEnd"/>
            <w:r w:rsidRPr="002869F4">
              <w:rPr>
                <w:rFonts w:ascii="Consolas" w:eastAsia="Times New Roman" w:hAnsi="Consolas" w:cs="Segoe UI"/>
                <w:color w:val="24292E"/>
                <w:sz w:val="18"/>
                <w:szCs w:val="18"/>
              </w:rPr>
              <w:t>, paste(</w:t>
            </w:r>
            <w:proofErr w:type="spellStart"/>
            <w:r w:rsidRPr="002869F4">
              <w:rPr>
                <w:rFonts w:ascii="Consolas" w:eastAsia="Times New Roman" w:hAnsi="Consolas" w:cs="Segoe UI"/>
                <w:color w:val="24292E"/>
                <w:sz w:val="18"/>
                <w:szCs w:val="18"/>
              </w:rPr>
              <w:t>csv_path</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"cbMen.csv"</w:t>
            </w:r>
            <w:r w:rsidRPr="002869F4">
              <w:rPr>
                <w:rFonts w:ascii="Consolas" w:eastAsia="Times New Roman" w:hAnsi="Consolas" w:cs="Segoe UI"/>
                <w:color w:val="24292E"/>
                <w:sz w:val="18"/>
                <w:szCs w:val="18"/>
              </w:rPr>
              <w:t>))</w:t>
            </w:r>
          </w:p>
        </w:tc>
      </w:tr>
      <w:tr w:rsidR="002869F4" w:rsidRPr="002869F4" w14:paraId="72239108" w14:textId="77777777" w:rsidTr="002869F4">
        <w:tc>
          <w:tcPr>
            <w:tcW w:w="752" w:type="dxa"/>
            <w:shd w:val="clear" w:color="auto" w:fill="FFFFFF"/>
            <w:noWrap/>
            <w:tcMar>
              <w:top w:w="0" w:type="dxa"/>
              <w:left w:w="150" w:type="dxa"/>
              <w:bottom w:w="0" w:type="dxa"/>
              <w:right w:w="150" w:type="dxa"/>
            </w:tcMar>
            <w:hideMark/>
          </w:tcPr>
          <w:p w14:paraId="3F67B1FE"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2442CE"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write_</w:t>
            </w:r>
            <w:proofErr w:type="gramStart"/>
            <w:r w:rsidRPr="002869F4">
              <w:rPr>
                <w:rFonts w:ascii="Consolas" w:eastAsia="Times New Roman" w:hAnsi="Consolas" w:cs="Segoe UI"/>
                <w:color w:val="24292E"/>
                <w:sz w:val="18"/>
                <w:szCs w:val="18"/>
              </w:rPr>
              <w:t>csv</w:t>
            </w:r>
            <w:proofErr w:type="spellEnd"/>
            <w:r w:rsidRPr="002869F4">
              <w:rPr>
                <w:rFonts w:ascii="Consolas" w:eastAsia="Times New Roman" w:hAnsi="Consolas" w:cs="Segoe UI"/>
                <w:color w:val="24292E"/>
                <w:sz w:val="18"/>
                <w:szCs w:val="18"/>
              </w:rPr>
              <w:t>(</w:t>
            </w:r>
            <w:proofErr w:type="spellStart"/>
            <w:proofErr w:type="gramEnd"/>
            <w:r w:rsidRPr="002869F4">
              <w:rPr>
                <w:rFonts w:ascii="Consolas" w:eastAsia="Times New Roman" w:hAnsi="Consolas" w:cs="Segoe UI"/>
                <w:color w:val="24292E"/>
                <w:sz w:val="18"/>
                <w:szCs w:val="18"/>
              </w:rPr>
              <w:t>cbWomen</w:t>
            </w:r>
            <w:proofErr w:type="spellEnd"/>
            <w:r w:rsidRPr="002869F4">
              <w:rPr>
                <w:rFonts w:ascii="Consolas" w:eastAsia="Times New Roman" w:hAnsi="Consolas" w:cs="Segoe UI"/>
                <w:color w:val="24292E"/>
                <w:sz w:val="18"/>
                <w:szCs w:val="18"/>
              </w:rPr>
              <w:t>, paste(</w:t>
            </w:r>
            <w:proofErr w:type="spellStart"/>
            <w:r w:rsidRPr="002869F4">
              <w:rPr>
                <w:rFonts w:ascii="Consolas" w:eastAsia="Times New Roman" w:hAnsi="Consolas" w:cs="Segoe UI"/>
                <w:color w:val="24292E"/>
                <w:sz w:val="18"/>
                <w:szCs w:val="18"/>
              </w:rPr>
              <w:t>csv_path</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"cbWomen.csv"</w:t>
            </w:r>
            <w:r w:rsidRPr="002869F4">
              <w:rPr>
                <w:rFonts w:ascii="Consolas" w:eastAsia="Times New Roman" w:hAnsi="Consolas" w:cs="Segoe UI"/>
                <w:color w:val="24292E"/>
                <w:sz w:val="18"/>
                <w:szCs w:val="18"/>
              </w:rPr>
              <w:t>))</w:t>
            </w:r>
          </w:p>
        </w:tc>
      </w:tr>
      <w:tr w:rsidR="002869F4" w:rsidRPr="002869F4" w14:paraId="0C3815D0" w14:textId="77777777" w:rsidTr="002869F4">
        <w:tc>
          <w:tcPr>
            <w:tcW w:w="752" w:type="dxa"/>
            <w:shd w:val="clear" w:color="auto" w:fill="FFFFFF"/>
            <w:noWrap/>
            <w:tcMar>
              <w:top w:w="0" w:type="dxa"/>
              <w:left w:w="150" w:type="dxa"/>
              <w:bottom w:w="0" w:type="dxa"/>
              <w:right w:w="150" w:type="dxa"/>
            </w:tcMar>
            <w:hideMark/>
          </w:tcPr>
          <w:p w14:paraId="597FC296"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58D6E0"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
        </w:tc>
      </w:tr>
      <w:tr w:rsidR="002869F4" w:rsidRPr="002869F4" w14:paraId="2998DD29" w14:textId="77777777" w:rsidTr="002869F4">
        <w:tc>
          <w:tcPr>
            <w:tcW w:w="752" w:type="dxa"/>
            <w:shd w:val="clear" w:color="auto" w:fill="FFFFFF"/>
            <w:noWrap/>
            <w:tcMar>
              <w:top w:w="0" w:type="dxa"/>
              <w:left w:w="150" w:type="dxa"/>
              <w:bottom w:w="0" w:type="dxa"/>
              <w:right w:w="150" w:type="dxa"/>
            </w:tcMar>
            <w:hideMark/>
          </w:tcPr>
          <w:p w14:paraId="5EA97625"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266261"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
        </w:tc>
      </w:tr>
      <w:tr w:rsidR="002869F4" w:rsidRPr="002869F4" w14:paraId="3660569D" w14:textId="77777777" w:rsidTr="002869F4">
        <w:tc>
          <w:tcPr>
            <w:tcW w:w="752" w:type="dxa"/>
            <w:shd w:val="clear" w:color="auto" w:fill="FFFFFF"/>
            <w:noWrap/>
            <w:tcMar>
              <w:top w:w="0" w:type="dxa"/>
              <w:left w:w="150" w:type="dxa"/>
              <w:bottom w:w="0" w:type="dxa"/>
              <w:right w:w="150" w:type="dxa"/>
            </w:tcMar>
            <w:hideMark/>
          </w:tcPr>
          <w:p w14:paraId="68693107"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8AD028"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w:t>
            </w:r>
          </w:p>
        </w:tc>
      </w:tr>
      <w:tr w:rsidR="002869F4" w:rsidRPr="002869F4" w14:paraId="24403D67" w14:textId="77777777" w:rsidTr="002869F4">
        <w:tc>
          <w:tcPr>
            <w:tcW w:w="752" w:type="dxa"/>
            <w:shd w:val="clear" w:color="auto" w:fill="FFFFFF"/>
            <w:noWrap/>
            <w:tcMar>
              <w:top w:w="0" w:type="dxa"/>
              <w:left w:w="150" w:type="dxa"/>
              <w:bottom w:w="0" w:type="dxa"/>
              <w:right w:w="150" w:type="dxa"/>
            </w:tcMar>
            <w:hideMark/>
          </w:tcPr>
          <w:p w14:paraId="28E794D6"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459A60"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4B2F84EB" w14:textId="77777777" w:rsidTr="002869F4">
        <w:tc>
          <w:tcPr>
            <w:tcW w:w="752" w:type="dxa"/>
            <w:shd w:val="clear" w:color="auto" w:fill="FFFFFF"/>
            <w:noWrap/>
            <w:tcMar>
              <w:top w:w="0" w:type="dxa"/>
              <w:left w:w="150" w:type="dxa"/>
              <w:bottom w:w="0" w:type="dxa"/>
              <w:right w:w="150" w:type="dxa"/>
            </w:tcMar>
            <w:hideMark/>
          </w:tcPr>
          <w:p w14:paraId="4F805ACE"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A286822"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3102668B" w14:textId="77777777" w:rsidTr="002869F4">
        <w:tc>
          <w:tcPr>
            <w:tcW w:w="752" w:type="dxa"/>
            <w:shd w:val="clear" w:color="auto" w:fill="FFFFFF"/>
            <w:noWrap/>
            <w:tcMar>
              <w:top w:w="0" w:type="dxa"/>
              <w:left w:w="150" w:type="dxa"/>
              <w:bottom w:w="0" w:type="dxa"/>
              <w:right w:w="150" w:type="dxa"/>
            </w:tcMar>
            <w:hideMark/>
          </w:tcPr>
          <w:p w14:paraId="790AF76C"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4C2D216"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422FF99E" w14:textId="77777777" w:rsidTr="002869F4">
        <w:tc>
          <w:tcPr>
            <w:tcW w:w="752" w:type="dxa"/>
            <w:shd w:val="clear" w:color="auto" w:fill="FFFFFF"/>
            <w:noWrap/>
            <w:tcMar>
              <w:top w:w="0" w:type="dxa"/>
              <w:left w:w="150" w:type="dxa"/>
              <w:bottom w:w="0" w:type="dxa"/>
              <w:right w:w="150" w:type="dxa"/>
            </w:tcMar>
            <w:hideMark/>
          </w:tcPr>
          <w:p w14:paraId="4424A016"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C1E51AB"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005CC5"/>
                <w:sz w:val="18"/>
                <w:szCs w:val="18"/>
              </w:rPr>
              <w:t>```</w:t>
            </w:r>
          </w:p>
        </w:tc>
      </w:tr>
      <w:tr w:rsidR="002869F4" w:rsidRPr="002869F4" w14:paraId="4B8E526A" w14:textId="77777777" w:rsidTr="002869F4">
        <w:tc>
          <w:tcPr>
            <w:tcW w:w="752" w:type="dxa"/>
            <w:shd w:val="clear" w:color="auto" w:fill="FFFFFF"/>
            <w:noWrap/>
            <w:tcMar>
              <w:top w:w="0" w:type="dxa"/>
              <w:left w:w="150" w:type="dxa"/>
              <w:bottom w:w="0" w:type="dxa"/>
              <w:right w:w="150" w:type="dxa"/>
            </w:tcMar>
            <w:hideMark/>
          </w:tcPr>
          <w:p w14:paraId="4587FCD6"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FB80CD" w14:textId="77777777" w:rsidR="002869F4" w:rsidRPr="002869F4" w:rsidRDefault="002869F4" w:rsidP="002869F4">
            <w:pPr>
              <w:spacing w:after="0" w:line="300" w:lineRule="atLeast"/>
              <w:rPr>
                <w:rFonts w:ascii="Consolas" w:eastAsia="Times New Roman" w:hAnsi="Consolas" w:cs="Segoe UI"/>
                <w:color w:val="24292E"/>
                <w:sz w:val="18"/>
                <w:szCs w:val="18"/>
              </w:rPr>
            </w:pPr>
          </w:p>
          <w:p w14:paraId="2788F0E5"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73633B6F" w14:textId="77777777" w:rsidTr="002869F4">
        <w:tc>
          <w:tcPr>
            <w:tcW w:w="752" w:type="dxa"/>
            <w:shd w:val="clear" w:color="auto" w:fill="FFFFFF"/>
            <w:noWrap/>
            <w:tcMar>
              <w:top w:w="0" w:type="dxa"/>
              <w:left w:w="150" w:type="dxa"/>
              <w:bottom w:w="0" w:type="dxa"/>
              <w:right w:w="150" w:type="dxa"/>
            </w:tcMar>
            <w:hideMark/>
          </w:tcPr>
          <w:p w14:paraId="2DFC8274"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B255CBA"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005CC5"/>
                <w:sz w:val="18"/>
                <w:szCs w:val="18"/>
              </w:rPr>
              <w:t>``</w:t>
            </w:r>
            <w:proofErr w:type="gramStart"/>
            <w:r w:rsidRPr="002869F4">
              <w:rPr>
                <w:rFonts w:ascii="Consolas" w:eastAsia="Times New Roman" w:hAnsi="Consolas" w:cs="Segoe UI"/>
                <w:color w:val="005CC5"/>
                <w:sz w:val="18"/>
                <w:szCs w:val="18"/>
              </w:rPr>
              <w:t>`{</w:t>
            </w:r>
            <w:proofErr w:type="gramEnd"/>
            <w:r w:rsidRPr="002869F4">
              <w:rPr>
                <w:rFonts w:ascii="Consolas" w:eastAsia="Times New Roman" w:hAnsi="Consolas" w:cs="Segoe UI"/>
                <w:color w:val="005CC5"/>
                <w:sz w:val="18"/>
                <w:szCs w:val="18"/>
              </w:rPr>
              <w:t xml:space="preserve">r </w:t>
            </w:r>
            <w:proofErr w:type="spellStart"/>
            <w:r w:rsidRPr="002869F4">
              <w:rPr>
                <w:rFonts w:ascii="Consolas" w:eastAsia="Times New Roman" w:hAnsi="Consolas" w:cs="Segoe UI"/>
                <w:color w:val="005CC5"/>
                <w:sz w:val="18"/>
                <w:szCs w:val="18"/>
              </w:rPr>
              <w:t>ProcessCSVs</w:t>
            </w:r>
            <w:proofErr w:type="spellEnd"/>
            <w:r w:rsidRPr="002869F4">
              <w:rPr>
                <w:rFonts w:ascii="Consolas" w:eastAsia="Times New Roman" w:hAnsi="Consolas" w:cs="Segoe UI"/>
                <w:color w:val="005CC5"/>
                <w:sz w:val="18"/>
                <w:szCs w:val="18"/>
              </w:rPr>
              <w:t>}</w:t>
            </w:r>
          </w:p>
        </w:tc>
      </w:tr>
      <w:tr w:rsidR="002869F4" w:rsidRPr="002869F4" w14:paraId="17861A44" w14:textId="77777777" w:rsidTr="002869F4">
        <w:tc>
          <w:tcPr>
            <w:tcW w:w="752" w:type="dxa"/>
            <w:shd w:val="clear" w:color="auto" w:fill="FFFFFF"/>
            <w:noWrap/>
            <w:tcMar>
              <w:top w:w="0" w:type="dxa"/>
              <w:left w:w="150" w:type="dxa"/>
              <w:bottom w:w="0" w:type="dxa"/>
              <w:right w:w="150" w:type="dxa"/>
            </w:tcMar>
            <w:hideMark/>
          </w:tcPr>
          <w:p w14:paraId="40EC18CB"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C800D2C"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7448ACE8" w14:textId="77777777" w:rsidTr="002869F4">
        <w:tc>
          <w:tcPr>
            <w:tcW w:w="752" w:type="dxa"/>
            <w:shd w:val="clear" w:color="auto" w:fill="FFFFFF"/>
            <w:noWrap/>
            <w:tcMar>
              <w:top w:w="0" w:type="dxa"/>
              <w:left w:w="150" w:type="dxa"/>
              <w:bottom w:w="0" w:type="dxa"/>
              <w:right w:w="150" w:type="dxa"/>
            </w:tcMar>
            <w:hideMark/>
          </w:tcPr>
          <w:p w14:paraId="0EAA6EE9"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B6D89B5"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 MEN --------------------------------------------------------</w:t>
            </w:r>
          </w:p>
        </w:tc>
      </w:tr>
      <w:tr w:rsidR="002869F4" w:rsidRPr="002869F4" w14:paraId="1D738476" w14:textId="77777777" w:rsidTr="002869F4">
        <w:tc>
          <w:tcPr>
            <w:tcW w:w="752" w:type="dxa"/>
            <w:shd w:val="clear" w:color="auto" w:fill="FFFFFF"/>
            <w:noWrap/>
            <w:tcMar>
              <w:top w:w="0" w:type="dxa"/>
              <w:left w:w="150" w:type="dxa"/>
              <w:bottom w:w="0" w:type="dxa"/>
              <w:right w:w="150" w:type="dxa"/>
            </w:tcMar>
            <w:hideMark/>
          </w:tcPr>
          <w:p w14:paraId="231E3D6A"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26CC2B"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5CE1AF60" w14:textId="77777777" w:rsidTr="002869F4">
        <w:tc>
          <w:tcPr>
            <w:tcW w:w="752" w:type="dxa"/>
            <w:shd w:val="clear" w:color="auto" w:fill="FFFFFF"/>
            <w:noWrap/>
            <w:tcMar>
              <w:top w:w="0" w:type="dxa"/>
              <w:left w:w="150" w:type="dxa"/>
              <w:bottom w:w="0" w:type="dxa"/>
              <w:right w:w="150" w:type="dxa"/>
            </w:tcMar>
            <w:hideMark/>
          </w:tcPr>
          <w:p w14:paraId="73AD597D"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C4EFA35"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 MEN STARTING RECORD COUNT 70047</w:t>
            </w:r>
          </w:p>
        </w:tc>
      </w:tr>
      <w:tr w:rsidR="002869F4" w:rsidRPr="002869F4" w14:paraId="28D47E8C" w14:textId="77777777" w:rsidTr="002869F4">
        <w:tc>
          <w:tcPr>
            <w:tcW w:w="752" w:type="dxa"/>
            <w:shd w:val="clear" w:color="auto" w:fill="FFFFFF"/>
            <w:noWrap/>
            <w:tcMar>
              <w:top w:w="0" w:type="dxa"/>
              <w:left w:w="150" w:type="dxa"/>
              <w:bottom w:w="0" w:type="dxa"/>
              <w:right w:w="150" w:type="dxa"/>
            </w:tcMar>
            <w:hideMark/>
          </w:tcPr>
          <w:p w14:paraId="5911D3D5"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BF88A0B"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1ABE056E" w14:textId="77777777" w:rsidTr="002869F4">
        <w:tc>
          <w:tcPr>
            <w:tcW w:w="752" w:type="dxa"/>
            <w:shd w:val="clear" w:color="auto" w:fill="FFFFFF"/>
            <w:noWrap/>
            <w:tcMar>
              <w:top w:w="0" w:type="dxa"/>
              <w:left w:w="150" w:type="dxa"/>
              <w:bottom w:w="0" w:type="dxa"/>
              <w:right w:w="150" w:type="dxa"/>
            </w:tcMar>
            <w:hideMark/>
          </w:tcPr>
          <w:p w14:paraId="7B077D53"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95FC965"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 DROP THE ERROR FROM THE DATASET</w:t>
            </w:r>
          </w:p>
        </w:tc>
      </w:tr>
      <w:tr w:rsidR="002869F4" w:rsidRPr="002869F4" w14:paraId="1BADCDCE" w14:textId="77777777" w:rsidTr="002869F4">
        <w:tc>
          <w:tcPr>
            <w:tcW w:w="752" w:type="dxa"/>
            <w:shd w:val="clear" w:color="auto" w:fill="FFFFFF"/>
            <w:noWrap/>
            <w:tcMar>
              <w:top w:w="0" w:type="dxa"/>
              <w:left w:w="150" w:type="dxa"/>
              <w:bottom w:w="0" w:type="dxa"/>
              <w:right w:w="150" w:type="dxa"/>
            </w:tcMar>
            <w:hideMark/>
          </w:tcPr>
          <w:p w14:paraId="06E3095B"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EAAAF8"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spellStart"/>
            <w:r w:rsidRPr="002869F4">
              <w:rPr>
                <w:rFonts w:ascii="Consolas" w:eastAsia="Times New Roman" w:hAnsi="Consolas" w:cs="Segoe UI"/>
                <w:color w:val="24292E"/>
                <w:sz w:val="18"/>
                <w:szCs w:val="18"/>
              </w:rPr>
              <w:t>cbMen</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&lt;-</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24292E"/>
                <w:sz w:val="18"/>
                <w:szCs w:val="18"/>
              </w:rPr>
              <w:t>filter(</w:t>
            </w:r>
            <w:proofErr w:type="spellStart"/>
            <w:proofErr w:type="gramEnd"/>
            <w:r w:rsidRPr="002869F4">
              <w:rPr>
                <w:rFonts w:ascii="Consolas" w:eastAsia="Times New Roman" w:hAnsi="Consolas" w:cs="Segoe UI"/>
                <w:color w:val="24292E"/>
                <w:sz w:val="18"/>
                <w:szCs w:val="18"/>
              </w:rPr>
              <w:t>cbMen</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(year</w:t>
            </w:r>
            <w:r w:rsidRPr="002869F4">
              <w:rPr>
                <w:rFonts w:ascii="Consolas" w:eastAsia="Times New Roman" w:hAnsi="Consolas" w:cs="Segoe UI"/>
                <w:color w:val="D73A49"/>
                <w:sz w:val="18"/>
                <w:szCs w:val="18"/>
              </w:rPr>
              <w:t>==</w:t>
            </w:r>
            <w:r w:rsidRPr="002869F4">
              <w:rPr>
                <w:rFonts w:ascii="Consolas" w:eastAsia="Times New Roman" w:hAnsi="Consolas" w:cs="Segoe UI"/>
                <w:color w:val="005CC5"/>
                <w:sz w:val="18"/>
                <w:szCs w:val="18"/>
              </w:rPr>
              <w:t>2001</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&amp;</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runTime</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min(</w:t>
            </w:r>
            <w:proofErr w:type="spellStart"/>
            <w:r w:rsidRPr="002869F4">
              <w:rPr>
                <w:rFonts w:ascii="Consolas" w:eastAsia="Times New Roman" w:hAnsi="Consolas" w:cs="Segoe UI"/>
                <w:color w:val="24292E"/>
                <w:sz w:val="18"/>
                <w:szCs w:val="18"/>
              </w:rPr>
              <w:t>runTime</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&amp;</w:t>
            </w:r>
            <w:r w:rsidRPr="002869F4">
              <w:rPr>
                <w:rFonts w:ascii="Consolas" w:eastAsia="Times New Roman" w:hAnsi="Consolas" w:cs="Segoe UI"/>
                <w:color w:val="24292E"/>
                <w:sz w:val="18"/>
                <w:szCs w:val="18"/>
              </w:rPr>
              <w:t xml:space="preserve"> age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05CC5"/>
                <w:sz w:val="18"/>
                <w:szCs w:val="18"/>
              </w:rPr>
              <w:t>70</w:t>
            </w:r>
            <w:r w:rsidRPr="002869F4">
              <w:rPr>
                <w:rFonts w:ascii="Consolas" w:eastAsia="Times New Roman" w:hAnsi="Consolas" w:cs="Segoe UI"/>
                <w:color w:val="24292E"/>
                <w:sz w:val="18"/>
                <w:szCs w:val="18"/>
              </w:rPr>
              <w:t>))</w:t>
            </w:r>
          </w:p>
        </w:tc>
      </w:tr>
      <w:tr w:rsidR="002869F4" w:rsidRPr="002869F4" w14:paraId="557EB6B5" w14:textId="77777777" w:rsidTr="002869F4">
        <w:tc>
          <w:tcPr>
            <w:tcW w:w="752" w:type="dxa"/>
            <w:shd w:val="clear" w:color="auto" w:fill="FFFFFF"/>
            <w:noWrap/>
            <w:tcMar>
              <w:top w:w="0" w:type="dxa"/>
              <w:left w:w="150" w:type="dxa"/>
              <w:bottom w:w="0" w:type="dxa"/>
              <w:right w:w="150" w:type="dxa"/>
            </w:tcMar>
            <w:hideMark/>
          </w:tcPr>
          <w:p w14:paraId="75BD05EA"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98D70B"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4A2A6740" w14:textId="77777777" w:rsidTr="002869F4">
        <w:tc>
          <w:tcPr>
            <w:tcW w:w="752" w:type="dxa"/>
            <w:shd w:val="clear" w:color="auto" w:fill="FFFFFF"/>
            <w:noWrap/>
            <w:tcMar>
              <w:top w:w="0" w:type="dxa"/>
              <w:left w:w="150" w:type="dxa"/>
              <w:bottom w:w="0" w:type="dxa"/>
              <w:right w:w="150" w:type="dxa"/>
            </w:tcMar>
            <w:hideMark/>
          </w:tcPr>
          <w:p w14:paraId="79342560"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08ADC18"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 MEN RECORD COUNT: 70046</w:t>
            </w:r>
          </w:p>
        </w:tc>
      </w:tr>
      <w:tr w:rsidR="002869F4" w:rsidRPr="002869F4" w14:paraId="055223EB" w14:textId="77777777" w:rsidTr="002869F4">
        <w:tc>
          <w:tcPr>
            <w:tcW w:w="752" w:type="dxa"/>
            <w:shd w:val="clear" w:color="auto" w:fill="FFFFFF"/>
            <w:noWrap/>
            <w:tcMar>
              <w:top w:w="0" w:type="dxa"/>
              <w:left w:w="150" w:type="dxa"/>
              <w:bottom w:w="0" w:type="dxa"/>
              <w:right w:w="150" w:type="dxa"/>
            </w:tcMar>
            <w:hideMark/>
          </w:tcPr>
          <w:p w14:paraId="57C7D69E"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815978"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 LOCATE AND REMOVE AGE OUTLIERS</w:t>
            </w:r>
          </w:p>
        </w:tc>
      </w:tr>
      <w:tr w:rsidR="002869F4" w:rsidRPr="002869F4" w14:paraId="307C8621" w14:textId="77777777" w:rsidTr="002869F4">
        <w:tc>
          <w:tcPr>
            <w:tcW w:w="752" w:type="dxa"/>
            <w:shd w:val="clear" w:color="auto" w:fill="FFFFFF"/>
            <w:noWrap/>
            <w:tcMar>
              <w:top w:w="0" w:type="dxa"/>
              <w:left w:w="150" w:type="dxa"/>
              <w:bottom w:w="0" w:type="dxa"/>
              <w:right w:w="150" w:type="dxa"/>
            </w:tcMar>
            <w:hideMark/>
          </w:tcPr>
          <w:p w14:paraId="3B38A13F"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8ED48B"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spellStart"/>
            <w:r w:rsidRPr="002869F4">
              <w:rPr>
                <w:rFonts w:ascii="Consolas" w:eastAsia="Times New Roman" w:hAnsi="Consolas" w:cs="Segoe UI"/>
                <w:color w:val="24292E"/>
                <w:sz w:val="18"/>
                <w:szCs w:val="18"/>
              </w:rPr>
              <w:t>cbMen</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&lt;-</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24292E"/>
                <w:sz w:val="18"/>
                <w:szCs w:val="18"/>
              </w:rPr>
              <w:t>filter(</w:t>
            </w:r>
            <w:proofErr w:type="spellStart"/>
            <w:proofErr w:type="gramEnd"/>
            <w:r w:rsidRPr="002869F4">
              <w:rPr>
                <w:rFonts w:ascii="Consolas" w:eastAsia="Times New Roman" w:hAnsi="Consolas" w:cs="Segoe UI"/>
                <w:color w:val="24292E"/>
                <w:sz w:val="18"/>
                <w:szCs w:val="18"/>
              </w:rPr>
              <w:t>cbMen</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(year </w:t>
            </w:r>
            <w:r w:rsidRPr="002869F4">
              <w:rPr>
                <w:rFonts w:ascii="Consolas" w:eastAsia="Times New Roman" w:hAnsi="Consolas" w:cs="Segoe UI"/>
                <w:color w:val="D73A49"/>
                <w:sz w:val="18"/>
                <w:szCs w:val="18"/>
              </w:rPr>
              <w:t>%in%</w:t>
            </w:r>
            <w:r w:rsidRPr="002869F4">
              <w:rPr>
                <w:rFonts w:ascii="Consolas" w:eastAsia="Times New Roman" w:hAnsi="Consolas" w:cs="Segoe UI"/>
                <w:color w:val="24292E"/>
                <w:sz w:val="18"/>
                <w:szCs w:val="18"/>
              </w:rPr>
              <w:t xml:space="preserve"> c(</w:t>
            </w:r>
            <w:r w:rsidRPr="002869F4">
              <w:rPr>
                <w:rFonts w:ascii="Consolas" w:eastAsia="Times New Roman" w:hAnsi="Consolas" w:cs="Segoe UI"/>
                <w:color w:val="005CC5"/>
                <w:sz w:val="18"/>
                <w:szCs w:val="18"/>
              </w:rPr>
              <w:t>2001</w:t>
            </w:r>
            <w:r w:rsidRPr="002869F4">
              <w:rPr>
                <w:rFonts w:ascii="Consolas" w:eastAsia="Times New Roman" w:hAnsi="Consolas" w:cs="Segoe UI"/>
                <w:color w:val="D73A49"/>
                <w:sz w:val="18"/>
                <w:szCs w:val="18"/>
              </w:rPr>
              <w:t>:</w:t>
            </w:r>
            <w:r w:rsidRPr="002869F4">
              <w:rPr>
                <w:rFonts w:ascii="Consolas" w:eastAsia="Times New Roman" w:hAnsi="Consolas" w:cs="Segoe UI"/>
                <w:color w:val="005CC5"/>
                <w:sz w:val="18"/>
                <w:szCs w:val="18"/>
              </w:rPr>
              <w:t>2003</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&amp;</w:t>
            </w:r>
            <w:r w:rsidRPr="002869F4">
              <w:rPr>
                <w:rFonts w:ascii="Consolas" w:eastAsia="Times New Roman" w:hAnsi="Consolas" w:cs="Segoe UI"/>
                <w:color w:val="24292E"/>
                <w:sz w:val="18"/>
                <w:szCs w:val="18"/>
              </w:rPr>
              <w:t xml:space="preserve"> age </w:t>
            </w:r>
            <w:r w:rsidRPr="002869F4">
              <w:rPr>
                <w:rFonts w:ascii="Consolas" w:eastAsia="Times New Roman" w:hAnsi="Consolas" w:cs="Segoe UI"/>
                <w:color w:val="D73A49"/>
                <w:sz w:val="18"/>
                <w:szCs w:val="18"/>
              </w:rPr>
              <w:t>%in%</w:t>
            </w:r>
            <w:r w:rsidRPr="002869F4">
              <w:rPr>
                <w:rFonts w:ascii="Consolas" w:eastAsia="Times New Roman" w:hAnsi="Consolas" w:cs="Segoe UI"/>
                <w:color w:val="24292E"/>
                <w:sz w:val="18"/>
                <w:szCs w:val="18"/>
              </w:rPr>
              <w:t xml:space="preserve"> c(</w:t>
            </w:r>
            <w:r w:rsidRPr="002869F4">
              <w:rPr>
                <w:rFonts w:ascii="Consolas" w:eastAsia="Times New Roman" w:hAnsi="Consolas" w:cs="Segoe UI"/>
                <w:color w:val="005CC5"/>
                <w:sz w:val="18"/>
                <w:szCs w:val="18"/>
              </w:rPr>
              <w:t>0</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05CC5"/>
                <w:sz w:val="18"/>
                <w:szCs w:val="18"/>
              </w:rPr>
              <w:t>2</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05CC5"/>
                <w:sz w:val="18"/>
                <w:szCs w:val="18"/>
              </w:rPr>
              <w:t>4</w:t>
            </w:r>
            <w:r w:rsidRPr="002869F4">
              <w:rPr>
                <w:rFonts w:ascii="Consolas" w:eastAsia="Times New Roman" w:hAnsi="Consolas" w:cs="Segoe UI"/>
                <w:color w:val="24292E"/>
                <w:sz w:val="18"/>
                <w:szCs w:val="18"/>
              </w:rPr>
              <w:t>)))</w:t>
            </w:r>
          </w:p>
        </w:tc>
      </w:tr>
      <w:tr w:rsidR="002869F4" w:rsidRPr="002869F4" w14:paraId="1EF10FA6" w14:textId="77777777" w:rsidTr="002869F4">
        <w:tc>
          <w:tcPr>
            <w:tcW w:w="752" w:type="dxa"/>
            <w:shd w:val="clear" w:color="auto" w:fill="FFFFFF"/>
            <w:noWrap/>
            <w:tcMar>
              <w:top w:w="0" w:type="dxa"/>
              <w:left w:w="150" w:type="dxa"/>
              <w:bottom w:w="0" w:type="dxa"/>
              <w:right w:w="150" w:type="dxa"/>
            </w:tcMar>
            <w:hideMark/>
          </w:tcPr>
          <w:p w14:paraId="34326B38"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4804E9"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3DC17784" w14:textId="77777777" w:rsidTr="002869F4">
        <w:tc>
          <w:tcPr>
            <w:tcW w:w="752" w:type="dxa"/>
            <w:shd w:val="clear" w:color="auto" w:fill="FFFFFF"/>
            <w:noWrap/>
            <w:tcMar>
              <w:top w:w="0" w:type="dxa"/>
              <w:left w:w="150" w:type="dxa"/>
              <w:bottom w:w="0" w:type="dxa"/>
              <w:right w:w="150" w:type="dxa"/>
            </w:tcMar>
            <w:hideMark/>
          </w:tcPr>
          <w:p w14:paraId="20F22534"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48A03D3"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 MEN FINAL RECORD COUNT: 70039</w:t>
            </w:r>
          </w:p>
        </w:tc>
      </w:tr>
      <w:tr w:rsidR="002869F4" w:rsidRPr="002869F4" w14:paraId="5085382D" w14:textId="77777777" w:rsidTr="002869F4">
        <w:tc>
          <w:tcPr>
            <w:tcW w:w="752" w:type="dxa"/>
            <w:shd w:val="clear" w:color="auto" w:fill="FFFFFF"/>
            <w:noWrap/>
            <w:tcMar>
              <w:top w:w="0" w:type="dxa"/>
              <w:left w:w="150" w:type="dxa"/>
              <w:bottom w:w="0" w:type="dxa"/>
              <w:right w:w="150" w:type="dxa"/>
            </w:tcMar>
            <w:hideMark/>
          </w:tcPr>
          <w:p w14:paraId="4212CFD4"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BBDFCA"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12D63A21" w14:textId="77777777" w:rsidTr="002869F4">
        <w:tc>
          <w:tcPr>
            <w:tcW w:w="752" w:type="dxa"/>
            <w:shd w:val="clear" w:color="auto" w:fill="FFFFFF"/>
            <w:noWrap/>
            <w:tcMar>
              <w:top w:w="0" w:type="dxa"/>
              <w:left w:w="150" w:type="dxa"/>
              <w:bottom w:w="0" w:type="dxa"/>
              <w:right w:w="150" w:type="dxa"/>
            </w:tcMar>
            <w:hideMark/>
          </w:tcPr>
          <w:p w14:paraId="21C8F07D"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4BEB298"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 WOMEN ------------------------------------------------------</w:t>
            </w:r>
          </w:p>
        </w:tc>
      </w:tr>
      <w:tr w:rsidR="002869F4" w:rsidRPr="002869F4" w14:paraId="46FE9D11" w14:textId="77777777" w:rsidTr="002869F4">
        <w:tc>
          <w:tcPr>
            <w:tcW w:w="752" w:type="dxa"/>
            <w:shd w:val="clear" w:color="auto" w:fill="FFFFFF"/>
            <w:noWrap/>
            <w:tcMar>
              <w:top w:w="0" w:type="dxa"/>
              <w:left w:w="150" w:type="dxa"/>
              <w:bottom w:w="0" w:type="dxa"/>
              <w:right w:w="150" w:type="dxa"/>
            </w:tcMar>
            <w:hideMark/>
          </w:tcPr>
          <w:p w14:paraId="3F80AD59"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87135C"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6A35E9CD" w14:textId="77777777" w:rsidTr="002869F4">
        <w:tc>
          <w:tcPr>
            <w:tcW w:w="752" w:type="dxa"/>
            <w:shd w:val="clear" w:color="auto" w:fill="FFFFFF"/>
            <w:noWrap/>
            <w:tcMar>
              <w:top w:w="0" w:type="dxa"/>
              <w:left w:w="150" w:type="dxa"/>
              <w:bottom w:w="0" w:type="dxa"/>
              <w:right w:w="150" w:type="dxa"/>
            </w:tcMar>
            <w:hideMark/>
          </w:tcPr>
          <w:p w14:paraId="30DC7D8D"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5C9650A"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 WOMEN STARTING RECORD COUNT 75971</w:t>
            </w:r>
          </w:p>
        </w:tc>
      </w:tr>
      <w:tr w:rsidR="002869F4" w:rsidRPr="002869F4" w14:paraId="512C5F8E" w14:textId="77777777" w:rsidTr="002869F4">
        <w:tc>
          <w:tcPr>
            <w:tcW w:w="752" w:type="dxa"/>
            <w:shd w:val="clear" w:color="auto" w:fill="FFFFFF"/>
            <w:noWrap/>
            <w:tcMar>
              <w:top w:w="0" w:type="dxa"/>
              <w:left w:w="150" w:type="dxa"/>
              <w:bottom w:w="0" w:type="dxa"/>
              <w:right w:w="150" w:type="dxa"/>
            </w:tcMar>
            <w:hideMark/>
          </w:tcPr>
          <w:p w14:paraId="31574E04"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58C28C"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 age = 55 name == "Loretta CUCE" &amp; year == 2001</w:t>
            </w:r>
          </w:p>
        </w:tc>
      </w:tr>
      <w:tr w:rsidR="002869F4" w:rsidRPr="002869F4" w14:paraId="31221AB8" w14:textId="77777777" w:rsidTr="002869F4">
        <w:tc>
          <w:tcPr>
            <w:tcW w:w="752" w:type="dxa"/>
            <w:shd w:val="clear" w:color="auto" w:fill="FFFFFF"/>
            <w:noWrap/>
            <w:tcMar>
              <w:top w:w="0" w:type="dxa"/>
              <w:left w:w="150" w:type="dxa"/>
              <w:bottom w:w="0" w:type="dxa"/>
              <w:right w:w="150" w:type="dxa"/>
            </w:tcMar>
            <w:hideMark/>
          </w:tcPr>
          <w:p w14:paraId="2E5ABD9A"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A288FD0"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4D540A7A" w14:textId="77777777" w:rsidTr="002869F4">
        <w:tc>
          <w:tcPr>
            <w:tcW w:w="752" w:type="dxa"/>
            <w:shd w:val="clear" w:color="auto" w:fill="FFFFFF"/>
            <w:noWrap/>
            <w:tcMar>
              <w:top w:w="0" w:type="dxa"/>
              <w:left w:w="150" w:type="dxa"/>
              <w:bottom w:w="0" w:type="dxa"/>
              <w:right w:w="150" w:type="dxa"/>
            </w:tcMar>
            <w:hideMark/>
          </w:tcPr>
          <w:p w14:paraId="0467DDDD"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FB712AC"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gramStart"/>
            <w:r w:rsidRPr="002869F4">
              <w:rPr>
                <w:rFonts w:ascii="Consolas" w:eastAsia="Times New Roman" w:hAnsi="Consolas" w:cs="Segoe UI"/>
                <w:color w:val="24292E"/>
                <w:sz w:val="18"/>
                <w:szCs w:val="18"/>
              </w:rPr>
              <w:t>filter(</w:t>
            </w:r>
            <w:proofErr w:type="spellStart"/>
            <w:proofErr w:type="gramEnd"/>
            <w:r w:rsidRPr="002869F4">
              <w:rPr>
                <w:rFonts w:ascii="Consolas" w:eastAsia="Times New Roman" w:hAnsi="Consolas" w:cs="Segoe UI"/>
                <w:color w:val="24292E"/>
                <w:sz w:val="18"/>
                <w:szCs w:val="18"/>
              </w:rPr>
              <w:t>cbWomen</w:t>
            </w:r>
            <w:proofErr w:type="spellEnd"/>
            <w:r w:rsidRPr="002869F4">
              <w:rPr>
                <w:rFonts w:ascii="Consolas" w:eastAsia="Times New Roman" w:hAnsi="Consolas" w:cs="Segoe UI"/>
                <w:color w:val="24292E"/>
                <w:sz w:val="18"/>
                <w:szCs w:val="18"/>
              </w:rPr>
              <w:t>, (year</w:t>
            </w:r>
            <w:r w:rsidRPr="002869F4">
              <w:rPr>
                <w:rFonts w:ascii="Consolas" w:eastAsia="Times New Roman" w:hAnsi="Consolas" w:cs="Segoe UI"/>
                <w:color w:val="D73A49"/>
                <w:sz w:val="18"/>
                <w:szCs w:val="18"/>
              </w:rPr>
              <w:t>==</w:t>
            </w:r>
            <w:r w:rsidRPr="002869F4">
              <w:rPr>
                <w:rFonts w:ascii="Consolas" w:eastAsia="Times New Roman" w:hAnsi="Consolas" w:cs="Segoe UI"/>
                <w:color w:val="005CC5"/>
                <w:sz w:val="18"/>
                <w:szCs w:val="18"/>
              </w:rPr>
              <w:t>2001</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&amp;</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runTime</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min(</w:t>
            </w:r>
            <w:proofErr w:type="spellStart"/>
            <w:r w:rsidRPr="002869F4">
              <w:rPr>
                <w:rFonts w:ascii="Consolas" w:eastAsia="Times New Roman" w:hAnsi="Consolas" w:cs="Segoe UI"/>
                <w:color w:val="24292E"/>
                <w:sz w:val="18"/>
                <w:szCs w:val="18"/>
              </w:rPr>
              <w:t>runTime</w:t>
            </w:r>
            <w:proofErr w:type="spellEnd"/>
            <w:r w:rsidRPr="002869F4">
              <w:rPr>
                <w:rFonts w:ascii="Consolas" w:eastAsia="Times New Roman" w:hAnsi="Consolas" w:cs="Segoe UI"/>
                <w:color w:val="24292E"/>
                <w:sz w:val="18"/>
                <w:szCs w:val="18"/>
              </w:rPr>
              <w:t>)))</w:t>
            </w:r>
          </w:p>
        </w:tc>
      </w:tr>
      <w:tr w:rsidR="002869F4" w:rsidRPr="002869F4" w14:paraId="669AC10B" w14:textId="77777777" w:rsidTr="002869F4">
        <w:tc>
          <w:tcPr>
            <w:tcW w:w="752" w:type="dxa"/>
            <w:shd w:val="clear" w:color="auto" w:fill="FFFFFF"/>
            <w:noWrap/>
            <w:tcMar>
              <w:top w:w="0" w:type="dxa"/>
              <w:left w:w="150" w:type="dxa"/>
              <w:bottom w:w="0" w:type="dxa"/>
              <w:right w:w="150" w:type="dxa"/>
            </w:tcMar>
            <w:hideMark/>
          </w:tcPr>
          <w:p w14:paraId="2C22DACA"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304382"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671A98B4" w14:textId="77777777" w:rsidTr="002869F4">
        <w:tc>
          <w:tcPr>
            <w:tcW w:w="752" w:type="dxa"/>
            <w:shd w:val="clear" w:color="auto" w:fill="FFFFFF"/>
            <w:noWrap/>
            <w:tcMar>
              <w:top w:w="0" w:type="dxa"/>
              <w:left w:w="150" w:type="dxa"/>
              <w:bottom w:w="0" w:type="dxa"/>
              <w:right w:w="150" w:type="dxa"/>
            </w:tcMar>
            <w:hideMark/>
          </w:tcPr>
          <w:p w14:paraId="59ECB5A3"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901049B"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005CC5"/>
                <w:sz w:val="18"/>
                <w:szCs w:val="18"/>
              </w:rPr>
              <w:t>```</w:t>
            </w:r>
          </w:p>
        </w:tc>
      </w:tr>
      <w:tr w:rsidR="002869F4" w:rsidRPr="002869F4" w14:paraId="5A5EC345" w14:textId="77777777" w:rsidTr="002869F4">
        <w:tc>
          <w:tcPr>
            <w:tcW w:w="752" w:type="dxa"/>
            <w:shd w:val="clear" w:color="auto" w:fill="FFFFFF"/>
            <w:noWrap/>
            <w:tcMar>
              <w:top w:w="0" w:type="dxa"/>
              <w:left w:w="150" w:type="dxa"/>
              <w:bottom w:w="0" w:type="dxa"/>
              <w:right w:w="150" w:type="dxa"/>
            </w:tcMar>
            <w:hideMark/>
          </w:tcPr>
          <w:p w14:paraId="02612EE6"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550EA8B" w14:textId="77777777" w:rsidR="002869F4" w:rsidRPr="002869F4" w:rsidRDefault="002869F4" w:rsidP="002869F4">
            <w:pPr>
              <w:spacing w:after="0" w:line="300" w:lineRule="atLeast"/>
              <w:rPr>
                <w:rFonts w:ascii="Consolas" w:eastAsia="Times New Roman" w:hAnsi="Consolas" w:cs="Segoe UI"/>
                <w:color w:val="24292E"/>
                <w:sz w:val="18"/>
                <w:szCs w:val="18"/>
              </w:rPr>
            </w:pPr>
          </w:p>
          <w:p w14:paraId="6C42D127"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5773F2AB" w14:textId="77777777" w:rsidTr="002869F4">
        <w:tc>
          <w:tcPr>
            <w:tcW w:w="752" w:type="dxa"/>
            <w:shd w:val="clear" w:color="auto" w:fill="FFFFFF"/>
            <w:noWrap/>
            <w:tcMar>
              <w:top w:w="0" w:type="dxa"/>
              <w:left w:w="150" w:type="dxa"/>
              <w:bottom w:w="0" w:type="dxa"/>
              <w:right w:w="150" w:type="dxa"/>
            </w:tcMar>
            <w:hideMark/>
          </w:tcPr>
          <w:p w14:paraId="007622E2"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F24F265"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005CC5"/>
                <w:sz w:val="18"/>
                <w:szCs w:val="18"/>
              </w:rPr>
              <w:t>``</w:t>
            </w:r>
            <w:proofErr w:type="gramStart"/>
            <w:r w:rsidRPr="002869F4">
              <w:rPr>
                <w:rFonts w:ascii="Consolas" w:eastAsia="Times New Roman" w:hAnsi="Consolas" w:cs="Segoe UI"/>
                <w:color w:val="005CC5"/>
                <w:sz w:val="18"/>
                <w:szCs w:val="18"/>
              </w:rPr>
              <w:t>`{</w:t>
            </w:r>
            <w:proofErr w:type="gramEnd"/>
            <w:r w:rsidRPr="002869F4">
              <w:rPr>
                <w:rFonts w:ascii="Consolas" w:eastAsia="Times New Roman" w:hAnsi="Consolas" w:cs="Segoe UI"/>
                <w:color w:val="005CC5"/>
                <w:sz w:val="18"/>
                <w:szCs w:val="18"/>
              </w:rPr>
              <w:t xml:space="preserve">r </w:t>
            </w:r>
            <w:proofErr w:type="spellStart"/>
            <w:r w:rsidRPr="002869F4">
              <w:rPr>
                <w:rFonts w:ascii="Consolas" w:eastAsia="Times New Roman" w:hAnsi="Consolas" w:cs="Segoe UI"/>
                <w:color w:val="005CC5"/>
                <w:sz w:val="18"/>
                <w:szCs w:val="18"/>
              </w:rPr>
              <w:t>ProducePlots</w:t>
            </w:r>
            <w:proofErr w:type="spellEnd"/>
            <w:r w:rsidRPr="002869F4">
              <w:rPr>
                <w:rFonts w:ascii="Consolas" w:eastAsia="Times New Roman" w:hAnsi="Consolas" w:cs="Segoe UI"/>
                <w:color w:val="005CC5"/>
                <w:sz w:val="18"/>
                <w:szCs w:val="18"/>
              </w:rPr>
              <w:t>}</w:t>
            </w:r>
          </w:p>
        </w:tc>
      </w:tr>
      <w:tr w:rsidR="002869F4" w:rsidRPr="002869F4" w14:paraId="7803065F" w14:textId="77777777" w:rsidTr="002869F4">
        <w:tc>
          <w:tcPr>
            <w:tcW w:w="752" w:type="dxa"/>
            <w:shd w:val="clear" w:color="auto" w:fill="FFFFFF"/>
            <w:noWrap/>
            <w:tcMar>
              <w:top w:w="0" w:type="dxa"/>
              <w:left w:w="150" w:type="dxa"/>
              <w:bottom w:w="0" w:type="dxa"/>
              <w:right w:w="150" w:type="dxa"/>
            </w:tcMar>
            <w:hideMark/>
          </w:tcPr>
          <w:p w14:paraId="16317798"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C5C429"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31CFF967" w14:textId="77777777" w:rsidTr="002869F4">
        <w:tc>
          <w:tcPr>
            <w:tcW w:w="752" w:type="dxa"/>
            <w:shd w:val="clear" w:color="auto" w:fill="FFFFFF"/>
            <w:noWrap/>
            <w:tcMar>
              <w:top w:w="0" w:type="dxa"/>
              <w:left w:w="150" w:type="dxa"/>
              <w:bottom w:w="0" w:type="dxa"/>
              <w:right w:w="150" w:type="dxa"/>
            </w:tcMar>
            <w:hideMark/>
          </w:tcPr>
          <w:p w14:paraId="27187489"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03B6649"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 BOXPLOTS ####</w:t>
            </w:r>
          </w:p>
        </w:tc>
      </w:tr>
      <w:tr w:rsidR="002869F4" w:rsidRPr="002869F4" w14:paraId="028E7ED2" w14:textId="77777777" w:rsidTr="002869F4">
        <w:tc>
          <w:tcPr>
            <w:tcW w:w="752" w:type="dxa"/>
            <w:shd w:val="clear" w:color="auto" w:fill="FFFFFF"/>
            <w:noWrap/>
            <w:tcMar>
              <w:top w:w="0" w:type="dxa"/>
              <w:left w:w="150" w:type="dxa"/>
              <w:bottom w:w="0" w:type="dxa"/>
              <w:right w:w="150" w:type="dxa"/>
            </w:tcMar>
            <w:hideMark/>
          </w:tcPr>
          <w:p w14:paraId="129FBA10"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B1C2E5"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2775045A" w14:textId="77777777" w:rsidTr="002869F4">
        <w:tc>
          <w:tcPr>
            <w:tcW w:w="752" w:type="dxa"/>
            <w:shd w:val="clear" w:color="auto" w:fill="FFFFFF"/>
            <w:noWrap/>
            <w:tcMar>
              <w:top w:w="0" w:type="dxa"/>
              <w:left w:w="150" w:type="dxa"/>
              <w:bottom w:w="0" w:type="dxa"/>
              <w:right w:w="150" w:type="dxa"/>
            </w:tcMar>
            <w:hideMark/>
          </w:tcPr>
          <w:p w14:paraId="2FA3F789"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05C13EB"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 MENS ------------------------------------------------------</w:t>
            </w:r>
          </w:p>
        </w:tc>
      </w:tr>
      <w:tr w:rsidR="002869F4" w:rsidRPr="002869F4" w14:paraId="302D0581" w14:textId="77777777" w:rsidTr="002869F4">
        <w:tc>
          <w:tcPr>
            <w:tcW w:w="752" w:type="dxa"/>
            <w:shd w:val="clear" w:color="auto" w:fill="FFFFFF"/>
            <w:noWrap/>
            <w:tcMar>
              <w:top w:w="0" w:type="dxa"/>
              <w:left w:w="150" w:type="dxa"/>
              <w:bottom w:w="0" w:type="dxa"/>
              <w:right w:w="150" w:type="dxa"/>
            </w:tcMar>
            <w:hideMark/>
          </w:tcPr>
          <w:p w14:paraId="4F34AC56"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C44F90"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 xml:space="preserve"># BOXPLOT: MENS </w:t>
            </w:r>
            <w:proofErr w:type="spellStart"/>
            <w:r w:rsidRPr="002869F4">
              <w:rPr>
                <w:rFonts w:ascii="Consolas" w:eastAsia="Times New Roman" w:hAnsi="Consolas" w:cs="Segoe UI"/>
                <w:color w:val="6A737D"/>
                <w:sz w:val="18"/>
                <w:szCs w:val="18"/>
              </w:rPr>
              <w:t>runTime</w:t>
            </w:r>
            <w:proofErr w:type="spellEnd"/>
            <w:r w:rsidRPr="002869F4">
              <w:rPr>
                <w:rFonts w:ascii="Consolas" w:eastAsia="Times New Roman" w:hAnsi="Consolas" w:cs="Segoe UI"/>
                <w:color w:val="6A737D"/>
                <w:sz w:val="18"/>
                <w:szCs w:val="18"/>
              </w:rPr>
              <w:t xml:space="preserve"> by Year</w:t>
            </w:r>
          </w:p>
        </w:tc>
      </w:tr>
      <w:tr w:rsidR="002869F4" w:rsidRPr="002869F4" w14:paraId="6F1ABE8A" w14:textId="77777777" w:rsidTr="002869F4">
        <w:tc>
          <w:tcPr>
            <w:tcW w:w="752" w:type="dxa"/>
            <w:shd w:val="clear" w:color="auto" w:fill="FFFFFF"/>
            <w:noWrap/>
            <w:tcMar>
              <w:top w:w="0" w:type="dxa"/>
              <w:left w:w="150" w:type="dxa"/>
              <w:bottom w:w="0" w:type="dxa"/>
              <w:right w:w="150" w:type="dxa"/>
            </w:tcMar>
            <w:hideMark/>
          </w:tcPr>
          <w:p w14:paraId="4A38F690"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57BDD8"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6F8ABBE0" w14:textId="77777777" w:rsidTr="002869F4">
        <w:tc>
          <w:tcPr>
            <w:tcW w:w="752" w:type="dxa"/>
            <w:shd w:val="clear" w:color="auto" w:fill="FFFFFF"/>
            <w:noWrap/>
            <w:tcMar>
              <w:top w:w="0" w:type="dxa"/>
              <w:left w:w="150" w:type="dxa"/>
              <w:bottom w:w="0" w:type="dxa"/>
              <w:right w:w="150" w:type="dxa"/>
            </w:tcMar>
            <w:hideMark/>
          </w:tcPr>
          <w:p w14:paraId="700CA160"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F97D9C9"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spellStart"/>
            <w:r w:rsidRPr="002869F4">
              <w:rPr>
                <w:rFonts w:ascii="Consolas" w:eastAsia="Times New Roman" w:hAnsi="Consolas" w:cs="Segoe UI"/>
                <w:color w:val="E36209"/>
                <w:sz w:val="18"/>
                <w:szCs w:val="18"/>
              </w:rPr>
              <w:t>image_location</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032F62"/>
                <w:sz w:val="18"/>
                <w:szCs w:val="18"/>
              </w:rPr>
              <w:t>"..</w:t>
            </w:r>
            <w:proofErr w:type="gramEnd"/>
            <w:r w:rsidRPr="002869F4">
              <w:rPr>
                <w:rFonts w:ascii="Consolas" w:eastAsia="Times New Roman" w:hAnsi="Consolas" w:cs="Segoe UI"/>
                <w:color w:val="032F62"/>
                <w:sz w:val="18"/>
                <w:szCs w:val="18"/>
              </w:rPr>
              <w:t>/7333-Case-Study-Two/Images/Boxplot/"</w:t>
            </w:r>
          </w:p>
        </w:tc>
      </w:tr>
      <w:tr w:rsidR="002869F4" w:rsidRPr="002869F4" w14:paraId="5985AFF9" w14:textId="77777777" w:rsidTr="002869F4">
        <w:tc>
          <w:tcPr>
            <w:tcW w:w="752" w:type="dxa"/>
            <w:shd w:val="clear" w:color="auto" w:fill="FFFFFF"/>
            <w:noWrap/>
            <w:tcMar>
              <w:top w:w="0" w:type="dxa"/>
              <w:left w:w="150" w:type="dxa"/>
              <w:bottom w:w="0" w:type="dxa"/>
              <w:right w:w="150" w:type="dxa"/>
            </w:tcMar>
            <w:hideMark/>
          </w:tcPr>
          <w:p w14:paraId="385661A2"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EC54FF"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44BD6C66" w14:textId="77777777" w:rsidTr="002869F4">
        <w:tc>
          <w:tcPr>
            <w:tcW w:w="752" w:type="dxa"/>
            <w:shd w:val="clear" w:color="auto" w:fill="FFFFFF"/>
            <w:noWrap/>
            <w:tcMar>
              <w:top w:w="0" w:type="dxa"/>
              <w:left w:w="150" w:type="dxa"/>
              <w:bottom w:w="0" w:type="dxa"/>
              <w:right w:w="150" w:type="dxa"/>
            </w:tcMar>
            <w:hideMark/>
          </w:tcPr>
          <w:p w14:paraId="78BCCE87"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E4C0088"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par(</w:t>
            </w:r>
            <w:proofErr w:type="spellStart"/>
            <w:r w:rsidRPr="002869F4">
              <w:rPr>
                <w:rFonts w:ascii="Consolas" w:eastAsia="Times New Roman" w:hAnsi="Consolas" w:cs="Segoe UI"/>
                <w:color w:val="E36209"/>
                <w:sz w:val="18"/>
                <w:szCs w:val="18"/>
              </w:rPr>
              <w:t>mfrow</w:t>
            </w:r>
            <w:proofErr w:type="spellEnd"/>
            <w:r w:rsidRPr="002869F4">
              <w:rPr>
                <w:rFonts w:ascii="Consolas" w:eastAsia="Times New Roman" w:hAnsi="Consolas" w:cs="Segoe UI"/>
                <w:color w:val="D73A49"/>
                <w:sz w:val="18"/>
                <w:szCs w:val="18"/>
              </w:rPr>
              <w:t>=</w:t>
            </w:r>
            <w:proofErr w:type="gramStart"/>
            <w:r w:rsidRPr="002869F4">
              <w:rPr>
                <w:rFonts w:ascii="Consolas" w:eastAsia="Times New Roman" w:hAnsi="Consolas" w:cs="Segoe UI"/>
                <w:color w:val="24292E"/>
                <w:sz w:val="18"/>
                <w:szCs w:val="18"/>
              </w:rPr>
              <w:t>c(</w:t>
            </w:r>
            <w:proofErr w:type="gramEnd"/>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p>
        </w:tc>
      </w:tr>
      <w:tr w:rsidR="002869F4" w:rsidRPr="002869F4" w14:paraId="2EE98ABD" w14:textId="77777777" w:rsidTr="002869F4">
        <w:tc>
          <w:tcPr>
            <w:tcW w:w="752" w:type="dxa"/>
            <w:shd w:val="clear" w:color="auto" w:fill="FFFFFF"/>
            <w:noWrap/>
            <w:tcMar>
              <w:top w:w="0" w:type="dxa"/>
              <w:left w:w="150" w:type="dxa"/>
              <w:bottom w:w="0" w:type="dxa"/>
              <w:right w:w="150" w:type="dxa"/>
            </w:tcMar>
            <w:hideMark/>
          </w:tcPr>
          <w:p w14:paraId="31F45CCC"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98CC7D"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gramStart"/>
            <w:r w:rsidRPr="002869F4">
              <w:rPr>
                <w:rFonts w:ascii="Consolas" w:eastAsia="Times New Roman" w:hAnsi="Consolas" w:cs="Segoe UI"/>
                <w:color w:val="24292E"/>
                <w:sz w:val="18"/>
                <w:szCs w:val="18"/>
              </w:rPr>
              <w:t>jpeg(</w:t>
            </w:r>
            <w:proofErr w:type="gramEnd"/>
            <w:r w:rsidRPr="002869F4">
              <w:rPr>
                <w:rFonts w:ascii="Consolas" w:eastAsia="Times New Roman" w:hAnsi="Consolas" w:cs="Segoe UI"/>
                <w:color w:val="24292E"/>
                <w:sz w:val="18"/>
                <w:szCs w:val="18"/>
              </w:rPr>
              <w:t>paste(</w:t>
            </w:r>
            <w:proofErr w:type="spellStart"/>
            <w:r w:rsidRPr="002869F4">
              <w:rPr>
                <w:rFonts w:ascii="Consolas" w:eastAsia="Times New Roman" w:hAnsi="Consolas" w:cs="Segoe UI"/>
                <w:color w:val="24292E"/>
                <w:sz w:val="18"/>
                <w:szCs w:val="18"/>
              </w:rPr>
              <w:t>image_location</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"mens_runTime_by_Year.jpeg"</w:t>
            </w:r>
            <w:r w:rsidRPr="002869F4">
              <w:rPr>
                <w:rFonts w:ascii="Consolas" w:eastAsia="Times New Roman" w:hAnsi="Consolas" w:cs="Segoe UI"/>
                <w:color w:val="24292E"/>
                <w:sz w:val="18"/>
                <w:szCs w:val="18"/>
              </w:rPr>
              <w:t>))</w:t>
            </w:r>
          </w:p>
        </w:tc>
      </w:tr>
      <w:tr w:rsidR="002869F4" w:rsidRPr="002869F4" w14:paraId="4BBEA9A1" w14:textId="77777777" w:rsidTr="002869F4">
        <w:tc>
          <w:tcPr>
            <w:tcW w:w="752" w:type="dxa"/>
            <w:shd w:val="clear" w:color="auto" w:fill="FFFFFF"/>
            <w:noWrap/>
            <w:tcMar>
              <w:top w:w="0" w:type="dxa"/>
              <w:left w:w="150" w:type="dxa"/>
              <w:bottom w:w="0" w:type="dxa"/>
              <w:right w:w="150" w:type="dxa"/>
            </w:tcMar>
            <w:hideMark/>
          </w:tcPr>
          <w:p w14:paraId="507C3865"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8C5C53"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gramStart"/>
            <w:r w:rsidRPr="002869F4">
              <w:rPr>
                <w:rFonts w:ascii="Consolas" w:eastAsia="Times New Roman" w:hAnsi="Consolas" w:cs="Segoe UI"/>
                <w:color w:val="24292E"/>
                <w:sz w:val="18"/>
                <w:szCs w:val="18"/>
              </w:rPr>
              <w:t>boxplot(</w:t>
            </w:r>
            <w:proofErr w:type="spellStart"/>
            <w:proofErr w:type="gramEnd"/>
            <w:r w:rsidRPr="002869F4">
              <w:rPr>
                <w:rFonts w:ascii="Consolas" w:eastAsia="Times New Roman" w:hAnsi="Consolas" w:cs="Segoe UI"/>
                <w:color w:val="24292E"/>
                <w:sz w:val="18"/>
                <w:szCs w:val="18"/>
              </w:rPr>
              <w:t>runTime</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year,</w:t>
            </w:r>
            <w:r w:rsidRPr="002869F4">
              <w:rPr>
                <w:rFonts w:ascii="Consolas" w:eastAsia="Times New Roman" w:hAnsi="Consolas" w:cs="Segoe UI"/>
                <w:color w:val="E36209"/>
                <w:sz w:val="18"/>
                <w:szCs w:val="18"/>
              </w:rPr>
              <w:t>data</w:t>
            </w:r>
            <w:proofErr w:type="spellEnd"/>
            <w:r w:rsidRPr="002869F4">
              <w:rPr>
                <w:rFonts w:ascii="Consolas" w:eastAsia="Times New Roman" w:hAnsi="Consolas" w:cs="Segoe UI"/>
                <w:color w:val="D73A49"/>
                <w:sz w:val="18"/>
                <w:szCs w:val="18"/>
              </w:rPr>
              <w:t>=</w:t>
            </w:r>
            <w:proofErr w:type="spellStart"/>
            <w:r w:rsidRPr="002869F4">
              <w:rPr>
                <w:rFonts w:ascii="Consolas" w:eastAsia="Times New Roman" w:hAnsi="Consolas" w:cs="Segoe UI"/>
                <w:color w:val="24292E"/>
                <w:sz w:val="18"/>
                <w:szCs w:val="18"/>
              </w:rPr>
              <w:t>cbMen</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main</w:t>
            </w:r>
            <w:r w:rsidRPr="002869F4">
              <w:rPr>
                <w:rFonts w:ascii="Consolas" w:eastAsia="Times New Roman" w:hAnsi="Consolas" w:cs="Segoe UI"/>
                <w:color w:val="D73A49"/>
                <w:sz w:val="18"/>
                <w:szCs w:val="18"/>
              </w:rPr>
              <w:t>=</w:t>
            </w:r>
            <w:r w:rsidRPr="002869F4">
              <w:rPr>
                <w:rFonts w:ascii="Consolas" w:eastAsia="Times New Roman" w:hAnsi="Consolas" w:cs="Segoe UI"/>
                <w:color w:val="032F62"/>
                <w:sz w:val="18"/>
                <w:szCs w:val="18"/>
              </w:rPr>
              <w:t>"Cherry Blossom: Men's Run Time By Year"</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xlab</w:t>
            </w:r>
            <w:proofErr w:type="spellEnd"/>
            <w:r w:rsidRPr="002869F4">
              <w:rPr>
                <w:rFonts w:ascii="Consolas" w:eastAsia="Times New Roman" w:hAnsi="Consolas" w:cs="Segoe UI"/>
                <w:color w:val="D73A49"/>
                <w:sz w:val="18"/>
                <w:szCs w:val="18"/>
              </w:rPr>
              <w:t>=</w:t>
            </w:r>
            <w:r w:rsidRPr="002869F4">
              <w:rPr>
                <w:rFonts w:ascii="Consolas" w:eastAsia="Times New Roman" w:hAnsi="Consolas" w:cs="Segoe UI"/>
                <w:color w:val="032F62"/>
                <w:sz w:val="18"/>
                <w:szCs w:val="18"/>
              </w:rPr>
              <w:t>"Year"</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ylab</w:t>
            </w:r>
            <w:proofErr w:type="spellEnd"/>
            <w:r w:rsidRPr="002869F4">
              <w:rPr>
                <w:rFonts w:ascii="Consolas" w:eastAsia="Times New Roman" w:hAnsi="Consolas" w:cs="Segoe UI"/>
                <w:color w:val="D73A49"/>
                <w:sz w:val="18"/>
                <w:szCs w:val="18"/>
              </w:rPr>
              <w:t>=</w:t>
            </w:r>
            <w:r w:rsidRPr="002869F4">
              <w:rPr>
                <w:rFonts w:ascii="Consolas" w:eastAsia="Times New Roman" w:hAnsi="Consolas" w:cs="Segoe UI"/>
                <w:color w:val="032F62"/>
                <w:sz w:val="18"/>
                <w:szCs w:val="18"/>
              </w:rPr>
              <w:t>"Time (Minutes)"</w:t>
            </w:r>
            <w:r w:rsidRPr="002869F4">
              <w:rPr>
                <w:rFonts w:ascii="Consolas" w:eastAsia="Times New Roman" w:hAnsi="Consolas" w:cs="Segoe UI"/>
                <w:color w:val="24292E"/>
                <w:sz w:val="18"/>
                <w:szCs w:val="18"/>
              </w:rPr>
              <w:t>)</w:t>
            </w:r>
          </w:p>
        </w:tc>
      </w:tr>
      <w:tr w:rsidR="002869F4" w:rsidRPr="002869F4" w14:paraId="173F881C" w14:textId="77777777" w:rsidTr="002869F4">
        <w:tc>
          <w:tcPr>
            <w:tcW w:w="752" w:type="dxa"/>
            <w:shd w:val="clear" w:color="auto" w:fill="FFFFFF"/>
            <w:noWrap/>
            <w:tcMar>
              <w:top w:w="0" w:type="dxa"/>
              <w:left w:w="150" w:type="dxa"/>
              <w:bottom w:w="0" w:type="dxa"/>
              <w:right w:w="150" w:type="dxa"/>
            </w:tcMar>
            <w:hideMark/>
          </w:tcPr>
          <w:p w14:paraId="6C7E5848"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0DB758"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spellStart"/>
            <w:proofErr w:type="gramStart"/>
            <w:r w:rsidRPr="002869F4">
              <w:rPr>
                <w:rFonts w:ascii="Consolas" w:eastAsia="Times New Roman" w:hAnsi="Consolas" w:cs="Segoe UI"/>
                <w:color w:val="24292E"/>
                <w:sz w:val="18"/>
                <w:szCs w:val="18"/>
              </w:rPr>
              <w:t>dev.off</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w:t>
            </w:r>
          </w:p>
        </w:tc>
      </w:tr>
      <w:tr w:rsidR="002869F4" w:rsidRPr="002869F4" w14:paraId="25E754A4" w14:textId="77777777" w:rsidTr="002869F4">
        <w:tc>
          <w:tcPr>
            <w:tcW w:w="752" w:type="dxa"/>
            <w:shd w:val="clear" w:color="auto" w:fill="FFFFFF"/>
            <w:noWrap/>
            <w:tcMar>
              <w:top w:w="0" w:type="dxa"/>
              <w:left w:w="150" w:type="dxa"/>
              <w:bottom w:w="0" w:type="dxa"/>
              <w:right w:w="150" w:type="dxa"/>
            </w:tcMar>
            <w:hideMark/>
          </w:tcPr>
          <w:p w14:paraId="7B55452D"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4BD998"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2B578776" w14:textId="77777777" w:rsidTr="002869F4">
        <w:tc>
          <w:tcPr>
            <w:tcW w:w="752" w:type="dxa"/>
            <w:shd w:val="clear" w:color="auto" w:fill="FFFFFF"/>
            <w:noWrap/>
            <w:tcMar>
              <w:top w:w="0" w:type="dxa"/>
              <w:left w:w="150" w:type="dxa"/>
              <w:bottom w:w="0" w:type="dxa"/>
              <w:right w:w="150" w:type="dxa"/>
            </w:tcMar>
            <w:hideMark/>
          </w:tcPr>
          <w:p w14:paraId="36A6E8CD"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C3DD66A"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4AFDFAD2" w14:textId="77777777" w:rsidTr="002869F4">
        <w:tc>
          <w:tcPr>
            <w:tcW w:w="752" w:type="dxa"/>
            <w:shd w:val="clear" w:color="auto" w:fill="FFFFFF"/>
            <w:noWrap/>
            <w:tcMar>
              <w:top w:w="0" w:type="dxa"/>
              <w:left w:w="150" w:type="dxa"/>
              <w:bottom w:w="0" w:type="dxa"/>
              <w:right w:w="150" w:type="dxa"/>
            </w:tcMar>
            <w:hideMark/>
          </w:tcPr>
          <w:p w14:paraId="57F4835F"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A60B49E"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 BOXPLOT: MENS Age by Year</w:t>
            </w:r>
          </w:p>
        </w:tc>
      </w:tr>
      <w:tr w:rsidR="002869F4" w:rsidRPr="002869F4" w14:paraId="1A32A5F8" w14:textId="77777777" w:rsidTr="002869F4">
        <w:tc>
          <w:tcPr>
            <w:tcW w:w="752" w:type="dxa"/>
            <w:shd w:val="clear" w:color="auto" w:fill="FFFFFF"/>
            <w:noWrap/>
            <w:tcMar>
              <w:top w:w="0" w:type="dxa"/>
              <w:left w:w="150" w:type="dxa"/>
              <w:bottom w:w="0" w:type="dxa"/>
              <w:right w:w="150" w:type="dxa"/>
            </w:tcMar>
            <w:hideMark/>
          </w:tcPr>
          <w:p w14:paraId="0C8C39F0"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975206"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par(</w:t>
            </w:r>
            <w:proofErr w:type="spellStart"/>
            <w:r w:rsidRPr="002869F4">
              <w:rPr>
                <w:rFonts w:ascii="Consolas" w:eastAsia="Times New Roman" w:hAnsi="Consolas" w:cs="Segoe UI"/>
                <w:color w:val="E36209"/>
                <w:sz w:val="18"/>
                <w:szCs w:val="18"/>
              </w:rPr>
              <w:t>mfrow</w:t>
            </w:r>
            <w:proofErr w:type="spellEnd"/>
            <w:r w:rsidRPr="002869F4">
              <w:rPr>
                <w:rFonts w:ascii="Consolas" w:eastAsia="Times New Roman" w:hAnsi="Consolas" w:cs="Segoe UI"/>
                <w:color w:val="D73A49"/>
                <w:sz w:val="18"/>
                <w:szCs w:val="18"/>
              </w:rPr>
              <w:t>=</w:t>
            </w:r>
            <w:proofErr w:type="gramStart"/>
            <w:r w:rsidRPr="002869F4">
              <w:rPr>
                <w:rFonts w:ascii="Consolas" w:eastAsia="Times New Roman" w:hAnsi="Consolas" w:cs="Segoe UI"/>
                <w:color w:val="24292E"/>
                <w:sz w:val="18"/>
                <w:szCs w:val="18"/>
              </w:rPr>
              <w:t>c(</w:t>
            </w:r>
            <w:proofErr w:type="gramEnd"/>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p>
        </w:tc>
      </w:tr>
      <w:tr w:rsidR="002869F4" w:rsidRPr="002869F4" w14:paraId="214DB155" w14:textId="77777777" w:rsidTr="002869F4">
        <w:tc>
          <w:tcPr>
            <w:tcW w:w="752" w:type="dxa"/>
            <w:shd w:val="clear" w:color="auto" w:fill="FFFFFF"/>
            <w:noWrap/>
            <w:tcMar>
              <w:top w:w="0" w:type="dxa"/>
              <w:left w:w="150" w:type="dxa"/>
              <w:bottom w:w="0" w:type="dxa"/>
              <w:right w:w="150" w:type="dxa"/>
            </w:tcMar>
            <w:hideMark/>
          </w:tcPr>
          <w:p w14:paraId="2415E340"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BBE504"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gramStart"/>
            <w:r w:rsidRPr="002869F4">
              <w:rPr>
                <w:rFonts w:ascii="Consolas" w:eastAsia="Times New Roman" w:hAnsi="Consolas" w:cs="Segoe UI"/>
                <w:color w:val="24292E"/>
                <w:sz w:val="18"/>
                <w:szCs w:val="18"/>
              </w:rPr>
              <w:t>jpeg(</w:t>
            </w:r>
            <w:proofErr w:type="gramEnd"/>
            <w:r w:rsidRPr="002869F4">
              <w:rPr>
                <w:rFonts w:ascii="Consolas" w:eastAsia="Times New Roman" w:hAnsi="Consolas" w:cs="Segoe UI"/>
                <w:color w:val="24292E"/>
                <w:sz w:val="18"/>
                <w:szCs w:val="18"/>
              </w:rPr>
              <w:t>paste(</w:t>
            </w:r>
            <w:proofErr w:type="spellStart"/>
            <w:r w:rsidRPr="002869F4">
              <w:rPr>
                <w:rFonts w:ascii="Consolas" w:eastAsia="Times New Roman" w:hAnsi="Consolas" w:cs="Segoe UI"/>
                <w:color w:val="24292E"/>
                <w:sz w:val="18"/>
                <w:szCs w:val="18"/>
              </w:rPr>
              <w:t>image_location</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"mens_age_by_Year.jpeg"</w:t>
            </w:r>
            <w:r w:rsidRPr="002869F4">
              <w:rPr>
                <w:rFonts w:ascii="Consolas" w:eastAsia="Times New Roman" w:hAnsi="Consolas" w:cs="Segoe UI"/>
                <w:color w:val="24292E"/>
                <w:sz w:val="18"/>
                <w:szCs w:val="18"/>
              </w:rPr>
              <w:t>))</w:t>
            </w:r>
          </w:p>
        </w:tc>
      </w:tr>
      <w:tr w:rsidR="002869F4" w:rsidRPr="002869F4" w14:paraId="3F01F63D" w14:textId="77777777" w:rsidTr="002869F4">
        <w:tc>
          <w:tcPr>
            <w:tcW w:w="752" w:type="dxa"/>
            <w:shd w:val="clear" w:color="auto" w:fill="FFFFFF"/>
            <w:noWrap/>
            <w:tcMar>
              <w:top w:w="0" w:type="dxa"/>
              <w:left w:w="150" w:type="dxa"/>
              <w:bottom w:w="0" w:type="dxa"/>
              <w:right w:w="150" w:type="dxa"/>
            </w:tcMar>
            <w:hideMark/>
          </w:tcPr>
          <w:p w14:paraId="3C98CC7E"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CE9C39B"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gramStart"/>
            <w:r w:rsidRPr="002869F4">
              <w:rPr>
                <w:rFonts w:ascii="Consolas" w:eastAsia="Times New Roman" w:hAnsi="Consolas" w:cs="Segoe UI"/>
                <w:color w:val="24292E"/>
                <w:sz w:val="18"/>
                <w:szCs w:val="18"/>
              </w:rPr>
              <w:t>boxplot(</w:t>
            </w:r>
            <w:proofErr w:type="spellStart"/>
            <w:proofErr w:type="gramEnd"/>
            <w:r w:rsidRPr="002869F4">
              <w:rPr>
                <w:rFonts w:ascii="Consolas" w:eastAsia="Times New Roman" w:hAnsi="Consolas" w:cs="Segoe UI"/>
                <w:color w:val="24292E"/>
                <w:sz w:val="18"/>
                <w:szCs w:val="18"/>
              </w:rPr>
              <w:t>age</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year,</w:t>
            </w:r>
            <w:r w:rsidRPr="002869F4">
              <w:rPr>
                <w:rFonts w:ascii="Consolas" w:eastAsia="Times New Roman" w:hAnsi="Consolas" w:cs="Segoe UI"/>
                <w:color w:val="E36209"/>
                <w:sz w:val="18"/>
                <w:szCs w:val="18"/>
              </w:rPr>
              <w:t>data</w:t>
            </w:r>
            <w:proofErr w:type="spellEnd"/>
            <w:r w:rsidRPr="002869F4">
              <w:rPr>
                <w:rFonts w:ascii="Consolas" w:eastAsia="Times New Roman" w:hAnsi="Consolas" w:cs="Segoe UI"/>
                <w:color w:val="D73A49"/>
                <w:sz w:val="18"/>
                <w:szCs w:val="18"/>
              </w:rPr>
              <w:t>=</w:t>
            </w:r>
            <w:proofErr w:type="spellStart"/>
            <w:r w:rsidRPr="002869F4">
              <w:rPr>
                <w:rFonts w:ascii="Consolas" w:eastAsia="Times New Roman" w:hAnsi="Consolas" w:cs="Segoe UI"/>
                <w:color w:val="24292E"/>
                <w:sz w:val="18"/>
                <w:szCs w:val="18"/>
              </w:rPr>
              <w:t>cbMen</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main</w:t>
            </w:r>
            <w:r w:rsidRPr="002869F4">
              <w:rPr>
                <w:rFonts w:ascii="Consolas" w:eastAsia="Times New Roman" w:hAnsi="Consolas" w:cs="Segoe UI"/>
                <w:color w:val="D73A49"/>
                <w:sz w:val="18"/>
                <w:szCs w:val="18"/>
              </w:rPr>
              <w:t>=</w:t>
            </w:r>
            <w:r w:rsidRPr="002869F4">
              <w:rPr>
                <w:rFonts w:ascii="Consolas" w:eastAsia="Times New Roman" w:hAnsi="Consolas" w:cs="Segoe UI"/>
                <w:color w:val="032F62"/>
                <w:sz w:val="18"/>
                <w:szCs w:val="18"/>
              </w:rPr>
              <w:t>"Cherry Blossom: Men's Age by Year"</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xlab</w:t>
            </w:r>
            <w:proofErr w:type="spellEnd"/>
            <w:r w:rsidRPr="002869F4">
              <w:rPr>
                <w:rFonts w:ascii="Consolas" w:eastAsia="Times New Roman" w:hAnsi="Consolas" w:cs="Segoe UI"/>
                <w:color w:val="D73A49"/>
                <w:sz w:val="18"/>
                <w:szCs w:val="18"/>
              </w:rPr>
              <w:t>=</w:t>
            </w:r>
            <w:r w:rsidRPr="002869F4">
              <w:rPr>
                <w:rFonts w:ascii="Consolas" w:eastAsia="Times New Roman" w:hAnsi="Consolas" w:cs="Segoe UI"/>
                <w:color w:val="032F62"/>
                <w:sz w:val="18"/>
                <w:szCs w:val="18"/>
              </w:rPr>
              <w:t>"Year"</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ylab</w:t>
            </w:r>
            <w:proofErr w:type="spellEnd"/>
            <w:r w:rsidRPr="002869F4">
              <w:rPr>
                <w:rFonts w:ascii="Consolas" w:eastAsia="Times New Roman" w:hAnsi="Consolas" w:cs="Segoe UI"/>
                <w:color w:val="D73A49"/>
                <w:sz w:val="18"/>
                <w:szCs w:val="18"/>
              </w:rPr>
              <w:t>=</w:t>
            </w:r>
            <w:r w:rsidRPr="002869F4">
              <w:rPr>
                <w:rFonts w:ascii="Consolas" w:eastAsia="Times New Roman" w:hAnsi="Consolas" w:cs="Segoe UI"/>
                <w:color w:val="032F62"/>
                <w:sz w:val="18"/>
                <w:szCs w:val="18"/>
              </w:rPr>
              <w:t>"Runner's Age"</w:t>
            </w:r>
            <w:r w:rsidRPr="002869F4">
              <w:rPr>
                <w:rFonts w:ascii="Consolas" w:eastAsia="Times New Roman" w:hAnsi="Consolas" w:cs="Segoe UI"/>
                <w:color w:val="24292E"/>
                <w:sz w:val="18"/>
                <w:szCs w:val="18"/>
              </w:rPr>
              <w:t>)</w:t>
            </w:r>
          </w:p>
        </w:tc>
      </w:tr>
      <w:tr w:rsidR="002869F4" w:rsidRPr="002869F4" w14:paraId="115CE15B" w14:textId="77777777" w:rsidTr="002869F4">
        <w:tc>
          <w:tcPr>
            <w:tcW w:w="752" w:type="dxa"/>
            <w:shd w:val="clear" w:color="auto" w:fill="FFFFFF"/>
            <w:noWrap/>
            <w:tcMar>
              <w:top w:w="0" w:type="dxa"/>
              <w:left w:w="150" w:type="dxa"/>
              <w:bottom w:w="0" w:type="dxa"/>
              <w:right w:w="150" w:type="dxa"/>
            </w:tcMar>
            <w:hideMark/>
          </w:tcPr>
          <w:p w14:paraId="49504F56"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007388"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spellStart"/>
            <w:proofErr w:type="gramStart"/>
            <w:r w:rsidRPr="002869F4">
              <w:rPr>
                <w:rFonts w:ascii="Consolas" w:eastAsia="Times New Roman" w:hAnsi="Consolas" w:cs="Segoe UI"/>
                <w:color w:val="24292E"/>
                <w:sz w:val="18"/>
                <w:szCs w:val="18"/>
              </w:rPr>
              <w:t>dev.off</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w:t>
            </w:r>
          </w:p>
        </w:tc>
      </w:tr>
      <w:tr w:rsidR="002869F4" w:rsidRPr="002869F4" w14:paraId="7CCEF5D0" w14:textId="77777777" w:rsidTr="002869F4">
        <w:tc>
          <w:tcPr>
            <w:tcW w:w="752" w:type="dxa"/>
            <w:shd w:val="clear" w:color="auto" w:fill="FFFFFF"/>
            <w:noWrap/>
            <w:tcMar>
              <w:top w:w="0" w:type="dxa"/>
              <w:left w:w="150" w:type="dxa"/>
              <w:bottom w:w="0" w:type="dxa"/>
              <w:right w:w="150" w:type="dxa"/>
            </w:tcMar>
            <w:hideMark/>
          </w:tcPr>
          <w:p w14:paraId="333E1555"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C53D56"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2C2A365B" w14:textId="77777777" w:rsidTr="002869F4">
        <w:tc>
          <w:tcPr>
            <w:tcW w:w="752" w:type="dxa"/>
            <w:shd w:val="clear" w:color="auto" w:fill="FFFFFF"/>
            <w:noWrap/>
            <w:tcMar>
              <w:top w:w="0" w:type="dxa"/>
              <w:left w:w="150" w:type="dxa"/>
              <w:bottom w:w="0" w:type="dxa"/>
              <w:right w:w="150" w:type="dxa"/>
            </w:tcMar>
            <w:hideMark/>
          </w:tcPr>
          <w:p w14:paraId="2AB92A38"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C957159"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01EE4B03" w14:textId="77777777" w:rsidTr="002869F4">
        <w:tc>
          <w:tcPr>
            <w:tcW w:w="752" w:type="dxa"/>
            <w:shd w:val="clear" w:color="auto" w:fill="FFFFFF"/>
            <w:noWrap/>
            <w:tcMar>
              <w:top w:w="0" w:type="dxa"/>
              <w:left w:w="150" w:type="dxa"/>
              <w:bottom w:w="0" w:type="dxa"/>
              <w:right w:w="150" w:type="dxa"/>
            </w:tcMar>
            <w:hideMark/>
          </w:tcPr>
          <w:p w14:paraId="6A73FE6C"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EF46C5E"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 xml:space="preserve"># </w:t>
            </w:r>
            <w:proofErr w:type="spellStart"/>
            <w:r w:rsidRPr="002869F4">
              <w:rPr>
                <w:rFonts w:ascii="Consolas" w:eastAsia="Times New Roman" w:hAnsi="Consolas" w:cs="Segoe UI"/>
                <w:color w:val="6A737D"/>
                <w:sz w:val="18"/>
                <w:szCs w:val="18"/>
              </w:rPr>
              <w:t>WoMENS</w:t>
            </w:r>
            <w:proofErr w:type="spellEnd"/>
            <w:r w:rsidRPr="002869F4">
              <w:rPr>
                <w:rFonts w:ascii="Consolas" w:eastAsia="Times New Roman" w:hAnsi="Consolas" w:cs="Segoe UI"/>
                <w:color w:val="6A737D"/>
                <w:sz w:val="18"/>
                <w:szCs w:val="18"/>
              </w:rPr>
              <w:t xml:space="preserve"> ------------------------------------------------------</w:t>
            </w:r>
          </w:p>
        </w:tc>
      </w:tr>
      <w:tr w:rsidR="002869F4" w:rsidRPr="002869F4" w14:paraId="5368F461" w14:textId="77777777" w:rsidTr="002869F4">
        <w:tc>
          <w:tcPr>
            <w:tcW w:w="752" w:type="dxa"/>
            <w:shd w:val="clear" w:color="auto" w:fill="FFFFFF"/>
            <w:noWrap/>
            <w:tcMar>
              <w:top w:w="0" w:type="dxa"/>
              <w:left w:w="150" w:type="dxa"/>
              <w:bottom w:w="0" w:type="dxa"/>
              <w:right w:w="150" w:type="dxa"/>
            </w:tcMar>
            <w:hideMark/>
          </w:tcPr>
          <w:p w14:paraId="2DC0651E"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F3FE20"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1EBD150E" w14:textId="77777777" w:rsidTr="002869F4">
        <w:tc>
          <w:tcPr>
            <w:tcW w:w="752" w:type="dxa"/>
            <w:shd w:val="clear" w:color="auto" w:fill="FFFFFF"/>
            <w:noWrap/>
            <w:tcMar>
              <w:top w:w="0" w:type="dxa"/>
              <w:left w:w="150" w:type="dxa"/>
              <w:bottom w:w="0" w:type="dxa"/>
              <w:right w:w="150" w:type="dxa"/>
            </w:tcMar>
            <w:hideMark/>
          </w:tcPr>
          <w:p w14:paraId="7C741682"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C90814D"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6FDB093F" w14:textId="77777777" w:rsidTr="002869F4">
        <w:tc>
          <w:tcPr>
            <w:tcW w:w="752" w:type="dxa"/>
            <w:shd w:val="clear" w:color="auto" w:fill="FFFFFF"/>
            <w:noWrap/>
            <w:tcMar>
              <w:top w:w="0" w:type="dxa"/>
              <w:left w:w="150" w:type="dxa"/>
              <w:bottom w:w="0" w:type="dxa"/>
              <w:right w:w="150" w:type="dxa"/>
            </w:tcMar>
            <w:hideMark/>
          </w:tcPr>
          <w:p w14:paraId="56DD88C2"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BD4700B"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 QQ PLOTS ####</w:t>
            </w:r>
          </w:p>
        </w:tc>
      </w:tr>
      <w:tr w:rsidR="002869F4" w:rsidRPr="002869F4" w14:paraId="15B3E23B" w14:textId="77777777" w:rsidTr="002869F4">
        <w:tc>
          <w:tcPr>
            <w:tcW w:w="752" w:type="dxa"/>
            <w:shd w:val="clear" w:color="auto" w:fill="FFFFFF"/>
            <w:noWrap/>
            <w:tcMar>
              <w:top w:w="0" w:type="dxa"/>
              <w:left w:w="150" w:type="dxa"/>
              <w:bottom w:w="0" w:type="dxa"/>
              <w:right w:w="150" w:type="dxa"/>
            </w:tcMar>
            <w:hideMark/>
          </w:tcPr>
          <w:p w14:paraId="40FE9904"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411449"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009B5445" w14:textId="77777777" w:rsidTr="002869F4">
        <w:tc>
          <w:tcPr>
            <w:tcW w:w="752" w:type="dxa"/>
            <w:shd w:val="clear" w:color="auto" w:fill="FFFFFF"/>
            <w:noWrap/>
            <w:tcMar>
              <w:top w:w="0" w:type="dxa"/>
              <w:left w:w="150" w:type="dxa"/>
              <w:bottom w:w="0" w:type="dxa"/>
              <w:right w:w="150" w:type="dxa"/>
            </w:tcMar>
            <w:hideMark/>
          </w:tcPr>
          <w:p w14:paraId="30FA9D45"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9703483"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spellStart"/>
            <w:r w:rsidRPr="002869F4">
              <w:rPr>
                <w:rFonts w:ascii="Consolas" w:eastAsia="Times New Roman" w:hAnsi="Consolas" w:cs="Segoe UI"/>
                <w:color w:val="E36209"/>
                <w:sz w:val="18"/>
                <w:szCs w:val="18"/>
              </w:rPr>
              <w:t>image_location</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032F62"/>
                <w:sz w:val="18"/>
                <w:szCs w:val="18"/>
              </w:rPr>
              <w:t>"..</w:t>
            </w:r>
            <w:proofErr w:type="gramEnd"/>
            <w:r w:rsidRPr="002869F4">
              <w:rPr>
                <w:rFonts w:ascii="Consolas" w:eastAsia="Times New Roman" w:hAnsi="Consolas" w:cs="Segoe UI"/>
                <w:color w:val="032F62"/>
                <w:sz w:val="18"/>
                <w:szCs w:val="18"/>
              </w:rPr>
              <w:t>/7333-Case-Study-Two/Images/</w:t>
            </w:r>
            <w:proofErr w:type="spellStart"/>
            <w:r w:rsidRPr="002869F4">
              <w:rPr>
                <w:rFonts w:ascii="Consolas" w:eastAsia="Times New Roman" w:hAnsi="Consolas" w:cs="Segoe UI"/>
                <w:color w:val="032F62"/>
                <w:sz w:val="18"/>
                <w:szCs w:val="18"/>
              </w:rPr>
              <w:t>QQ_Plot</w:t>
            </w:r>
            <w:proofErr w:type="spellEnd"/>
            <w:r w:rsidRPr="002869F4">
              <w:rPr>
                <w:rFonts w:ascii="Consolas" w:eastAsia="Times New Roman" w:hAnsi="Consolas" w:cs="Segoe UI"/>
                <w:color w:val="032F62"/>
                <w:sz w:val="18"/>
                <w:szCs w:val="18"/>
              </w:rPr>
              <w:t>/"</w:t>
            </w:r>
          </w:p>
        </w:tc>
      </w:tr>
      <w:tr w:rsidR="002869F4" w:rsidRPr="002869F4" w14:paraId="20036601" w14:textId="77777777" w:rsidTr="002869F4">
        <w:tc>
          <w:tcPr>
            <w:tcW w:w="752" w:type="dxa"/>
            <w:shd w:val="clear" w:color="auto" w:fill="FFFFFF"/>
            <w:noWrap/>
            <w:tcMar>
              <w:top w:w="0" w:type="dxa"/>
              <w:left w:w="150" w:type="dxa"/>
              <w:bottom w:w="0" w:type="dxa"/>
              <w:right w:w="150" w:type="dxa"/>
            </w:tcMar>
            <w:hideMark/>
          </w:tcPr>
          <w:p w14:paraId="61FC83E7"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5D0E89"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0A36D200" w14:textId="77777777" w:rsidTr="002869F4">
        <w:tc>
          <w:tcPr>
            <w:tcW w:w="752" w:type="dxa"/>
            <w:shd w:val="clear" w:color="auto" w:fill="FFFFFF"/>
            <w:noWrap/>
            <w:tcMar>
              <w:top w:w="0" w:type="dxa"/>
              <w:left w:w="150" w:type="dxa"/>
              <w:bottom w:w="0" w:type="dxa"/>
              <w:right w:w="150" w:type="dxa"/>
            </w:tcMar>
            <w:hideMark/>
          </w:tcPr>
          <w:p w14:paraId="3D6CEBBC"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69C6E0E"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 QQ PLOT: MENS AGE - ALL YEARS</w:t>
            </w:r>
          </w:p>
        </w:tc>
      </w:tr>
      <w:tr w:rsidR="002869F4" w:rsidRPr="002869F4" w14:paraId="15581243" w14:textId="77777777" w:rsidTr="002869F4">
        <w:tc>
          <w:tcPr>
            <w:tcW w:w="752" w:type="dxa"/>
            <w:shd w:val="clear" w:color="auto" w:fill="FFFFFF"/>
            <w:noWrap/>
            <w:tcMar>
              <w:top w:w="0" w:type="dxa"/>
              <w:left w:w="150" w:type="dxa"/>
              <w:bottom w:w="0" w:type="dxa"/>
              <w:right w:w="150" w:type="dxa"/>
            </w:tcMar>
            <w:hideMark/>
          </w:tcPr>
          <w:p w14:paraId="74230557"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90D569"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par(</w:t>
            </w:r>
            <w:proofErr w:type="spellStart"/>
            <w:r w:rsidRPr="002869F4">
              <w:rPr>
                <w:rFonts w:ascii="Consolas" w:eastAsia="Times New Roman" w:hAnsi="Consolas" w:cs="Segoe UI"/>
                <w:color w:val="E36209"/>
                <w:sz w:val="18"/>
                <w:szCs w:val="18"/>
              </w:rPr>
              <w:t>mfrow</w:t>
            </w:r>
            <w:proofErr w:type="spellEnd"/>
            <w:r w:rsidRPr="002869F4">
              <w:rPr>
                <w:rFonts w:ascii="Consolas" w:eastAsia="Times New Roman" w:hAnsi="Consolas" w:cs="Segoe UI"/>
                <w:color w:val="D73A49"/>
                <w:sz w:val="18"/>
                <w:szCs w:val="18"/>
              </w:rPr>
              <w:t>=</w:t>
            </w:r>
            <w:proofErr w:type="gramStart"/>
            <w:r w:rsidRPr="002869F4">
              <w:rPr>
                <w:rFonts w:ascii="Consolas" w:eastAsia="Times New Roman" w:hAnsi="Consolas" w:cs="Segoe UI"/>
                <w:color w:val="24292E"/>
                <w:sz w:val="18"/>
                <w:szCs w:val="18"/>
              </w:rPr>
              <w:t>c(</w:t>
            </w:r>
            <w:proofErr w:type="gramEnd"/>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p>
        </w:tc>
      </w:tr>
      <w:tr w:rsidR="002869F4" w:rsidRPr="002869F4" w14:paraId="7A56625E" w14:textId="77777777" w:rsidTr="002869F4">
        <w:tc>
          <w:tcPr>
            <w:tcW w:w="752" w:type="dxa"/>
            <w:shd w:val="clear" w:color="auto" w:fill="FFFFFF"/>
            <w:noWrap/>
            <w:tcMar>
              <w:top w:w="0" w:type="dxa"/>
              <w:left w:w="150" w:type="dxa"/>
              <w:bottom w:w="0" w:type="dxa"/>
              <w:right w:w="150" w:type="dxa"/>
            </w:tcMar>
            <w:hideMark/>
          </w:tcPr>
          <w:p w14:paraId="6EC14437"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62F4CF"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gramStart"/>
            <w:r w:rsidRPr="002869F4">
              <w:rPr>
                <w:rFonts w:ascii="Consolas" w:eastAsia="Times New Roman" w:hAnsi="Consolas" w:cs="Segoe UI"/>
                <w:color w:val="24292E"/>
                <w:sz w:val="18"/>
                <w:szCs w:val="18"/>
              </w:rPr>
              <w:t>jpeg(</w:t>
            </w:r>
            <w:proofErr w:type="gramEnd"/>
            <w:r w:rsidRPr="002869F4">
              <w:rPr>
                <w:rFonts w:ascii="Consolas" w:eastAsia="Times New Roman" w:hAnsi="Consolas" w:cs="Segoe UI"/>
                <w:color w:val="24292E"/>
                <w:sz w:val="18"/>
                <w:szCs w:val="18"/>
              </w:rPr>
              <w:t>paste(</w:t>
            </w:r>
            <w:proofErr w:type="spellStart"/>
            <w:r w:rsidRPr="002869F4">
              <w:rPr>
                <w:rFonts w:ascii="Consolas" w:eastAsia="Times New Roman" w:hAnsi="Consolas" w:cs="Segoe UI"/>
                <w:color w:val="24292E"/>
                <w:sz w:val="18"/>
                <w:szCs w:val="18"/>
              </w:rPr>
              <w:t>image_location</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"mens_age_qq_plot.jpeg"</w:t>
            </w:r>
            <w:r w:rsidRPr="002869F4">
              <w:rPr>
                <w:rFonts w:ascii="Consolas" w:eastAsia="Times New Roman" w:hAnsi="Consolas" w:cs="Segoe UI"/>
                <w:color w:val="24292E"/>
                <w:sz w:val="18"/>
                <w:szCs w:val="18"/>
              </w:rPr>
              <w:t>))</w:t>
            </w:r>
          </w:p>
        </w:tc>
      </w:tr>
      <w:tr w:rsidR="002869F4" w:rsidRPr="002869F4" w14:paraId="2B88C222" w14:textId="77777777" w:rsidTr="002869F4">
        <w:tc>
          <w:tcPr>
            <w:tcW w:w="752" w:type="dxa"/>
            <w:shd w:val="clear" w:color="auto" w:fill="FFFFFF"/>
            <w:noWrap/>
            <w:tcMar>
              <w:top w:w="0" w:type="dxa"/>
              <w:left w:w="150" w:type="dxa"/>
              <w:bottom w:w="0" w:type="dxa"/>
              <w:right w:w="150" w:type="dxa"/>
            </w:tcMar>
            <w:hideMark/>
          </w:tcPr>
          <w:p w14:paraId="5F08A0B0"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09798B"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spellStart"/>
            <w:proofErr w:type="gramStart"/>
            <w:r w:rsidRPr="002869F4">
              <w:rPr>
                <w:rFonts w:ascii="Consolas" w:eastAsia="Times New Roman" w:hAnsi="Consolas" w:cs="Segoe UI"/>
                <w:color w:val="24292E"/>
                <w:sz w:val="18"/>
                <w:szCs w:val="18"/>
              </w:rPr>
              <w:t>qqnorm</w:t>
            </w:r>
            <w:proofErr w:type="spellEnd"/>
            <w:r w:rsidRPr="002869F4">
              <w:rPr>
                <w:rFonts w:ascii="Consolas" w:eastAsia="Times New Roman" w:hAnsi="Consolas" w:cs="Segoe UI"/>
                <w:color w:val="24292E"/>
                <w:sz w:val="18"/>
                <w:szCs w:val="18"/>
              </w:rPr>
              <w:t>(</w:t>
            </w:r>
            <w:proofErr w:type="spellStart"/>
            <w:proofErr w:type="gramEnd"/>
            <w:r w:rsidRPr="002869F4">
              <w:rPr>
                <w:rFonts w:ascii="Consolas" w:eastAsia="Times New Roman" w:hAnsi="Consolas" w:cs="Segoe UI"/>
                <w:color w:val="24292E"/>
                <w:sz w:val="18"/>
                <w:szCs w:val="18"/>
              </w:rPr>
              <w:t>cbMen</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age</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main</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"Q-Q Plot: Men's Age"</w:t>
            </w:r>
            <w:r w:rsidRPr="002869F4">
              <w:rPr>
                <w:rFonts w:ascii="Consolas" w:eastAsia="Times New Roman" w:hAnsi="Consolas" w:cs="Segoe UI"/>
                <w:color w:val="24292E"/>
                <w:sz w:val="18"/>
                <w:szCs w:val="18"/>
              </w:rPr>
              <w:t>)</w:t>
            </w:r>
          </w:p>
        </w:tc>
      </w:tr>
      <w:tr w:rsidR="002869F4" w:rsidRPr="002869F4" w14:paraId="62DA5F9D" w14:textId="77777777" w:rsidTr="002869F4">
        <w:tc>
          <w:tcPr>
            <w:tcW w:w="752" w:type="dxa"/>
            <w:shd w:val="clear" w:color="auto" w:fill="FFFFFF"/>
            <w:noWrap/>
            <w:tcMar>
              <w:top w:w="0" w:type="dxa"/>
              <w:left w:w="150" w:type="dxa"/>
              <w:bottom w:w="0" w:type="dxa"/>
              <w:right w:w="150" w:type="dxa"/>
            </w:tcMar>
            <w:hideMark/>
          </w:tcPr>
          <w:p w14:paraId="388C56C3"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E94A75"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spellStart"/>
            <w:r w:rsidRPr="002869F4">
              <w:rPr>
                <w:rFonts w:ascii="Consolas" w:eastAsia="Times New Roman" w:hAnsi="Consolas" w:cs="Segoe UI"/>
                <w:color w:val="24292E"/>
                <w:sz w:val="18"/>
                <w:szCs w:val="18"/>
              </w:rPr>
              <w:t>qqline</w:t>
            </w:r>
            <w:proofErr w:type="spellEnd"/>
            <w:r w:rsidRPr="002869F4">
              <w:rPr>
                <w:rFonts w:ascii="Consolas" w:eastAsia="Times New Roman" w:hAnsi="Consolas" w:cs="Segoe UI"/>
                <w:color w:val="24292E"/>
                <w:sz w:val="18"/>
                <w:szCs w:val="18"/>
              </w:rPr>
              <w:t>(</w:t>
            </w:r>
            <w:proofErr w:type="spellStart"/>
            <w:r w:rsidRPr="002869F4">
              <w:rPr>
                <w:rFonts w:ascii="Consolas" w:eastAsia="Times New Roman" w:hAnsi="Consolas" w:cs="Segoe UI"/>
                <w:color w:val="24292E"/>
                <w:sz w:val="18"/>
                <w:szCs w:val="18"/>
              </w:rPr>
              <w:t>cbMen</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age</w:t>
            </w:r>
            <w:proofErr w:type="spellEnd"/>
            <w:r w:rsidRPr="002869F4">
              <w:rPr>
                <w:rFonts w:ascii="Consolas" w:eastAsia="Times New Roman" w:hAnsi="Consolas" w:cs="Segoe UI"/>
                <w:color w:val="24292E"/>
                <w:sz w:val="18"/>
                <w:szCs w:val="18"/>
              </w:rPr>
              <w:t>)</w:t>
            </w:r>
          </w:p>
        </w:tc>
      </w:tr>
      <w:tr w:rsidR="002869F4" w:rsidRPr="002869F4" w14:paraId="5D25C52A" w14:textId="77777777" w:rsidTr="002869F4">
        <w:tc>
          <w:tcPr>
            <w:tcW w:w="752" w:type="dxa"/>
            <w:shd w:val="clear" w:color="auto" w:fill="FFFFFF"/>
            <w:noWrap/>
            <w:tcMar>
              <w:top w:w="0" w:type="dxa"/>
              <w:left w:w="150" w:type="dxa"/>
              <w:bottom w:w="0" w:type="dxa"/>
              <w:right w:w="150" w:type="dxa"/>
            </w:tcMar>
            <w:hideMark/>
          </w:tcPr>
          <w:p w14:paraId="6E9306A3"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729E0B"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spellStart"/>
            <w:proofErr w:type="gramStart"/>
            <w:r w:rsidRPr="002869F4">
              <w:rPr>
                <w:rFonts w:ascii="Consolas" w:eastAsia="Times New Roman" w:hAnsi="Consolas" w:cs="Segoe UI"/>
                <w:color w:val="24292E"/>
                <w:sz w:val="18"/>
                <w:szCs w:val="18"/>
              </w:rPr>
              <w:t>dev.off</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w:t>
            </w:r>
          </w:p>
        </w:tc>
      </w:tr>
      <w:tr w:rsidR="002869F4" w:rsidRPr="002869F4" w14:paraId="1CE35060" w14:textId="77777777" w:rsidTr="002869F4">
        <w:tc>
          <w:tcPr>
            <w:tcW w:w="752" w:type="dxa"/>
            <w:shd w:val="clear" w:color="auto" w:fill="FFFFFF"/>
            <w:noWrap/>
            <w:tcMar>
              <w:top w:w="0" w:type="dxa"/>
              <w:left w:w="150" w:type="dxa"/>
              <w:bottom w:w="0" w:type="dxa"/>
              <w:right w:w="150" w:type="dxa"/>
            </w:tcMar>
            <w:hideMark/>
          </w:tcPr>
          <w:p w14:paraId="0D09CCCE"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C02A791"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601B16CD" w14:textId="77777777" w:rsidTr="002869F4">
        <w:tc>
          <w:tcPr>
            <w:tcW w:w="752" w:type="dxa"/>
            <w:shd w:val="clear" w:color="auto" w:fill="FFFFFF"/>
            <w:noWrap/>
            <w:tcMar>
              <w:top w:w="0" w:type="dxa"/>
              <w:left w:w="150" w:type="dxa"/>
              <w:bottom w:w="0" w:type="dxa"/>
              <w:right w:w="150" w:type="dxa"/>
            </w:tcMar>
            <w:hideMark/>
          </w:tcPr>
          <w:p w14:paraId="578F3F87"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D84F0EA"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7E705EE3" w14:textId="77777777" w:rsidTr="002869F4">
        <w:tc>
          <w:tcPr>
            <w:tcW w:w="752" w:type="dxa"/>
            <w:shd w:val="clear" w:color="auto" w:fill="FFFFFF"/>
            <w:noWrap/>
            <w:tcMar>
              <w:top w:w="0" w:type="dxa"/>
              <w:left w:w="150" w:type="dxa"/>
              <w:bottom w:w="0" w:type="dxa"/>
              <w:right w:w="150" w:type="dxa"/>
            </w:tcMar>
            <w:hideMark/>
          </w:tcPr>
          <w:p w14:paraId="0A468F7E"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FFB8028"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 QQ PLOT: MENS AGE - BY YEARS</w:t>
            </w:r>
          </w:p>
        </w:tc>
      </w:tr>
      <w:tr w:rsidR="002869F4" w:rsidRPr="002869F4" w14:paraId="7CA84EF7" w14:textId="77777777" w:rsidTr="002869F4">
        <w:tc>
          <w:tcPr>
            <w:tcW w:w="752" w:type="dxa"/>
            <w:shd w:val="clear" w:color="auto" w:fill="FFFFFF"/>
            <w:noWrap/>
            <w:tcMar>
              <w:top w:w="0" w:type="dxa"/>
              <w:left w:w="150" w:type="dxa"/>
              <w:bottom w:w="0" w:type="dxa"/>
              <w:right w:w="150" w:type="dxa"/>
            </w:tcMar>
            <w:hideMark/>
          </w:tcPr>
          <w:p w14:paraId="37F51AEF"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170F07"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44A4DE33" w14:textId="77777777" w:rsidTr="002869F4">
        <w:tc>
          <w:tcPr>
            <w:tcW w:w="752" w:type="dxa"/>
            <w:shd w:val="clear" w:color="auto" w:fill="FFFFFF"/>
            <w:noWrap/>
            <w:tcMar>
              <w:top w:w="0" w:type="dxa"/>
              <w:left w:w="150" w:type="dxa"/>
              <w:bottom w:w="0" w:type="dxa"/>
              <w:right w:w="150" w:type="dxa"/>
            </w:tcMar>
            <w:hideMark/>
          </w:tcPr>
          <w:p w14:paraId="5FEA4840"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9E29618"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par(</w:t>
            </w:r>
            <w:r w:rsidRPr="002869F4">
              <w:rPr>
                <w:rFonts w:ascii="Consolas" w:eastAsia="Times New Roman" w:hAnsi="Consolas" w:cs="Segoe UI"/>
                <w:color w:val="E36209"/>
                <w:sz w:val="18"/>
                <w:szCs w:val="18"/>
              </w:rPr>
              <w:t>mar</w:t>
            </w:r>
            <w:r w:rsidRPr="002869F4">
              <w:rPr>
                <w:rFonts w:ascii="Consolas" w:eastAsia="Times New Roman" w:hAnsi="Consolas" w:cs="Segoe UI"/>
                <w:color w:val="D73A49"/>
                <w:sz w:val="18"/>
                <w:szCs w:val="18"/>
              </w:rPr>
              <w:t>=</w:t>
            </w:r>
            <w:proofErr w:type="gramStart"/>
            <w:r w:rsidRPr="002869F4">
              <w:rPr>
                <w:rFonts w:ascii="Consolas" w:eastAsia="Times New Roman" w:hAnsi="Consolas" w:cs="Segoe UI"/>
                <w:color w:val="24292E"/>
                <w:sz w:val="18"/>
                <w:szCs w:val="18"/>
              </w:rPr>
              <w:t>c(</w:t>
            </w:r>
            <w:proofErr w:type="gramEnd"/>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p>
        </w:tc>
      </w:tr>
      <w:tr w:rsidR="002869F4" w:rsidRPr="002869F4" w14:paraId="5B29E4B7" w14:textId="77777777" w:rsidTr="002869F4">
        <w:tc>
          <w:tcPr>
            <w:tcW w:w="752" w:type="dxa"/>
            <w:shd w:val="clear" w:color="auto" w:fill="FFFFFF"/>
            <w:noWrap/>
            <w:tcMar>
              <w:top w:w="0" w:type="dxa"/>
              <w:left w:w="150" w:type="dxa"/>
              <w:bottom w:w="0" w:type="dxa"/>
              <w:right w:w="150" w:type="dxa"/>
            </w:tcMar>
            <w:hideMark/>
          </w:tcPr>
          <w:p w14:paraId="03ED2F4F"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3CA8F0"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06D1D072" w14:textId="77777777" w:rsidTr="002869F4">
        <w:tc>
          <w:tcPr>
            <w:tcW w:w="752" w:type="dxa"/>
            <w:shd w:val="clear" w:color="auto" w:fill="FFFFFF"/>
            <w:noWrap/>
            <w:tcMar>
              <w:top w:w="0" w:type="dxa"/>
              <w:left w:w="150" w:type="dxa"/>
              <w:bottom w:w="0" w:type="dxa"/>
              <w:right w:w="150" w:type="dxa"/>
            </w:tcMar>
            <w:hideMark/>
          </w:tcPr>
          <w:p w14:paraId="71381F0A"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10BA551"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par(</w:t>
            </w:r>
            <w:proofErr w:type="spellStart"/>
            <w:r w:rsidRPr="002869F4">
              <w:rPr>
                <w:rFonts w:ascii="Consolas" w:eastAsia="Times New Roman" w:hAnsi="Consolas" w:cs="Segoe UI"/>
                <w:color w:val="E36209"/>
                <w:sz w:val="18"/>
                <w:szCs w:val="18"/>
              </w:rPr>
              <w:t>mfrow</w:t>
            </w:r>
            <w:proofErr w:type="spellEnd"/>
            <w:r w:rsidRPr="002869F4">
              <w:rPr>
                <w:rFonts w:ascii="Consolas" w:eastAsia="Times New Roman" w:hAnsi="Consolas" w:cs="Segoe UI"/>
                <w:color w:val="D73A49"/>
                <w:sz w:val="18"/>
                <w:szCs w:val="18"/>
              </w:rPr>
              <w:t>=</w:t>
            </w:r>
            <w:proofErr w:type="gramStart"/>
            <w:r w:rsidRPr="002869F4">
              <w:rPr>
                <w:rFonts w:ascii="Consolas" w:eastAsia="Times New Roman" w:hAnsi="Consolas" w:cs="Segoe UI"/>
                <w:color w:val="24292E"/>
                <w:sz w:val="18"/>
                <w:szCs w:val="18"/>
              </w:rPr>
              <w:t>c(</w:t>
            </w:r>
            <w:proofErr w:type="gramEnd"/>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p>
        </w:tc>
      </w:tr>
      <w:tr w:rsidR="002869F4" w:rsidRPr="002869F4" w14:paraId="6BD3523A" w14:textId="77777777" w:rsidTr="002869F4">
        <w:tc>
          <w:tcPr>
            <w:tcW w:w="752" w:type="dxa"/>
            <w:shd w:val="clear" w:color="auto" w:fill="FFFFFF"/>
            <w:noWrap/>
            <w:tcMar>
              <w:top w:w="0" w:type="dxa"/>
              <w:left w:w="150" w:type="dxa"/>
              <w:bottom w:w="0" w:type="dxa"/>
              <w:right w:w="150" w:type="dxa"/>
            </w:tcMar>
            <w:hideMark/>
          </w:tcPr>
          <w:p w14:paraId="3A366BD9"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D433C8"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D73A49"/>
                <w:sz w:val="18"/>
                <w:szCs w:val="18"/>
              </w:rPr>
              <w:t>for</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i</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in</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24292E"/>
                <w:sz w:val="18"/>
                <w:szCs w:val="18"/>
              </w:rPr>
              <w:t>seq(</w:t>
            </w:r>
            <w:proofErr w:type="gramEnd"/>
            <w:r w:rsidRPr="002869F4">
              <w:rPr>
                <w:rFonts w:ascii="Consolas" w:eastAsia="Times New Roman" w:hAnsi="Consolas" w:cs="Segoe UI"/>
                <w:color w:val="E36209"/>
                <w:sz w:val="18"/>
                <w:szCs w:val="18"/>
              </w:rPr>
              <w:t>from</w:t>
            </w:r>
            <w:r w:rsidRPr="002869F4">
              <w:rPr>
                <w:rFonts w:ascii="Consolas" w:eastAsia="Times New Roman" w:hAnsi="Consolas" w:cs="Segoe UI"/>
                <w:color w:val="D73A49"/>
                <w:sz w:val="18"/>
                <w:szCs w:val="18"/>
              </w:rPr>
              <w:t>=</w:t>
            </w:r>
            <w:r w:rsidRPr="002869F4">
              <w:rPr>
                <w:rFonts w:ascii="Consolas" w:eastAsia="Times New Roman" w:hAnsi="Consolas" w:cs="Segoe UI"/>
                <w:color w:val="005CC5"/>
                <w:sz w:val="18"/>
                <w:szCs w:val="18"/>
              </w:rPr>
              <w:t>1999</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to</w:t>
            </w:r>
            <w:r w:rsidRPr="002869F4">
              <w:rPr>
                <w:rFonts w:ascii="Consolas" w:eastAsia="Times New Roman" w:hAnsi="Consolas" w:cs="Segoe UI"/>
                <w:color w:val="D73A49"/>
                <w:sz w:val="18"/>
                <w:szCs w:val="18"/>
              </w:rPr>
              <w:t>=</w:t>
            </w:r>
            <w:r w:rsidRPr="002869F4">
              <w:rPr>
                <w:rFonts w:ascii="Consolas" w:eastAsia="Times New Roman" w:hAnsi="Consolas" w:cs="Segoe UI"/>
                <w:color w:val="005CC5"/>
                <w:sz w:val="18"/>
                <w:szCs w:val="18"/>
              </w:rPr>
              <w:t>2012</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by</w:t>
            </w:r>
            <w:r w:rsidRPr="002869F4">
              <w:rPr>
                <w:rFonts w:ascii="Consolas" w:eastAsia="Times New Roman" w:hAnsi="Consolas" w:cs="Segoe UI"/>
                <w:color w:val="D73A49"/>
                <w:sz w:val="18"/>
                <w:szCs w:val="18"/>
              </w:rPr>
              <w:t>=</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p>
        </w:tc>
      </w:tr>
      <w:tr w:rsidR="002869F4" w:rsidRPr="002869F4" w14:paraId="06FEAF49" w14:textId="77777777" w:rsidTr="002869F4">
        <w:tc>
          <w:tcPr>
            <w:tcW w:w="752" w:type="dxa"/>
            <w:shd w:val="clear" w:color="auto" w:fill="FFFFFF"/>
            <w:noWrap/>
            <w:tcMar>
              <w:top w:w="0" w:type="dxa"/>
              <w:left w:w="150" w:type="dxa"/>
              <w:bottom w:w="0" w:type="dxa"/>
              <w:right w:w="150" w:type="dxa"/>
            </w:tcMar>
            <w:hideMark/>
          </w:tcPr>
          <w:p w14:paraId="25065B5B"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EB7544"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temp </w:t>
            </w:r>
            <w:r w:rsidRPr="002869F4">
              <w:rPr>
                <w:rFonts w:ascii="Consolas" w:eastAsia="Times New Roman" w:hAnsi="Consolas" w:cs="Segoe UI"/>
                <w:color w:val="D73A49"/>
                <w:sz w:val="18"/>
                <w:szCs w:val="18"/>
              </w:rPr>
              <w:t>&lt;-</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24292E"/>
                <w:sz w:val="18"/>
                <w:szCs w:val="18"/>
              </w:rPr>
              <w:t>filter(</w:t>
            </w:r>
            <w:proofErr w:type="spellStart"/>
            <w:proofErr w:type="gramEnd"/>
            <w:r w:rsidRPr="002869F4">
              <w:rPr>
                <w:rFonts w:ascii="Consolas" w:eastAsia="Times New Roman" w:hAnsi="Consolas" w:cs="Segoe UI"/>
                <w:color w:val="24292E"/>
                <w:sz w:val="18"/>
                <w:szCs w:val="18"/>
              </w:rPr>
              <w:t>cbMen</w:t>
            </w:r>
            <w:proofErr w:type="spellEnd"/>
            <w:r w:rsidRPr="002869F4">
              <w:rPr>
                <w:rFonts w:ascii="Consolas" w:eastAsia="Times New Roman" w:hAnsi="Consolas" w:cs="Segoe UI"/>
                <w:color w:val="24292E"/>
                <w:sz w:val="18"/>
                <w:szCs w:val="18"/>
              </w:rPr>
              <w:t xml:space="preserve">, year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i</w:t>
            </w:r>
            <w:proofErr w:type="spellEnd"/>
            <w:r w:rsidRPr="002869F4">
              <w:rPr>
                <w:rFonts w:ascii="Consolas" w:eastAsia="Times New Roman" w:hAnsi="Consolas" w:cs="Segoe UI"/>
                <w:color w:val="24292E"/>
                <w:sz w:val="18"/>
                <w:szCs w:val="18"/>
              </w:rPr>
              <w:t>)</w:t>
            </w:r>
          </w:p>
        </w:tc>
      </w:tr>
      <w:tr w:rsidR="002869F4" w:rsidRPr="002869F4" w14:paraId="02ECFE30" w14:textId="77777777" w:rsidTr="002869F4">
        <w:tc>
          <w:tcPr>
            <w:tcW w:w="752" w:type="dxa"/>
            <w:shd w:val="clear" w:color="auto" w:fill="FFFFFF"/>
            <w:noWrap/>
            <w:tcMar>
              <w:top w:w="0" w:type="dxa"/>
              <w:left w:w="150" w:type="dxa"/>
              <w:bottom w:w="0" w:type="dxa"/>
              <w:right w:w="150" w:type="dxa"/>
            </w:tcMar>
            <w:hideMark/>
          </w:tcPr>
          <w:p w14:paraId="7397477A"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9E09DC"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24292E"/>
                <w:sz w:val="18"/>
                <w:szCs w:val="18"/>
              </w:rPr>
              <w:t>jpeg(</w:t>
            </w:r>
            <w:proofErr w:type="gramEnd"/>
            <w:r w:rsidRPr="002869F4">
              <w:rPr>
                <w:rFonts w:ascii="Consolas" w:eastAsia="Times New Roman" w:hAnsi="Consolas" w:cs="Segoe UI"/>
                <w:color w:val="24292E"/>
                <w:sz w:val="18"/>
                <w:szCs w:val="18"/>
              </w:rPr>
              <w:t>paste(</w:t>
            </w:r>
            <w:proofErr w:type="spellStart"/>
            <w:r w:rsidRPr="002869F4">
              <w:rPr>
                <w:rFonts w:ascii="Consolas" w:eastAsia="Times New Roman" w:hAnsi="Consolas" w:cs="Segoe UI"/>
                <w:color w:val="24292E"/>
                <w:sz w:val="18"/>
                <w:szCs w:val="18"/>
              </w:rPr>
              <w:t>image_location</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w:t>
            </w:r>
            <w:proofErr w:type="spellStart"/>
            <w:r w:rsidRPr="002869F4">
              <w:rPr>
                <w:rFonts w:ascii="Consolas" w:eastAsia="Times New Roman" w:hAnsi="Consolas" w:cs="Segoe UI"/>
                <w:color w:val="032F62"/>
                <w:sz w:val="18"/>
                <w:szCs w:val="18"/>
              </w:rPr>
              <w:t>mens_age_by</w:t>
            </w:r>
            <w:proofErr w:type="spellEnd"/>
            <w:r w:rsidRPr="002869F4">
              <w:rPr>
                <w:rFonts w:ascii="Consolas" w:eastAsia="Times New Roman" w:hAnsi="Consolas" w:cs="Segoe UI"/>
                <w:color w:val="032F62"/>
                <w:sz w:val="18"/>
                <w:szCs w:val="18"/>
              </w:rPr>
              <w:t>_"</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i</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"_qq_plot.jpeg"</w:t>
            </w:r>
            <w:r w:rsidRPr="002869F4">
              <w:rPr>
                <w:rFonts w:ascii="Consolas" w:eastAsia="Times New Roman" w:hAnsi="Consolas" w:cs="Segoe UI"/>
                <w:color w:val="24292E"/>
                <w:sz w:val="18"/>
                <w:szCs w:val="18"/>
              </w:rPr>
              <w:t>))</w:t>
            </w:r>
          </w:p>
        </w:tc>
      </w:tr>
      <w:tr w:rsidR="002869F4" w:rsidRPr="002869F4" w14:paraId="4B8959E7" w14:textId="77777777" w:rsidTr="002869F4">
        <w:tc>
          <w:tcPr>
            <w:tcW w:w="752" w:type="dxa"/>
            <w:shd w:val="clear" w:color="auto" w:fill="FFFFFF"/>
            <w:noWrap/>
            <w:tcMar>
              <w:top w:w="0" w:type="dxa"/>
              <w:left w:w="150" w:type="dxa"/>
              <w:bottom w:w="0" w:type="dxa"/>
              <w:right w:w="150" w:type="dxa"/>
            </w:tcMar>
            <w:hideMark/>
          </w:tcPr>
          <w:p w14:paraId="58E032EE"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0EB6D8"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qqnorm</w:t>
            </w:r>
            <w:proofErr w:type="spellEnd"/>
            <w:r w:rsidRPr="002869F4">
              <w:rPr>
                <w:rFonts w:ascii="Consolas" w:eastAsia="Times New Roman" w:hAnsi="Consolas" w:cs="Segoe UI"/>
                <w:color w:val="24292E"/>
                <w:sz w:val="18"/>
                <w:szCs w:val="18"/>
              </w:rPr>
              <w:t>(</w:t>
            </w:r>
            <w:proofErr w:type="spellStart"/>
            <w:proofErr w:type="gramEnd"/>
            <w:r w:rsidRPr="002869F4">
              <w:rPr>
                <w:rFonts w:ascii="Consolas" w:eastAsia="Times New Roman" w:hAnsi="Consolas" w:cs="Segoe UI"/>
                <w:color w:val="24292E"/>
                <w:sz w:val="18"/>
                <w:szCs w:val="18"/>
              </w:rPr>
              <w:t>temp</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age</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main</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paste(</w:t>
            </w:r>
            <w:r w:rsidRPr="002869F4">
              <w:rPr>
                <w:rFonts w:ascii="Consolas" w:eastAsia="Times New Roman" w:hAnsi="Consolas" w:cs="Segoe UI"/>
                <w:color w:val="032F62"/>
                <w:sz w:val="18"/>
                <w:szCs w:val="18"/>
              </w:rPr>
              <w:t>"Q-Q Plot: Men's Age: "</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i</w:t>
            </w:r>
            <w:proofErr w:type="spellEnd"/>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sep</w:t>
            </w:r>
            <w:proofErr w:type="spellEnd"/>
            <w:r w:rsidRPr="002869F4">
              <w:rPr>
                <w:rFonts w:ascii="Consolas" w:eastAsia="Times New Roman" w:hAnsi="Consolas" w:cs="Segoe UI"/>
                <w:color w:val="D73A49"/>
                <w:sz w:val="18"/>
                <w:szCs w:val="18"/>
              </w:rPr>
              <w:t>=</w:t>
            </w:r>
            <w:r w:rsidRPr="002869F4">
              <w:rPr>
                <w:rFonts w:ascii="Consolas" w:eastAsia="Times New Roman" w:hAnsi="Consolas" w:cs="Segoe UI"/>
                <w:color w:val="032F62"/>
                <w:sz w:val="18"/>
                <w:szCs w:val="18"/>
              </w:rPr>
              <w:t>" "</w:t>
            </w:r>
            <w:r w:rsidRPr="002869F4">
              <w:rPr>
                <w:rFonts w:ascii="Consolas" w:eastAsia="Times New Roman" w:hAnsi="Consolas" w:cs="Segoe UI"/>
                <w:color w:val="24292E"/>
                <w:sz w:val="18"/>
                <w:szCs w:val="18"/>
              </w:rPr>
              <w:t>))</w:t>
            </w:r>
          </w:p>
        </w:tc>
      </w:tr>
      <w:tr w:rsidR="002869F4" w:rsidRPr="002869F4" w14:paraId="10B5ACF4" w14:textId="77777777" w:rsidTr="002869F4">
        <w:tc>
          <w:tcPr>
            <w:tcW w:w="752" w:type="dxa"/>
            <w:shd w:val="clear" w:color="auto" w:fill="FFFFFF"/>
            <w:noWrap/>
            <w:tcMar>
              <w:top w:w="0" w:type="dxa"/>
              <w:left w:w="150" w:type="dxa"/>
              <w:bottom w:w="0" w:type="dxa"/>
              <w:right w:w="150" w:type="dxa"/>
            </w:tcMar>
            <w:hideMark/>
          </w:tcPr>
          <w:p w14:paraId="6F4AE029"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867EA8"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qqline</w:t>
            </w:r>
            <w:proofErr w:type="spellEnd"/>
            <w:r w:rsidRPr="002869F4">
              <w:rPr>
                <w:rFonts w:ascii="Consolas" w:eastAsia="Times New Roman" w:hAnsi="Consolas" w:cs="Segoe UI"/>
                <w:color w:val="24292E"/>
                <w:sz w:val="18"/>
                <w:szCs w:val="18"/>
              </w:rPr>
              <w:t>(</w:t>
            </w:r>
            <w:proofErr w:type="spellStart"/>
            <w:r w:rsidRPr="002869F4">
              <w:rPr>
                <w:rFonts w:ascii="Consolas" w:eastAsia="Times New Roman" w:hAnsi="Consolas" w:cs="Segoe UI"/>
                <w:color w:val="24292E"/>
                <w:sz w:val="18"/>
                <w:szCs w:val="18"/>
              </w:rPr>
              <w:t>temp</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age</w:t>
            </w:r>
            <w:proofErr w:type="spellEnd"/>
            <w:r w:rsidRPr="002869F4">
              <w:rPr>
                <w:rFonts w:ascii="Consolas" w:eastAsia="Times New Roman" w:hAnsi="Consolas" w:cs="Segoe UI"/>
                <w:color w:val="24292E"/>
                <w:sz w:val="18"/>
                <w:szCs w:val="18"/>
              </w:rPr>
              <w:t>)</w:t>
            </w:r>
          </w:p>
        </w:tc>
      </w:tr>
      <w:tr w:rsidR="002869F4" w:rsidRPr="002869F4" w14:paraId="0497FD95" w14:textId="77777777" w:rsidTr="002869F4">
        <w:tc>
          <w:tcPr>
            <w:tcW w:w="752" w:type="dxa"/>
            <w:shd w:val="clear" w:color="auto" w:fill="FFFFFF"/>
            <w:noWrap/>
            <w:tcMar>
              <w:top w:w="0" w:type="dxa"/>
              <w:left w:w="150" w:type="dxa"/>
              <w:bottom w:w="0" w:type="dxa"/>
              <w:right w:w="150" w:type="dxa"/>
            </w:tcMar>
            <w:hideMark/>
          </w:tcPr>
          <w:p w14:paraId="24B8CFC7"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107D58A"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Sys.sleep</w:t>
            </w:r>
            <w:proofErr w:type="spellEnd"/>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p>
        </w:tc>
      </w:tr>
      <w:tr w:rsidR="002869F4" w:rsidRPr="002869F4" w14:paraId="575C7839" w14:textId="77777777" w:rsidTr="002869F4">
        <w:tc>
          <w:tcPr>
            <w:tcW w:w="752" w:type="dxa"/>
            <w:shd w:val="clear" w:color="auto" w:fill="FFFFFF"/>
            <w:noWrap/>
            <w:tcMar>
              <w:top w:w="0" w:type="dxa"/>
              <w:left w:w="150" w:type="dxa"/>
              <w:bottom w:w="0" w:type="dxa"/>
              <w:right w:w="150" w:type="dxa"/>
            </w:tcMar>
            <w:hideMark/>
          </w:tcPr>
          <w:p w14:paraId="55E7E690"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C850D50"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dev.off</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w:t>
            </w:r>
          </w:p>
        </w:tc>
      </w:tr>
      <w:tr w:rsidR="002869F4" w:rsidRPr="002869F4" w14:paraId="389A830A" w14:textId="77777777" w:rsidTr="002869F4">
        <w:tc>
          <w:tcPr>
            <w:tcW w:w="752" w:type="dxa"/>
            <w:shd w:val="clear" w:color="auto" w:fill="FFFFFF"/>
            <w:noWrap/>
            <w:tcMar>
              <w:top w:w="0" w:type="dxa"/>
              <w:left w:w="150" w:type="dxa"/>
              <w:bottom w:w="0" w:type="dxa"/>
              <w:right w:w="150" w:type="dxa"/>
            </w:tcMar>
            <w:hideMark/>
          </w:tcPr>
          <w:p w14:paraId="117D0B76"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52D5ECD"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w:t>
            </w:r>
          </w:p>
        </w:tc>
      </w:tr>
      <w:tr w:rsidR="002869F4" w:rsidRPr="002869F4" w14:paraId="522E94FF" w14:textId="77777777" w:rsidTr="002869F4">
        <w:tc>
          <w:tcPr>
            <w:tcW w:w="752" w:type="dxa"/>
            <w:shd w:val="clear" w:color="auto" w:fill="FFFFFF"/>
            <w:noWrap/>
            <w:tcMar>
              <w:top w:w="0" w:type="dxa"/>
              <w:left w:w="150" w:type="dxa"/>
              <w:bottom w:w="0" w:type="dxa"/>
              <w:right w:w="150" w:type="dxa"/>
            </w:tcMar>
            <w:hideMark/>
          </w:tcPr>
          <w:p w14:paraId="1AA1E2B0"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823B6D"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139E5A3E" w14:textId="77777777" w:rsidTr="002869F4">
        <w:tc>
          <w:tcPr>
            <w:tcW w:w="752" w:type="dxa"/>
            <w:shd w:val="clear" w:color="auto" w:fill="FFFFFF"/>
            <w:noWrap/>
            <w:tcMar>
              <w:top w:w="0" w:type="dxa"/>
              <w:left w:w="150" w:type="dxa"/>
              <w:bottom w:w="0" w:type="dxa"/>
              <w:right w:w="150" w:type="dxa"/>
            </w:tcMar>
            <w:hideMark/>
          </w:tcPr>
          <w:p w14:paraId="6016D0A7"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64F8496"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0F14EDBA" w14:textId="77777777" w:rsidTr="002869F4">
        <w:tc>
          <w:tcPr>
            <w:tcW w:w="752" w:type="dxa"/>
            <w:shd w:val="clear" w:color="auto" w:fill="FFFFFF"/>
            <w:noWrap/>
            <w:tcMar>
              <w:top w:w="0" w:type="dxa"/>
              <w:left w:w="150" w:type="dxa"/>
              <w:bottom w:w="0" w:type="dxa"/>
              <w:right w:w="150" w:type="dxa"/>
            </w:tcMar>
            <w:hideMark/>
          </w:tcPr>
          <w:p w14:paraId="3CF8B7A4"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CA9F47B"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 QQ PLOT: MENS RUNTIME - ALL YEARS</w:t>
            </w:r>
          </w:p>
        </w:tc>
      </w:tr>
      <w:tr w:rsidR="002869F4" w:rsidRPr="002869F4" w14:paraId="69958D76" w14:textId="77777777" w:rsidTr="002869F4">
        <w:tc>
          <w:tcPr>
            <w:tcW w:w="752" w:type="dxa"/>
            <w:shd w:val="clear" w:color="auto" w:fill="FFFFFF"/>
            <w:noWrap/>
            <w:tcMar>
              <w:top w:w="0" w:type="dxa"/>
              <w:left w:w="150" w:type="dxa"/>
              <w:bottom w:w="0" w:type="dxa"/>
              <w:right w:w="150" w:type="dxa"/>
            </w:tcMar>
            <w:hideMark/>
          </w:tcPr>
          <w:p w14:paraId="30F0A049"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41CE57"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par(</w:t>
            </w:r>
            <w:r w:rsidRPr="002869F4">
              <w:rPr>
                <w:rFonts w:ascii="Consolas" w:eastAsia="Times New Roman" w:hAnsi="Consolas" w:cs="Segoe UI"/>
                <w:color w:val="032F62"/>
                <w:sz w:val="18"/>
                <w:szCs w:val="18"/>
              </w:rPr>
              <w:t>"mar"</w:t>
            </w:r>
            <w:r w:rsidRPr="002869F4">
              <w:rPr>
                <w:rFonts w:ascii="Consolas" w:eastAsia="Times New Roman" w:hAnsi="Consolas" w:cs="Segoe UI"/>
                <w:color w:val="24292E"/>
                <w:sz w:val="18"/>
                <w:szCs w:val="18"/>
              </w:rPr>
              <w:t>)</w:t>
            </w:r>
          </w:p>
        </w:tc>
      </w:tr>
      <w:tr w:rsidR="002869F4" w:rsidRPr="002869F4" w14:paraId="7FF503CD" w14:textId="77777777" w:rsidTr="002869F4">
        <w:tc>
          <w:tcPr>
            <w:tcW w:w="752" w:type="dxa"/>
            <w:shd w:val="clear" w:color="auto" w:fill="FFFFFF"/>
            <w:noWrap/>
            <w:tcMar>
              <w:top w:w="0" w:type="dxa"/>
              <w:left w:w="150" w:type="dxa"/>
              <w:bottom w:w="0" w:type="dxa"/>
              <w:right w:w="150" w:type="dxa"/>
            </w:tcMar>
            <w:hideMark/>
          </w:tcPr>
          <w:p w14:paraId="2960C800"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E58391"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par(</w:t>
            </w:r>
            <w:r w:rsidRPr="002869F4">
              <w:rPr>
                <w:rFonts w:ascii="Consolas" w:eastAsia="Times New Roman" w:hAnsi="Consolas" w:cs="Segoe UI"/>
                <w:color w:val="E36209"/>
                <w:sz w:val="18"/>
                <w:szCs w:val="18"/>
              </w:rPr>
              <w:t>mar</w:t>
            </w:r>
            <w:r w:rsidRPr="002869F4">
              <w:rPr>
                <w:rFonts w:ascii="Consolas" w:eastAsia="Times New Roman" w:hAnsi="Consolas" w:cs="Segoe UI"/>
                <w:color w:val="D73A49"/>
                <w:sz w:val="18"/>
                <w:szCs w:val="18"/>
              </w:rPr>
              <w:t>=</w:t>
            </w:r>
            <w:proofErr w:type="gramStart"/>
            <w:r w:rsidRPr="002869F4">
              <w:rPr>
                <w:rFonts w:ascii="Consolas" w:eastAsia="Times New Roman" w:hAnsi="Consolas" w:cs="Segoe UI"/>
                <w:color w:val="24292E"/>
                <w:sz w:val="18"/>
                <w:szCs w:val="18"/>
              </w:rPr>
              <w:t>c(</w:t>
            </w:r>
            <w:proofErr w:type="gramEnd"/>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p>
        </w:tc>
      </w:tr>
      <w:tr w:rsidR="002869F4" w:rsidRPr="002869F4" w14:paraId="1B7ED5E0" w14:textId="77777777" w:rsidTr="002869F4">
        <w:tc>
          <w:tcPr>
            <w:tcW w:w="752" w:type="dxa"/>
            <w:shd w:val="clear" w:color="auto" w:fill="FFFFFF"/>
            <w:noWrap/>
            <w:tcMar>
              <w:top w:w="0" w:type="dxa"/>
              <w:left w:w="150" w:type="dxa"/>
              <w:bottom w:w="0" w:type="dxa"/>
              <w:right w:w="150" w:type="dxa"/>
            </w:tcMar>
            <w:hideMark/>
          </w:tcPr>
          <w:p w14:paraId="759FBD2A"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28FD01"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par(</w:t>
            </w:r>
            <w:proofErr w:type="spellStart"/>
            <w:r w:rsidRPr="002869F4">
              <w:rPr>
                <w:rFonts w:ascii="Consolas" w:eastAsia="Times New Roman" w:hAnsi="Consolas" w:cs="Segoe UI"/>
                <w:color w:val="E36209"/>
                <w:sz w:val="18"/>
                <w:szCs w:val="18"/>
              </w:rPr>
              <w:t>mfrow</w:t>
            </w:r>
            <w:proofErr w:type="spellEnd"/>
            <w:r w:rsidRPr="002869F4">
              <w:rPr>
                <w:rFonts w:ascii="Consolas" w:eastAsia="Times New Roman" w:hAnsi="Consolas" w:cs="Segoe UI"/>
                <w:color w:val="D73A49"/>
                <w:sz w:val="18"/>
                <w:szCs w:val="18"/>
              </w:rPr>
              <w:t>=</w:t>
            </w:r>
            <w:proofErr w:type="gramStart"/>
            <w:r w:rsidRPr="002869F4">
              <w:rPr>
                <w:rFonts w:ascii="Consolas" w:eastAsia="Times New Roman" w:hAnsi="Consolas" w:cs="Segoe UI"/>
                <w:color w:val="24292E"/>
                <w:sz w:val="18"/>
                <w:szCs w:val="18"/>
              </w:rPr>
              <w:t>c(</w:t>
            </w:r>
            <w:proofErr w:type="gramEnd"/>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p>
        </w:tc>
      </w:tr>
      <w:tr w:rsidR="002869F4" w:rsidRPr="002869F4" w14:paraId="58CB9560" w14:textId="77777777" w:rsidTr="002869F4">
        <w:tc>
          <w:tcPr>
            <w:tcW w:w="752" w:type="dxa"/>
            <w:shd w:val="clear" w:color="auto" w:fill="FFFFFF"/>
            <w:noWrap/>
            <w:tcMar>
              <w:top w:w="0" w:type="dxa"/>
              <w:left w:w="150" w:type="dxa"/>
              <w:bottom w:w="0" w:type="dxa"/>
              <w:right w:w="150" w:type="dxa"/>
            </w:tcMar>
            <w:hideMark/>
          </w:tcPr>
          <w:p w14:paraId="6BDFA2ED"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7A52E8"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gramStart"/>
            <w:r w:rsidRPr="002869F4">
              <w:rPr>
                <w:rFonts w:ascii="Consolas" w:eastAsia="Times New Roman" w:hAnsi="Consolas" w:cs="Segoe UI"/>
                <w:color w:val="24292E"/>
                <w:sz w:val="18"/>
                <w:szCs w:val="18"/>
              </w:rPr>
              <w:t>jpeg(</w:t>
            </w:r>
            <w:proofErr w:type="gramEnd"/>
            <w:r w:rsidRPr="002869F4">
              <w:rPr>
                <w:rFonts w:ascii="Consolas" w:eastAsia="Times New Roman" w:hAnsi="Consolas" w:cs="Segoe UI"/>
                <w:color w:val="24292E"/>
                <w:sz w:val="18"/>
                <w:szCs w:val="18"/>
              </w:rPr>
              <w:t>paste(</w:t>
            </w:r>
            <w:proofErr w:type="spellStart"/>
            <w:r w:rsidRPr="002869F4">
              <w:rPr>
                <w:rFonts w:ascii="Consolas" w:eastAsia="Times New Roman" w:hAnsi="Consolas" w:cs="Segoe UI"/>
                <w:color w:val="24292E"/>
                <w:sz w:val="18"/>
                <w:szCs w:val="18"/>
              </w:rPr>
              <w:t>image_location</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"mens_runtime_qq_plot.jpeg"</w:t>
            </w:r>
            <w:r w:rsidRPr="002869F4">
              <w:rPr>
                <w:rFonts w:ascii="Consolas" w:eastAsia="Times New Roman" w:hAnsi="Consolas" w:cs="Segoe UI"/>
                <w:color w:val="24292E"/>
                <w:sz w:val="18"/>
                <w:szCs w:val="18"/>
              </w:rPr>
              <w:t>))</w:t>
            </w:r>
          </w:p>
        </w:tc>
      </w:tr>
      <w:tr w:rsidR="002869F4" w:rsidRPr="002869F4" w14:paraId="775F2090" w14:textId="77777777" w:rsidTr="002869F4">
        <w:tc>
          <w:tcPr>
            <w:tcW w:w="752" w:type="dxa"/>
            <w:shd w:val="clear" w:color="auto" w:fill="FFFFFF"/>
            <w:noWrap/>
            <w:tcMar>
              <w:top w:w="0" w:type="dxa"/>
              <w:left w:w="150" w:type="dxa"/>
              <w:bottom w:w="0" w:type="dxa"/>
              <w:right w:w="150" w:type="dxa"/>
            </w:tcMar>
            <w:hideMark/>
          </w:tcPr>
          <w:p w14:paraId="152E70E6"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ADE60C"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spellStart"/>
            <w:proofErr w:type="gramStart"/>
            <w:r w:rsidRPr="002869F4">
              <w:rPr>
                <w:rFonts w:ascii="Consolas" w:eastAsia="Times New Roman" w:hAnsi="Consolas" w:cs="Segoe UI"/>
                <w:color w:val="24292E"/>
                <w:sz w:val="18"/>
                <w:szCs w:val="18"/>
              </w:rPr>
              <w:t>qqnorm</w:t>
            </w:r>
            <w:proofErr w:type="spellEnd"/>
            <w:r w:rsidRPr="002869F4">
              <w:rPr>
                <w:rFonts w:ascii="Consolas" w:eastAsia="Times New Roman" w:hAnsi="Consolas" w:cs="Segoe UI"/>
                <w:color w:val="24292E"/>
                <w:sz w:val="18"/>
                <w:szCs w:val="18"/>
              </w:rPr>
              <w:t>(</w:t>
            </w:r>
            <w:proofErr w:type="spellStart"/>
            <w:proofErr w:type="gramEnd"/>
            <w:r w:rsidRPr="002869F4">
              <w:rPr>
                <w:rFonts w:ascii="Consolas" w:eastAsia="Times New Roman" w:hAnsi="Consolas" w:cs="Segoe UI"/>
                <w:color w:val="24292E"/>
                <w:sz w:val="18"/>
                <w:szCs w:val="18"/>
              </w:rPr>
              <w:t>cbMen</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runTime</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main</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 xml:space="preserve">"Q-Q Plot: Men's </w:t>
            </w:r>
            <w:proofErr w:type="spellStart"/>
            <w:r w:rsidRPr="002869F4">
              <w:rPr>
                <w:rFonts w:ascii="Consolas" w:eastAsia="Times New Roman" w:hAnsi="Consolas" w:cs="Segoe UI"/>
                <w:color w:val="032F62"/>
                <w:sz w:val="18"/>
                <w:szCs w:val="18"/>
              </w:rPr>
              <w:t>runTime</w:t>
            </w:r>
            <w:proofErr w:type="spellEnd"/>
            <w:r w:rsidRPr="002869F4">
              <w:rPr>
                <w:rFonts w:ascii="Consolas" w:eastAsia="Times New Roman" w:hAnsi="Consolas" w:cs="Segoe UI"/>
                <w:color w:val="032F62"/>
                <w:sz w:val="18"/>
                <w:szCs w:val="18"/>
              </w:rPr>
              <w:t>"</w:t>
            </w:r>
            <w:r w:rsidRPr="002869F4">
              <w:rPr>
                <w:rFonts w:ascii="Consolas" w:eastAsia="Times New Roman" w:hAnsi="Consolas" w:cs="Segoe UI"/>
                <w:color w:val="24292E"/>
                <w:sz w:val="18"/>
                <w:szCs w:val="18"/>
              </w:rPr>
              <w:t>)</w:t>
            </w:r>
          </w:p>
        </w:tc>
      </w:tr>
      <w:tr w:rsidR="002869F4" w:rsidRPr="002869F4" w14:paraId="15C00379" w14:textId="77777777" w:rsidTr="002869F4">
        <w:tc>
          <w:tcPr>
            <w:tcW w:w="752" w:type="dxa"/>
            <w:shd w:val="clear" w:color="auto" w:fill="FFFFFF"/>
            <w:noWrap/>
            <w:tcMar>
              <w:top w:w="0" w:type="dxa"/>
              <w:left w:w="150" w:type="dxa"/>
              <w:bottom w:w="0" w:type="dxa"/>
              <w:right w:w="150" w:type="dxa"/>
            </w:tcMar>
            <w:hideMark/>
          </w:tcPr>
          <w:p w14:paraId="17713C16"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1AD090"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spellStart"/>
            <w:r w:rsidRPr="002869F4">
              <w:rPr>
                <w:rFonts w:ascii="Consolas" w:eastAsia="Times New Roman" w:hAnsi="Consolas" w:cs="Segoe UI"/>
                <w:color w:val="24292E"/>
                <w:sz w:val="18"/>
                <w:szCs w:val="18"/>
              </w:rPr>
              <w:t>qqline</w:t>
            </w:r>
            <w:proofErr w:type="spellEnd"/>
            <w:r w:rsidRPr="002869F4">
              <w:rPr>
                <w:rFonts w:ascii="Consolas" w:eastAsia="Times New Roman" w:hAnsi="Consolas" w:cs="Segoe UI"/>
                <w:color w:val="24292E"/>
                <w:sz w:val="18"/>
                <w:szCs w:val="18"/>
              </w:rPr>
              <w:t>(</w:t>
            </w:r>
            <w:proofErr w:type="spellStart"/>
            <w:r w:rsidRPr="002869F4">
              <w:rPr>
                <w:rFonts w:ascii="Consolas" w:eastAsia="Times New Roman" w:hAnsi="Consolas" w:cs="Segoe UI"/>
                <w:color w:val="24292E"/>
                <w:sz w:val="18"/>
                <w:szCs w:val="18"/>
              </w:rPr>
              <w:t>cbMen</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runTime</w:t>
            </w:r>
            <w:proofErr w:type="spellEnd"/>
            <w:r w:rsidRPr="002869F4">
              <w:rPr>
                <w:rFonts w:ascii="Consolas" w:eastAsia="Times New Roman" w:hAnsi="Consolas" w:cs="Segoe UI"/>
                <w:color w:val="24292E"/>
                <w:sz w:val="18"/>
                <w:szCs w:val="18"/>
              </w:rPr>
              <w:t>)</w:t>
            </w:r>
          </w:p>
        </w:tc>
      </w:tr>
      <w:tr w:rsidR="002869F4" w:rsidRPr="002869F4" w14:paraId="5657BC8A" w14:textId="77777777" w:rsidTr="002869F4">
        <w:tc>
          <w:tcPr>
            <w:tcW w:w="752" w:type="dxa"/>
            <w:shd w:val="clear" w:color="auto" w:fill="FFFFFF"/>
            <w:noWrap/>
            <w:tcMar>
              <w:top w:w="0" w:type="dxa"/>
              <w:left w:w="150" w:type="dxa"/>
              <w:bottom w:w="0" w:type="dxa"/>
              <w:right w:w="150" w:type="dxa"/>
            </w:tcMar>
            <w:hideMark/>
          </w:tcPr>
          <w:p w14:paraId="025206D0"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DC027A"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5A54576A" w14:textId="77777777" w:rsidTr="002869F4">
        <w:tc>
          <w:tcPr>
            <w:tcW w:w="752" w:type="dxa"/>
            <w:shd w:val="clear" w:color="auto" w:fill="FFFFFF"/>
            <w:noWrap/>
            <w:tcMar>
              <w:top w:w="0" w:type="dxa"/>
              <w:left w:w="150" w:type="dxa"/>
              <w:bottom w:w="0" w:type="dxa"/>
              <w:right w:w="150" w:type="dxa"/>
            </w:tcMar>
            <w:hideMark/>
          </w:tcPr>
          <w:p w14:paraId="7EE8F024"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9519881"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 QQ PLOT: MENS RUNTIME BY YEAR</w:t>
            </w:r>
          </w:p>
        </w:tc>
      </w:tr>
      <w:tr w:rsidR="002869F4" w:rsidRPr="002869F4" w14:paraId="7F9BF3D3" w14:textId="77777777" w:rsidTr="002869F4">
        <w:tc>
          <w:tcPr>
            <w:tcW w:w="752" w:type="dxa"/>
            <w:shd w:val="clear" w:color="auto" w:fill="FFFFFF"/>
            <w:noWrap/>
            <w:tcMar>
              <w:top w:w="0" w:type="dxa"/>
              <w:left w:w="150" w:type="dxa"/>
              <w:bottom w:w="0" w:type="dxa"/>
              <w:right w:w="150" w:type="dxa"/>
            </w:tcMar>
            <w:hideMark/>
          </w:tcPr>
          <w:p w14:paraId="70AA7371"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1BB281"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par(</w:t>
            </w:r>
            <w:r w:rsidRPr="002869F4">
              <w:rPr>
                <w:rFonts w:ascii="Consolas" w:eastAsia="Times New Roman" w:hAnsi="Consolas" w:cs="Segoe UI"/>
                <w:color w:val="032F62"/>
                <w:sz w:val="18"/>
                <w:szCs w:val="18"/>
              </w:rPr>
              <w:t>"mar"</w:t>
            </w:r>
            <w:r w:rsidRPr="002869F4">
              <w:rPr>
                <w:rFonts w:ascii="Consolas" w:eastAsia="Times New Roman" w:hAnsi="Consolas" w:cs="Segoe UI"/>
                <w:color w:val="24292E"/>
                <w:sz w:val="18"/>
                <w:szCs w:val="18"/>
              </w:rPr>
              <w:t>)</w:t>
            </w:r>
          </w:p>
        </w:tc>
      </w:tr>
      <w:tr w:rsidR="002869F4" w:rsidRPr="002869F4" w14:paraId="4BCA8084" w14:textId="77777777" w:rsidTr="002869F4">
        <w:tc>
          <w:tcPr>
            <w:tcW w:w="752" w:type="dxa"/>
            <w:shd w:val="clear" w:color="auto" w:fill="FFFFFF"/>
            <w:noWrap/>
            <w:tcMar>
              <w:top w:w="0" w:type="dxa"/>
              <w:left w:w="150" w:type="dxa"/>
              <w:bottom w:w="0" w:type="dxa"/>
              <w:right w:w="150" w:type="dxa"/>
            </w:tcMar>
            <w:hideMark/>
          </w:tcPr>
          <w:p w14:paraId="1CE5D440"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0C529F"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par(</w:t>
            </w:r>
            <w:r w:rsidRPr="002869F4">
              <w:rPr>
                <w:rFonts w:ascii="Consolas" w:eastAsia="Times New Roman" w:hAnsi="Consolas" w:cs="Segoe UI"/>
                <w:color w:val="E36209"/>
                <w:sz w:val="18"/>
                <w:szCs w:val="18"/>
              </w:rPr>
              <w:t>mar</w:t>
            </w:r>
            <w:r w:rsidRPr="002869F4">
              <w:rPr>
                <w:rFonts w:ascii="Consolas" w:eastAsia="Times New Roman" w:hAnsi="Consolas" w:cs="Segoe UI"/>
                <w:color w:val="D73A49"/>
                <w:sz w:val="18"/>
                <w:szCs w:val="18"/>
              </w:rPr>
              <w:t>=</w:t>
            </w:r>
            <w:proofErr w:type="gramStart"/>
            <w:r w:rsidRPr="002869F4">
              <w:rPr>
                <w:rFonts w:ascii="Consolas" w:eastAsia="Times New Roman" w:hAnsi="Consolas" w:cs="Segoe UI"/>
                <w:color w:val="24292E"/>
                <w:sz w:val="18"/>
                <w:szCs w:val="18"/>
              </w:rPr>
              <w:t>c(</w:t>
            </w:r>
            <w:proofErr w:type="gramEnd"/>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p>
        </w:tc>
      </w:tr>
      <w:tr w:rsidR="002869F4" w:rsidRPr="002869F4" w14:paraId="52F929BC" w14:textId="77777777" w:rsidTr="002869F4">
        <w:tc>
          <w:tcPr>
            <w:tcW w:w="752" w:type="dxa"/>
            <w:shd w:val="clear" w:color="auto" w:fill="FFFFFF"/>
            <w:noWrap/>
            <w:tcMar>
              <w:top w:w="0" w:type="dxa"/>
              <w:left w:w="150" w:type="dxa"/>
              <w:bottom w:w="0" w:type="dxa"/>
              <w:right w:w="150" w:type="dxa"/>
            </w:tcMar>
            <w:hideMark/>
          </w:tcPr>
          <w:p w14:paraId="32B1313A"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BA5FC7"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256D28AB" w14:textId="77777777" w:rsidTr="002869F4">
        <w:tc>
          <w:tcPr>
            <w:tcW w:w="752" w:type="dxa"/>
            <w:shd w:val="clear" w:color="auto" w:fill="FFFFFF"/>
            <w:noWrap/>
            <w:tcMar>
              <w:top w:w="0" w:type="dxa"/>
              <w:left w:w="150" w:type="dxa"/>
              <w:bottom w:w="0" w:type="dxa"/>
              <w:right w:w="150" w:type="dxa"/>
            </w:tcMar>
            <w:hideMark/>
          </w:tcPr>
          <w:p w14:paraId="3BC30656"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3D6E071"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par(</w:t>
            </w:r>
            <w:proofErr w:type="spellStart"/>
            <w:r w:rsidRPr="002869F4">
              <w:rPr>
                <w:rFonts w:ascii="Consolas" w:eastAsia="Times New Roman" w:hAnsi="Consolas" w:cs="Segoe UI"/>
                <w:color w:val="E36209"/>
                <w:sz w:val="18"/>
                <w:szCs w:val="18"/>
              </w:rPr>
              <w:t>mfrow</w:t>
            </w:r>
            <w:proofErr w:type="spellEnd"/>
            <w:r w:rsidRPr="002869F4">
              <w:rPr>
                <w:rFonts w:ascii="Consolas" w:eastAsia="Times New Roman" w:hAnsi="Consolas" w:cs="Segoe UI"/>
                <w:color w:val="D73A49"/>
                <w:sz w:val="18"/>
                <w:szCs w:val="18"/>
              </w:rPr>
              <w:t>=</w:t>
            </w:r>
            <w:proofErr w:type="gramStart"/>
            <w:r w:rsidRPr="002869F4">
              <w:rPr>
                <w:rFonts w:ascii="Consolas" w:eastAsia="Times New Roman" w:hAnsi="Consolas" w:cs="Segoe UI"/>
                <w:color w:val="24292E"/>
                <w:sz w:val="18"/>
                <w:szCs w:val="18"/>
              </w:rPr>
              <w:t>c(</w:t>
            </w:r>
            <w:proofErr w:type="gramEnd"/>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p>
        </w:tc>
      </w:tr>
      <w:tr w:rsidR="002869F4" w:rsidRPr="002869F4" w14:paraId="33483772" w14:textId="77777777" w:rsidTr="002869F4">
        <w:tc>
          <w:tcPr>
            <w:tcW w:w="752" w:type="dxa"/>
            <w:shd w:val="clear" w:color="auto" w:fill="FFFFFF"/>
            <w:noWrap/>
            <w:tcMar>
              <w:top w:w="0" w:type="dxa"/>
              <w:left w:w="150" w:type="dxa"/>
              <w:bottom w:w="0" w:type="dxa"/>
              <w:right w:w="150" w:type="dxa"/>
            </w:tcMar>
            <w:hideMark/>
          </w:tcPr>
          <w:p w14:paraId="67BDE4E3"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02BE37"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70316FF0" w14:textId="77777777" w:rsidTr="002869F4">
        <w:tc>
          <w:tcPr>
            <w:tcW w:w="752" w:type="dxa"/>
            <w:shd w:val="clear" w:color="auto" w:fill="FFFFFF"/>
            <w:noWrap/>
            <w:tcMar>
              <w:top w:w="0" w:type="dxa"/>
              <w:left w:w="150" w:type="dxa"/>
              <w:bottom w:w="0" w:type="dxa"/>
              <w:right w:w="150" w:type="dxa"/>
            </w:tcMar>
            <w:hideMark/>
          </w:tcPr>
          <w:p w14:paraId="7483E6CE"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33A573D"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D73A49"/>
                <w:sz w:val="18"/>
                <w:szCs w:val="18"/>
              </w:rPr>
              <w:t>for</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i</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in</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24292E"/>
                <w:sz w:val="18"/>
                <w:szCs w:val="18"/>
              </w:rPr>
              <w:t>seq(</w:t>
            </w:r>
            <w:proofErr w:type="gramEnd"/>
            <w:r w:rsidRPr="002869F4">
              <w:rPr>
                <w:rFonts w:ascii="Consolas" w:eastAsia="Times New Roman" w:hAnsi="Consolas" w:cs="Segoe UI"/>
                <w:color w:val="E36209"/>
                <w:sz w:val="18"/>
                <w:szCs w:val="18"/>
              </w:rPr>
              <w:t>from</w:t>
            </w:r>
            <w:r w:rsidRPr="002869F4">
              <w:rPr>
                <w:rFonts w:ascii="Consolas" w:eastAsia="Times New Roman" w:hAnsi="Consolas" w:cs="Segoe UI"/>
                <w:color w:val="D73A49"/>
                <w:sz w:val="18"/>
                <w:szCs w:val="18"/>
              </w:rPr>
              <w:t>=</w:t>
            </w:r>
            <w:r w:rsidRPr="002869F4">
              <w:rPr>
                <w:rFonts w:ascii="Consolas" w:eastAsia="Times New Roman" w:hAnsi="Consolas" w:cs="Segoe UI"/>
                <w:color w:val="005CC5"/>
                <w:sz w:val="18"/>
                <w:szCs w:val="18"/>
              </w:rPr>
              <w:t>1999</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to</w:t>
            </w:r>
            <w:r w:rsidRPr="002869F4">
              <w:rPr>
                <w:rFonts w:ascii="Consolas" w:eastAsia="Times New Roman" w:hAnsi="Consolas" w:cs="Segoe UI"/>
                <w:color w:val="D73A49"/>
                <w:sz w:val="18"/>
                <w:szCs w:val="18"/>
              </w:rPr>
              <w:t>=</w:t>
            </w:r>
            <w:r w:rsidRPr="002869F4">
              <w:rPr>
                <w:rFonts w:ascii="Consolas" w:eastAsia="Times New Roman" w:hAnsi="Consolas" w:cs="Segoe UI"/>
                <w:color w:val="005CC5"/>
                <w:sz w:val="18"/>
                <w:szCs w:val="18"/>
              </w:rPr>
              <w:t>2012</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by</w:t>
            </w:r>
            <w:r w:rsidRPr="002869F4">
              <w:rPr>
                <w:rFonts w:ascii="Consolas" w:eastAsia="Times New Roman" w:hAnsi="Consolas" w:cs="Segoe UI"/>
                <w:color w:val="D73A49"/>
                <w:sz w:val="18"/>
                <w:szCs w:val="18"/>
              </w:rPr>
              <w:t>=</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p>
        </w:tc>
      </w:tr>
      <w:tr w:rsidR="002869F4" w:rsidRPr="002869F4" w14:paraId="55C6E1A7" w14:textId="77777777" w:rsidTr="002869F4">
        <w:tc>
          <w:tcPr>
            <w:tcW w:w="752" w:type="dxa"/>
            <w:shd w:val="clear" w:color="auto" w:fill="FFFFFF"/>
            <w:noWrap/>
            <w:tcMar>
              <w:top w:w="0" w:type="dxa"/>
              <w:left w:w="150" w:type="dxa"/>
              <w:bottom w:w="0" w:type="dxa"/>
              <w:right w:w="150" w:type="dxa"/>
            </w:tcMar>
            <w:hideMark/>
          </w:tcPr>
          <w:p w14:paraId="33A02D8C"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0018DF"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temp </w:t>
            </w:r>
            <w:r w:rsidRPr="002869F4">
              <w:rPr>
                <w:rFonts w:ascii="Consolas" w:eastAsia="Times New Roman" w:hAnsi="Consolas" w:cs="Segoe UI"/>
                <w:color w:val="D73A49"/>
                <w:sz w:val="18"/>
                <w:szCs w:val="18"/>
              </w:rPr>
              <w:t>&lt;-</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24292E"/>
                <w:sz w:val="18"/>
                <w:szCs w:val="18"/>
              </w:rPr>
              <w:t>filter(</w:t>
            </w:r>
            <w:proofErr w:type="spellStart"/>
            <w:proofErr w:type="gramEnd"/>
            <w:r w:rsidRPr="002869F4">
              <w:rPr>
                <w:rFonts w:ascii="Consolas" w:eastAsia="Times New Roman" w:hAnsi="Consolas" w:cs="Segoe UI"/>
                <w:color w:val="24292E"/>
                <w:sz w:val="18"/>
                <w:szCs w:val="18"/>
              </w:rPr>
              <w:t>cbMen</w:t>
            </w:r>
            <w:proofErr w:type="spellEnd"/>
            <w:r w:rsidRPr="002869F4">
              <w:rPr>
                <w:rFonts w:ascii="Consolas" w:eastAsia="Times New Roman" w:hAnsi="Consolas" w:cs="Segoe UI"/>
                <w:color w:val="24292E"/>
                <w:sz w:val="18"/>
                <w:szCs w:val="18"/>
              </w:rPr>
              <w:t xml:space="preserve">, year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i</w:t>
            </w:r>
            <w:proofErr w:type="spellEnd"/>
            <w:r w:rsidRPr="002869F4">
              <w:rPr>
                <w:rFonts w:ascii="Consolas" w:eastAsia="Times New Roman" w:hAnsi="Consolas" w:cs="Segoe UI"/>
                <w:color w:val="24292E"/>
                <w:sz w:val="18"/>
                <w:szCs w:val="18"/>
              </w:rPr>
              <w:t>)</w:t>
            </w:r>
          </w:p>
        </w:tc>
      </w:tr>
      <w:tr w:rsidR="002869F4" w:rsidRPr="002869F4" w14:paraId="6B12C240" w14:textId="77777777" w:rsidTr="002869F4">
        <w:tc>
          <w:tcPr>
            <w:tcW w:w="752" w:type="dxa"/>
            <w:shd w:val="clear" w:color="auto" w:fill="FFFFFF"/>
            <w:noWrap/>
            <w:tcMar>
              <w:top w:w="0" w:type="dxa"/>
              <w:left w:w="150" w:type="dxa"/>
              <w:bottom w:w="0" w:type="dxa"/>
              <w:right w:w="150" w:type="dxa"/>
            </w:tcMar>
            <w:hideMark/>
          </w:tcPr>
          <w:p w14:paraId="49CB97D0"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28BDFBB"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24292E"/>
                <w:sz w:val="18"/>
                <w:szCs w:val="18"/>
              </w:rPr>
              <w:t>jpeg(</w:t>
            </w:r>
            <w:proofErr w:type="gramEnd"/>
            <w:r w:rsidRPr="002869F4">
              <w:rPr>
                <w:rFonts w:ascii="Consolas" w:eastAsia="Times New Roman" w:hAnsi="Consolas" w:cs="Segoe UI"/>
                <w:color w:val="24292E"/>
                <w:sz w:val="18"/>
                <w:szCs w:val="18"/>
              </w:rPr>
              <w:t>paste(</w:t>
            </w:r>
            <w:proofErr w:type="spellStart"/>
            <w:r w:rsidRPr="002869F4">
              <w:rPr>
                <w:rFonts w:ascii="Consolas" w:eastAsia="Times New Roman" w:hAnsi="Consolas" w:cs="Segoe UI"/>
                <w:color w:val="24292E"/>
                <w:sz w:val="18"/>
                <w:szCs w:val="18"/>
              </w:rPr>
              <w:t>image_location</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w:t>
            </w:r>
            <w:proofErr w:type="spellStart"/>
            <w:r w:rsidRPr="002869F4">
              <w:rPr>
                <w:rFonts w:ascii="Consolas" w:eastAsia="Times New Roman" w:hAnsi="Consolas" w:cs="Segoe UI"/>
                <w:color w:val="032F62"/>
                <w:sz w:val="18"/>
                <w:szCs w:val="18"/>
              </w:rPr>
              <w:t>mens_runtime_by</w:t>
            </w:r>
            <w:proofErr w:type="spellEnd"/>
            <w:r w:rsidRPr="002869F4">
              <w:rPr>
                <w:rFonts w:ascii="Consolas" w:eastAsia="Times New Roman" w:hAnsi="Consolas" w:cs="Segoe UI"/>
                <w:color w:val="032F62"/>
                <w:sz w:val="18"/>
                <w:szCs w:val="18"/>
              </w:rPr>
              <w:t>_"</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i</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"_qq_plot.jpeg"</w:t>
            </w:r>
            <w:r w:rsidRPr="002869F4">
              <w:rPr>
                <w:rFonts w:ascii="Consolas" w:eastAsia="Times New Roman" w:hAnsi="Consolas" w:cs="Segoe UI"/>
                <w:color w:val="24292E"/>
                <w:sz w:val="18"/>
                <w:szCs w:val="18"/>
              </w:rPr>
              <w:t>))</w:t>
            </w:r>
          </w:p>
        </w:tc>
      </w:tr>
      <w:tr w:rsidR="002869F4" w:rsidRPr="002869F4" w14:paraId="48886177" w14:textId="77777777" w:rsidTr="002869F4">
        <w:tc>
          <w:tcPr>
            <w:tcW w:w="752" w:type="dxa"/>
            <w:shd w:val="clear" w:color="auto" w:fill="FFFFFF"/>
            <w:noWrap/>
            <w:tcMar>
              <w:top w:w="0" w:type="dxa"/>
              <w:left w:w="150" w:type="dxa"/>
              <w:bottom w:w="0" w:type="dxa"/>
              <w:right w:w="150" w:type="dxa"/>
            </w:tcMar>
            <w:hideMark/>
          </w:tcPr>
          <w:p w14:paraId="49B30FBB"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6F43C9"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qqnorm</w:t>
            </w:r>
            <w:proofErr w:type="spellEnd"/>
            <w:r w:rsidRPr="002869F4">
              <w:rPr>
                <w:rFonts w:ascii="Consolas" w:eastAsia="Times New Roman" w:hAnsi="Consolas" w:cs="Segoe UI"/>
                <w:color w:val="24292E"/>
                <w:sz w:val="18"/>
                <w:szCs w:val="18"/>
              </w:rPr>
              <w:t>(</w:t>
            </w:r>
            <w:proofErr w:type="spellStart"/>
            <w:proofErr w:type="gramEnd"/>
            <w:r w:rsidRPr="002869F4">
              <w:rPr>
                <w:rFonts w:ascii="Consolas" w:eastAsia="Times New Roman" w:hAnsi="Consolas" w:cs="Segoe UI"/>
                <w:color w:val="24292E"/>
                <w:sz w:val="18"/>
                <w:szCs w:val="18"/>
              </w:rPr>
              <w:t>temp</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runTime</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main</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paste(</w:t>
            </w:r>
            <w:r w:rsidRPr="002869F4">
              <w:rPr>
                <w:rFonts w:ascii="Consolas" w:eastAsia="Times New Roman" w:hAnsi="Consolas" w:cs="Segoe UI"/>
                <w:color w:val="032F62"/>
                <w:sz w:val="18"/>
                <w:szCs w:val="18"/>
              </w:rPr>
              <w:t>"Q-Q Plot: Men's Runtime: "</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i</w:t>
            </w:r>
            <w:proofErr w:type="spellEnd"/>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sep</w:t>
            </w:r>
            <w:proofErr w:type="spellEnd"/>
            <w:r w:rsidRPr="002869F4">
              <w:rPr>
                <w:rFonts w:ascii="Consolas" w:eastAsia="Times New Roman" w:hAnsi="Consolas" w:cs="Segoe UI"/>
                <w:color w:val="D73A49"/>
                <w:sz w:val="18"/>
                <w:szCs w:val="18"/>
              </w:rPr>
              <w:t>=</w:t>
            </w:r>
            <w:r w:rsidRPr="002869F4">
              <w:rPr>
                <w:rFonts w:ascii="Consolas" w:eastAsia="Times New Roman" w:hAnsi="Consolas" w:cs="Segoe UI"/>
                <w:color w:val="032F62"/>
                <w:sz w:val="18"/>
                <w:szCs w:val="18"/>
              </w:rPr>
              <w:t>" "</w:t>
            </w:r>
            <w:r w:rsidRPr="002869F4">
              <w:rPr>
                <w:rFonts w:ascii="Consolas" w:eastAsia="Times New Roman" w:hAnsi="Consolas" w:cs="Segoe UI"/>
                <w:color w:val="24292E"/>
                <w:sz w:val="18"/>
                <w:szCs w:val="18"/>
              </w:rPr>
              <w:t>))</w:t>
            </w:r>
          </w:p>
        </w:tc>
      </w:tr>
      <w:tr w:rsidR="002869F4" w:rsidRPr="002869F4" w14:paraId="45291E54" w14:textId="77777777" w:rsidTr="002869F4">
        <w:tc>
          <w:tcPr>
            <w:tcW w:w="752" w:type="dxa"/>
            <w:shd w:val="clear" w:color="auto" w:fill="FFFFFF"/>
            <w:noWrap/>
            <w:tcMar>
              <w:top w:w="0" w:type="dxa"/>
              <w:left w:w="150" w:type="dxa"/>
              <w:bottom w:w="0" w:type="dxa"/>
              <w:right w:w="150" w:type="dxa"/>
            </w:tcMar>
            <w:hideMark/>
          </w:tcPr>
          <w:p w14:paraId="330FFE5A"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9DA0A9"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qqline</w:t>
            </w:r>
            <w:proofErr w:type="spellEnd"/>
            <w:r w:rsidRPr="002869F4">
              <w:rPr>
                <w:rFonts w:ascii="Consolas" w:eastAsia="Times New Roman" w:hAnsi="Consolas" w:cs="Segoe UI"/>
                <w:color w:val="24292E"/>
                <w:sz w:val="18"/>
                <w:szCs w:val="18"/>
              </w:rPr>
              <w:t>(</w:t>
            </w:r>
            <w:proofErr w:type="spellStart"/>
            <w:r w:rsidRPr="002869F4">
              <w:rPr>
                <w:rFonts w:ascii="Consolas" w:eastAsia="Times New Roman" w:hAnsi="Consolas" w:cs="Segoe UI"/>
                <w:color w:val="24292E"/>
                <w:sz w:val="18"/>
                <w:szCs w:val="18"/>
              </w:rPr>
              <w:t>temp</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runTime</w:t>
            </w:r>
            <w:proofErr w:type="spellEnd"/>
            <w:r w:rsidRPr="002869F4">
              <w:rPr>
                <w:rFonts w:ascii="Consolas" w:eastAsia="Times New Roman" w:hAnsi="Consolas" w:cs="Segoe UI"/>
                <w:color w:val="24292E"/>
                <w:sz w:val="18"/>
                <w:szCs w:val="18"/>
              </w:rPr>
              <w:t>)</w:t>
            </w:r>
          </w:p>
        </w:tc>
      </w:tr>
      <w:tr w:rsidR="002869F4" w:rsidRPr="002869F4" w14:paraId="5C2A7ED7" w14:textId="77777777" w:rsidTr="002869F4">
        <w:tc>
          <w:tcPr>
            <w:tcW w:w="752" w:type="dxa"/>
            <w:shd w:val="clear" w:color="auto" w:fill="FFFFFF"/>
            <w:noWrap/>
            <w:tcMar>
              <w:top w:w="0" w:type="dxa"/>
              <w:left w:w="150" w:type="dxa"/>
              <w:bottom w:w="0" w:type="dxa"/>
              <w:right w:w="150" w:type="dxa"/>
            </w:tcMar>
            <w:hideMark/>
          </w:tcPr>
          <w:p w14:paraId="557D596D"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DC8D6E"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Sys.sleep</w:t>
            </w:r>
            <w:proofErr w:type="spellEnd"/>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p>
        </w:tc>
      </w:tr>
      <w:tr w:rsidR="002869F4" w:rsidRPr="002869F4" w14:paraId="730A7269" w14:textId="77777777" w:rsidTr="002869F4">
        <w:tc>
          <w:tcPr>
            <w:tcW w:w="752" w:type="dxa"/>
            <w:shd w:val="clear" w:color="auto" w:fill="FFFFFF"/>
            <w:noWrap/>
            <w:tcMar>
              <w:top w:w="0" w:type="dxa"/>
              <w:left w:w="150" w:type="dxa"/>
              <w:bottom w:w="0" w:type="dxa"/>
              <w:right w:w="150" w:type="dxa"/>
            </w:tcMar>
            <w:hideMark/>
          </w:tcPr>
          <w:p w14:paraId="6550DBB0"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A08EA1E"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dev.off</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w:t>
            </w:r>
          </w:p>
        </w:tc>
      </w:tr>
      <w:tr w:rsidR="002869F4" w:rsidRPr="002869F4" w14:paraId="6444692E" w14:textId="77777777" w:rsidTr="002869F4">
        <w:tc>
          <w:tcPr>
            <w:tcW w:w="752" w:type="dxa"/>
            <w:shd w:val="clear" w:color="auto" w:fill="FFFFFF"/>
            <w:noWrap/>
            <w:tcMar>
              <w:top w:w="0" w:type="dxa"/>
              <w:left w:w="150" w:type="dxa"/>
              <w:bottom w:w="0" w:type="dxa"/>
              <w:right w:w="150" w:type="dxa"/>
            </w:tcMar>
            <w:hideMark/>
          </w:tcPr>
          <w:p w14:paraId="72D42D76"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E109DE"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w:t>
            </w:r>
          </w:p>
        </w:tc>
      </w:tr>
      <w:tr w:rsidR="002869F4" w:rsidRPr="002869F4" w14:paraId="0FEBA474" w14:textId="77777777" w:rsidTr="002869F4">
        <w:tc>
          <w:tcPr>
            <w:tcW w:w="752" w:type="dxa"/>
            <w:shd w:val="clear" w:color="auto" w:fill="FFFFFF"/>
            <w:noWrap/>
            <w:tcMar>
              <w:top w:w="0" w:type="dxa"/>
              <w:left w:w="150" w:type="dxa"/>
              <w:bottom w:w="0" w:type="dxa"/>
              <w:right w:w="150" w:type="dxa"/>
            </w:tcMar>
            <w:hideMark/>
          </w:tcPr>
          <w:p w14:paraId="2F83FA41"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2462B5"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5D705B31" w14:textId="77777777" w:rsidTr="002869F4">
        <w:tc>
          <w:tcPr>
            <w:tcW w:w="752" w:type="dxa"/>
            <w:shd w:val="clear" w:color="auto" w:fill="FFFFFF"/>
            <w:noWrap/>
            <w:tcMar>
              <w:top w:w="0" w:type="dxa"/>
              <w:left w:w="150" w:type="dxa"/>
              <w:bottom w:w="0" w:type="dxa"/>
              <w:right w:w="150" w:type="dxa"/>
            </w:tcMar>
            <w:hideMark/>
          </w:tcPr>
          <w:p w14:paraId="5E10C2CA"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40DB89E"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 xml:space="preserve"># DENSITY PLOTS #### </w:t>
            </w:r>
          </w:p>
        </w:tc>
      </w:tr>
      <w:tr w:rsidR="002869F4" w:rsidRPr="002869F4" w14:paraId="1CF4D4D8" w14:textId="77777777" w:rsidTr="002869F4">
        <w:tc>
          <w:tcPr>
            <w:tcW w:w="752" w:type="dxa"/>
            <w:shd w:val="clear" w:color="auto" w:fill="FFFFFF"/>
            <w:noWrap/>
            <w:tcMar>
              <w:top w:w="0" w:type="dxa"/>
              <w:left w:w="150" w:type="dxa"/>
              <w:bottom w:w="0" w:type="dxa"/>
              <w:right w:w="150" w:type="dxa"/>
            </w:tcMar>
            <w:hideMark/>
          </w:tcPr>
          <w:p w14:paraId="3A673FD1"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0806AD"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397E5CDD" w14:textId="77777777" w:rsidTr="002869F4">
        <w:tc>
          <w:tcPr>
            <w:tcW w:w="752" w:type="dxa"/>
            <w:shd w:val="clear" w:color="auto" w:fill="FFFFFF"/>
            <w:noWrap/>
            <w:tcMar>
              <w:top w:w="0" w:type="dxa"/>
              <w:left w:w="150" w:type="dxa"/>
              <w:bottom w:w="0" w:type="dxa"/>
              <w:right w:w="150" w:type="dxa"/>
            </w:tcMar>
            <w:hideMark/>
          </w:tcPr>
          <w:p w14:paraId="77962C92"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738CF87"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spellStart"/>
            <w:r w:rsidRPr="002869F4">
              <w:rPr>
                <w:rFonts w:ascii="Consolas" w:eastAsia="Times New Roman" w:hAnsi="Consolas" w:cs="Segoe UI"/>
                <w:color w:val="E36209"/>
                <w:sz w:val="18"/>
                <w:szCs w:val="18"/>
              </w:rPr>
              <w:t>image_location</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032F62"/>
                <w:sz w:val="18"/>
                <w:szCs w:val="18"/>
              </w:rPr>
              <w:t>"..</w:t>
            </w:r>
            <w:proofErr w:type="gramEnd"/>
            <w:r w:rsidRPr="002869F4">
              <w:rPr>
                <w:rFonts w:ascii="Consolas" w:eastAsia="Times New Roman" w:hAnsi="Consolas" w:cs="Segoe UI"/>
                <w:color w:val="032F62"/>
                <w:sz w:val="18"/>
                <w:szCs w:val="18"/>
              </w:rPr>
              <w:t>/7333-Case-Study-Two/Images/Density/"</w:t>
            </w:r>
          </w:p>
        </w:tc>
      </w:tr>
      <w:tr w:rsidR="002869F4" w:rsidRPr="002869F4" w14:paraId="108AEBCB" w14:textId="77777777" w:rsidTr="002869F4">
        <w:tc>
          <w:tcPr>
            <w:tcW w:w="752" w:type="dxa"/>
            <w:shd w:val="clear" w:color="auto" w:fill="FFFFFF"/>
            <w:noWrap/>
            <w:tcMar>
              <w:top w:w="0" w:type="dxa"/>
              <w:left w:w="150" w:type="dxa"/>
              <w:bottom w:w="0" w:type="dxa"/>
              <w:right w:w="150" w:type="dxa"/>
            </w:tcMar>
            <w:hideMark/>
          </w:tcPr>
          <w:p w14:paraId="3FBD5690"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DAEA8B4"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72ABD890" w14:textId="77777777" w:rsidTr="002869F4">
        <w:tc>
          <w:tcPr>
            <w:tcW w:w="752" w:type="dxa"/>
            <w:shd w:val="clear" w:color="auto" w:fill="FFFFFF"/>
            <w:noWrap/>
            <w:tcMar>
              <w:top w:w="0" w:type="dxa"/>
              <w:left w:w="150" w:type="dxa"/>
              <w:bottom w:w="0" w:type="dxa"/>
              <w:right w:w="150" w:type="dxa"/>
            </w:tcMar>
            <w:hideMark/>
          </w:tcPr>
          <w:p w14:paraId="3C847B86"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183A709"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 DENSITY CURVE - MENS AGE BY YEAR</w:t>
            </w:r>
          </w:p>
        </w:tc>
      </w:tr>
      <w:tr w:rsidR="002869F4" w:rsidRPr="002869F4" w14:paraId="46134324" w14:textId="77777777" w:rsidTr="002869F4">
        <w:tc>
          <w:tcPr>
            <w:tcW w:w="752" w:type="dxa"/>
            <w:shd w:val="clear" w:color="auto" w:fill="FFFFFF"/>
            <w:noWrap/>
            <w:tcMar>
              <w:top w:w="0" w:type="dxa"/>
              <w:left w:w="150" w:type="dxa"/>
              <w:bottom w:w="0" w:type="dxa"/>
              <w:right w:w="150" w:type="dxa"/>
            </w:tcMar>
            <w:hideMark/>
          </w:tcPr>
          <w:p w14:paraId="459FF36A"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4A00F3"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D73A49"/>
                <w:sz w:val="18"/>
                <w:szCs w:val="18"/>
              </w:rPr>
              <w:t>for</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i</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in</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24292E"/>
                <w:sz w:val="18"/>
                <w:szCs w:val="18"/>
              </w:rPr>
              <w:t>seq(</w:t>
            </w:r>
            <w:proofErr w:type="gramEnd"/>
            <w:r w:rsidRPr="002869F4">
              <w:rPr>
                <w:rFonts w:ascii="Consolas" w:eastAsia="Times New Roman" w:hAnsi="Consolas" w:cs="Segoe UI"/>
                <w:color w:val="E36209"/>
                <w:sz w:val="18"/>
                <w:szCs w:val="18"/>
              </w:rPr>
              <w:t>from</w:t>
            </w:r>
            <w:r w:rsidRPr="002869F4">
              <w:rPr>
                <w:rFonts w:ascii="Consolas" w:eastAsia="Times New Roman" w:hAnsi="Consolas" w:cs="Segoe UI"/>
                <w:color w:val="D73A49"/>
                <w:sz w:val="18"/>
                <w:szCs w:val="18"/>
              </w:rPr>
              <w:t>=</w:t>
            </w:r>
            <w:r w:rsidRPr="002869F4">
              <w:rPr>
                <w:rFonts w:ascii="Consolas" w:eastAsia="Times New Roman" w:hAnsi="Consolas" w:cs="Segoe UI"/>
                <w:color w:val="005CC5"/>
                <w:sz w:val="18"/>
                <w:szCs w:val="18"/>
              </w:rPr>
              <w:t>1999</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to</w:t>
            </w:r>
            <w:r w:rsidRPr="002869F4">
              <w:rPr>
                <w:rFonts w:ascii="Consolas" w:eastAsia="Times New Roman" w:hAnsi="Consolas" w:cs="Segoe UI"/>
                <w:color w:val="D73A49"/>
                <w:sz w:val="18"/>
                <w:szCs w:val="18"/>
              </w:rPr>
              <w:t>=</w:t>
            </w:r>
            <w:r w:rsidRPr="002869F4">
              <w:rPr>
                <w:rFonts w:ascii="Consolas" w:eastAsia="Times New Roman" w:hAnsi="Consolas" w:cs="Segoe UI"/>
                <w:color w:val="005CC5"/>
                <w:sz w:val="18"/>
                <w:szCs w:val="18"/>
              </w:rPr>
              <w:t>2012</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by</w:t>
            </w:r>
            <w:r w:rsidRPr="002869F4">
              <w:rPr>
                <w:rFonts w:ascii="Consolas" w:eastAsia="Times New Roman" w:hAnsi="Consolas" w:cs="Segoe UI"/>
                <w:color w:val="D73A49"/>
                <w:sz w:val="18"/>
                <w:szCs w:val="18"/>
              </w:rPr>
              <w:t>=</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p>
        </w:tc>
      </w:tr>
      <w:tr w:rsidR="002869F4" w:rsidRPr="002869F4" w14:paraId="239EED8D" w14:textId="77777777" w:rsidTr="002869F4">
        <w:tc>
          <w:tcPr>
            <w:tcW w:w="752" w:type="dxa"/>
            <w:shd w:val="clear" w:color="auto" w:fill="FFFFFF"/>
            <w:noWrap/>
            <w:tcMar>
              <w:top w:w="0" w:type="dxa"/>
              <w:left w:w="150" w:type="dxa"/>
              <w:bottom w:w="0" w:type="dxa"/>
              <w:right w:w="150" w:type="dxa"/>
            </w:tcMar>
            <w:hideMark/>
          </w:tcPr>
          <w:p w14:paraId="6C03A640"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0DCDD9"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temp </w:t>
            </w:r>
            <w:r w:rsidRPr="002869F4">
              <w:rPr>
                <w:rFonts w:ascii="Consolas" w:eastAsia="Times New Roman" w:hAnsi="Consolas" w:cs="Segoe UI"/>
                <w:color w:val="D73A49"/>
                <w:sz w:val="18"/>
                <w:szCs w:val="18"/>
              </w:rPr>
              <w:t>&lt;-</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24292E"/>
                <w:sz w:val="18"/>
                <w:szCs w:val="18"/>
              </w:rPr>
              <w:t>filter(</w:t>
            </w:r>
            <w:proofErr w:type="spellStart"/>
            <w:proofErr w:type="gramEnd"/>
            <w:r w:rsidRPr="002869F4">
              <w:rPr>
                <w:rFonts w:ascii="Consolas" w:eastAsia="Times New Roman" w:hAnsi="Consolas" w:cs="Segoe UI"/>
                <w:color w:val="24292E"/>
                <w:sz w:val="18"/>
                <w:szCs w:val="18"/>
              </w:rPr>
              <w:t>cbMen</w:t>
            </w:r>
            <w:proofErr w:type="spellEnd"/>
            <w:r w:rsidRPr="002869F4">
              <w:rPr>
                <w:rFonts w:ascii="Consolas" w:eastAsia="Times New Roman" w:hAnsi="Consolas" w:cs="Segoe UI"/>
                <w:color w:val="24292E"/>
                <w:sz w:val="18"/>
                <w:szCs w:val="18"/>
              </w:rPr>
              <w:t xml:space="preserve">, year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i</w:t>
            </w:r>
            <w:proofErr w:type="spellEnd"/>
            <w:r w:rsidRPr="002869F4">
              <w:rPr>
                <w:rFonts w:ascii="Consolas" w:eastAsia="Times New Roman" w:hAnsi="Consolas" w:cs="Segoe UI"/>
                <w:color w:val="24292E"/>
                <w:sz w:val="18"/>
                <w:szCs w:val="18"/>
              </w:rPr>
              <w:t>)</w:t>
            </w:r>
          </w:p>
        </w:tc>
      </w:tr>
      <w:tr w:rsidR="002869F4" w:rsidRPr="002869F4" w14:paraId="36954D2B" w14:textId="77777777" w:rsidTr="002869F4">
        <w:tc>
          <w:tcPr>
            <w:tcW w:w="752" w:type="dxa"/>
            <w:shd w:val="clear" w:color="auto" w:fill="FFFFFF"/>
            <w:noWrap/>
            <w:tcMar>
              <w:top w:w="0" w:type="dxa"/>
              <w:left w:w="150" w:type="dxa"/>
              <w:bottom w:w="0" w:type="dxa"/>
              <w:right w:w="150" w:type="dxa"/>
            </w:tcMar>
            <w:hideMark/>
          </w:tcPr>
          <w:p w14:paraId="230C0D65"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06AA6FF"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24292E"/>
                <w:sz w:val="18"/>
                <w:szCs w:val="18"/>
              </w:rPr>
              <w:t>jpeg(</w:t>
            </w:r>
            <w:proofErr w:type="gramEnd"/>
            <w:r w:rsidRPr="002869F4">
              <w:rPr>
                <w:rFonts w:ascii="Consolas" w:eastAsia="Times New Roman" w:hAnsi="Consolas" w:cs="Segoe UI"/>
                <w:color w:val="24292E"/>
                <w:sz w:val="18"/>
                <w:szCs w:val="18"/>
              </w:rPr>
              <w:t>paste(</w:t>
            </w:r>
            <w:proofErr w:type="spellStart"/>
            <w:r w:rsidRPr="002869F4">
              <w:rPr>
                <w:rFonts w:ascii="Consolas" w:eastAsia="Times New Roman" w:hAnsi="Consolas" w:cs="Segoe UI"/>
                <w:color w:val="24292E"/>
                <w:sz w:val="18"/>
                <w:szCs w:val="18"/>
              </w:rPr>
              <w:t>image_location</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w:t>
            </w:r>
            <w:proofErr w:type="spellStart"/>
            <w:r w:rsidRPr="002869F4">
              <w:rPr>
                <w:rFonts w:ascii="Consolas" w:eastAsia="Times New Roman" w:hAnsi="Consolas" w:cs="Segoe UI"/>
                <w:color w:val="032F62"/>
                <w:sz w:val="18"/>
                <w:szCs w:val="18"/>
              </w:rPr>
              <w:t>mens_age_by</w:t>
            </w:r>
            <w:proofErr w:type="spellEnd"/>
            <w:r w:rsidRPr="002869F4">
              <w:rPr>
                <w:rFonts w:ascii="Consolas" w:eastAsia="Times New Roman" w:hAnsi="Consolas" w:cs="Segoe UI"/>
                <w:color w:val="032F62"/>
                <w:sz w:val="18"/>
                <w:szCs w:val="18"/>
              </w:rPr>
              <w:t>_"</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i</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"_density.jpeg"</w:t>
            </w:r>
            <w:r w:rsidRPr="002869F4">
              <w:rPr>
                <w:rFonts w:ascii="Consolas" w:eastAsia="Times New Roman" w:hAnsi="Consolas" w:cs="Segoe UI"/>
                <w:color w:val="24292E"/>
                <w:sz w:val="18"/>
                <w:szCs w:val="18"/>
              </w:rPr>
              <w:t>))</w:t>
            </w:r>
          </w:p>
        </w:tc>
      </w:tr>
      <w:tr w:rsidR="002869F4" w:rsidRPr="002869F4" w14:paraId="35990525" w14:textId="77777777" w:rsidTr="002869F4">
        <w:tc>
          <w:tcPr>
            <w:tcW w:w="752" w:type="dxa"/>
            <w:shd w:val="clear" w:color="auto" w:fill="FFFFFF"/>
            <w:noWrap/>
            <w:tcMar>
              <w:top w:w="0" w:type="dxa"/>
              <w:left w:w="150" w:type="dxa"/>
              <w:bottom w:w="0" w:type="dxa"/>
              <w:right w:w="150" w:type="dxa"/>
            </w:tcMar>
            <w:hideMark/>
          </w:tcPr>
          <w:p w14:paraId="18BE3DDF"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583FEB"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24292E"/>
                <w:sz w:val="18"/>
                <w:szCs w:val="18"/>
              </w:rPr>
              <w:t>hist(</w:t>
            </w:r>
            <w:proofErr w:type="spellStart"/>
            <w:proofErr w:type="gramEnd"/>
            <w:r w:rsidRPr="002869F4">
              <w:rPr>
                <w:rFonts w:ascii="Consolas" w:eastAsia="Times New Roman" w:hAnsi="Consolas" w:cs="Segoe UI"/>
                <w:color w:val="24292E"/>
                <w:sz w:val="18"/>
                <w:szCs w:val="18"/>
              </w:rPr>
              <w:t>temp</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age</w:t>
            </w:r>
            <w:proofErr w:type="spellEnd"/>
            <w:r w:rsidRPr="002869F4">
              <w:rPr>
                <w:rFonts w:ascii="Consolas" w:eastAsia="Times New Roman" w:hAnsi="Consolas" w:cs="Segoe UI"/>
                <w:color w:val="24292E"/>
                <w:sz w:val="18"/>
                <w:szCs w:val="18"/>
              </w:rPr>
              <w:t>, mean(</w:t>
            </w:r>
            <w:proofErr w:type="spellStart"/>
            <w:r w:rsidRPr="002869F4">
              <w:rPr>
                <w:rFonts w:ascii="Consolas" w:eastAsia="Times New Roman" w:hAnsi="Consolas" w:cs="Segoe UI"/>
                <w:color w:val="24292E"/>
                <w:sz w:val="18"/>
                <w:szCs w:val="18"/>
              </w:rPr>
              <w:t>temp</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age</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prob</w:t>
            </w:r>
            <w:r w:rsidRPr="002869F4">
              <w:rPr>
                <w:rFonts w:ascii="Consolas" w:eastAsia="Times New Roman" w:hAnsi="Consolas" w:cs="Segoe UI"/>
                <w:color w:val="D73A49"/>
                <w:sz w:val="18"/>
                <w:szCs w:val="18"/>
              </w:rPr>
              <w:t>=</w:t>
            </w:r>
            <w:r w:rsidRPr="002869F4">
              <w:rPr>
                <w:rFonts w:ascii="Consolas" w:eastAsia="Times New Roman" w:hAnsi="Consolas" w:cs="Segoe UI"/>
                <w:color w:val="005CC5"/>
                <w:sz w:val="18"/>
                <w:szCs w:val="18"/>
              </w:rPr>
              <w:t>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main</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paste(</w:t>
            </w:r>
            <w:r w:rsidRPr="002869F4">
              <w:rPr>
                <w:rFonts w:ascii="Consolas" w:eastAsia="Times New Roman" w:hAnsi="Consolas" w:cs="Segoe UI"/>
                <w:color w:val="032F62"/>
                <w:sz w:val="18"/>
                <w:szCs w:val="18"/>
              </w:rPr>
              <w:t>"Density: Men's Age: "</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i</w:t>
            </w:r>
            <w:proofErr w:type="spellEnd"/>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sep</w:t>
            </w:r>
            <w:proofErr w:type="spellEnd"/>
            <w:r w:rsidRPr="002869F4">
              <w:rPr>
                <w:rFonts w:ascii="Consolas" w:eastAsia="Times New Roman" w:hAnsi="Consolas" w:cs="Segoe UI"/>
                <w:color w:val="D73A49"/>
                <w:sz w:val="18"/>
                <w:szCs w:val="18"/>
              </w:rPr>
              <w:t>=</w:t>
            </w:r>
            <w:r w:rsidRPr="002869F4">
              <w:rPr>
                <w:rFonts w:ascii="Consolas" w:eastAsia="Times New Roman" w:hAnsi="Consolas" w:cs="Segoe UI"/>
                <w:color w:val="032F62"/>
                <w:sz w:val="18"/>
                <w:szCs w:val="18"/>
              </w:rPr>
              <w:t>" "</w:t>
            </w:r>
            <w:r w:rsidRPr="002869F4">
              <w:rPr>
                <w:rFonts w:ascii="Consolas" w:eastAsia="Times New Roman" w:hAnsi="Consolas" w:cs="Segoe UI"/>
                <w:color w:val="24292E"/>
                <w:sz w:val="18"/>
                <w:szCs w:val="18"/>
              </w:rPr>
              <w:t>))</w:t>
            </w:r>
          </w:p>
        </w:tc>
      </w:tr>
      <w:tr w:rsidR="002869F4" w:rsidRPr="002869F4" w14:paraId="1AD4FE7C" w14:textId="77777777" w:rsidTr="002869F4">
        <w:tc>
          <w:tcPr>
            <w:tcW w:w="752" w:type="dxa"/>
            <w:shd w:val="clear" w:color="auto" w:fill="FFFFFF"/>
            <w:noWrap/>
            <w:tcMar>
              <w:top w:w="0" w:type="dxa"/>
              <w:left w:w="150" w:type="dxa"/>
              <w:bottom w:w="0" w:type="dxa"/>
              <w:right w:w="150" w:type="dxa"/>
            </w:tcMar>
            <w:hideMark/>
          </w:tcPr>
          <w:p w14:paraId="4A673010"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ABA48F"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lines(density(</w:t>
            </w:r>
            <w:proofErr w:type="spellStart"/>
            <w:r w:rsidRPr="002869F4">
              <w:rPr>
                <w:rFonts w:ascii="Consolas" w:eastAsia="Times New Roman" w:hAnsi="Consolas" w:cs="Segoe UI"/>
                <w:color w:val="24292E"/>
                <w:sz w:val="18"/>
                <w:szCs w:val="18"/>
              </w:rPr>
              <w:t>temp</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age</w:t>
            </w:r>
            <w:proofErr w:type="spellEnd"/>
            <w:r w:rsidRPr="002869F4">
              <w:rPr>
                <w:rFonts w:ascii="Consolas" w:eastAsia="Times New Roman" w:hAnsi="Consolas" w:cs="Segoe UI"/>
                <w:color w:val="24292E"/>
                <w:sz w:val="18"/>
                <w:szCs w:val="18"/>
              </w:rPr>
              <w:t>))</w:t>
            </w:r>
          </w:p>
        </w:tc>
      </w:tr>
      <w:tr w:rsidR="002869F4" w:rsidRPr="002869F4" w14:paraId="1B1B385C" w14:textId="77777777" w:rsidTr="002869F4">
        <w:tc>
          <w:tcPr>
            <w:tcW w:w="752" w:type="dxa"/>
            <w:shd w:val="clear" w:color="auto" w:fill="FFFFFF"/>
            <w:noWrap/>
            <w:tcMar>
              <w:top w:w="0" w:type="dxa"/>
              <w:left w:w="150" w:type="dxa"/>
              <w:bottom w:w="0" w:type="dxa"/>
              <w:right w:w="150" w:type="dxa"/>
            </w:tcMar>
            <w:hideMark/>
          </w:tcPr>
          <w:p w14:paraId="78338A53"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4E8397"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Sys.sleep</w:t>
            </w:r>
            <w:proofErr w:type="spellEnd"/>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p>
        </w:tc>
      </w:tr>
      <w:tr w:rsidR="002869F4" w:rsidRPr="002869F4" w14:paraId="0555B6C0" w14:textId="77777777" w:rsidTr="002869F4">
        <w:tc>
          <w:tcPr>
            <w:tcW w:w="752" w:type="dxa"/>
            <w:shd w:val="clear" w:color="auto" w:fill="FFFFFF"/>
            <w:noWrap/>
            <w:tcMar>
              <w:top w:w="0" w:type="dxa"/>
              <w:left w:w="150" w:type="dxa"/>
              <w:bottom w:w="0" w:type="dxa"/>
              <w:right w:w="150" w:type="dxa"/>
            </w:tcMar>
            <w:hideMark/>
          </w:tcPr>
          <w:p w14:paraId="7E4DE8AD"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E42B17"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dev.off</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w:t>
            </w:r>
          </w:p>
        </w:tc>
      </w:tr>
      <w:tr w:rsidR="002869F4" w:rsidRPr="002869F4" w14:paraId="3E2495A4" w14:textId="77777777" w:rsidTr="002869F4">
        <w:tc>
          <w:tcPr>
            <w:tcW w:w="752" w:type="dxa"/>
            <w:shd w:val="clear" w:color="auto" w:fill="FFFFFF"/>
            <w:noWrap/>
            <w:tcMar>
              <w:top w:w="0" w:type="dxa"/>
              <w:left w:w="150" w:type="dxa"/>
              <w:bottom w:w="0" w:type="dxa"/>
              <w:right w:w="150" w:type="dxa"/>
            </w:tcMar>
            <w:hideMark/>
          </w:tcPr>
          <w:p w14:paraId="4450895D"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B295AA"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w:t>
            </w:r>
          </w:p>
        </w:tc>
      </w:tr>
      <w:tr w:rsidR="002869F4" w:rsidRPr="002869F4" w14:paraId="7C8C3401" w14:textId="77777777" w:rsidTr="002869F4">
        <w:tc>
          <w:tcPr>
            <w:tcW w:w="752" w:type="dxa"/>
            <w:shd w:val="clear" w:color="auto" w:fill="FFFFFF"/>
            <w:noWrap/>
            <w:tcMar>
              <w:top w:w="0" w:type="dxa"/>
              <w:left w:w="150" w:type="dxa"/>
              <w:bottom w:w="0" w:type="dxa"/>
              <w:right w:w="150" w:type="dxa"/>
            </w:tcMar>
            <w:hideMark/>
          </w:tcPr>
          <w:p w14:paraId="1C8D8A39"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FC77C8"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50A40910" w14:textId="77777777" w:rsidTr="002869F4">
        <w:tc>
          <w:tcPr>
            <w:tcW w:w="752" w:type="dxa"/>
            <w:shd w:val="clear" w:color="auto" w:fill="FFFFFF"/>
            <w:noWrap/>
            <w:tcMar>
              <w:top w:w="0" w:type="dxa"/>
              <w:left w:w="150" w:type="dxa"/>
              <w:bottom w:w="0" w:type="dxa"/>
              <w:right w:w="150" w:type="dxa"/>
            </w:tcMar>
            <w:hideMark/>
          </w:tcPr>
          <w:p w14:paraId="29B41069"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BE66455"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 DENSITY CURVE - MENS RUNTIME BY YEAR</w:t>
            </w:r>
          </w:p>
        </w:tc>
      </w:tr>
      <w:tr w:rsidR="002869F4" w:rsidRPr="002869F4" w14:paraId="46237350" w14:textId="77777777" w:rsidTr="002869F4">
        <w:tc>
          <w:tcPr>
            <w:tcW w:w="752" w:type="dxa"/>
            <w:shd w:val="clear" w:color="auto" w:fill="FFFFFF"/>
            <w:noWrap/>
            <w:tcMar>
              <w:top w:w="0" w:type="dxa"/>
              <w:left w:w="150" w:type="dxa"/>
              <w:bottom w:w="0" w:type="dxa"/>
              <w:right w:w="150" w:type="dxa"/>
            </w:tcMar>
            <w:hideMark/>
          </w:tcPr>
          <w:p w14:paraId="3FFC9224"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7F350F"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03F672C6" w14:textId="77777777" w:rsidTr="002869F4">
        <w:tc>
          <w:tcPr>
            <w:tcW w:w="752" w:type="dxa"/>
            <w:shd w:val="clear" w:color="auto" w:fill="FFFFFF"/>
            <w:noWrap/>
            <w:tcMar>
              <w:top w:w="0" w:type="dxa"/>
              <w:left w:w="150" w:type="dxa"/>
              <w:bottom w:w="0" w:type="dxa"/>
              <w:right w:w="150" w:type="dxa"/>
            </w:tcMar>
            <w:hideMark/>
          </w:tcPr>
          <w:p w14:paraId="590BAF5C"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0533A75"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D73A49"/>
                <w:sz w:val="18"/>
                <w:szCs w:val="18"/>
              </w:rPr>
              <w:t>for</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i</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in</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24292E"/>
                <w:sz w:val="18"/>
                <w:szCs w:val="18"/>
              </w:rPr>
              <w:t>seq(</w:t>
            </w:r>
            <w:proofErr w:type="gramEnd"/>
            <w:r w:rsidRPr="002869F4">
              <w:rPr>
                <w:rFonts w:ascii="Consolas" w:eastAsia="Times New Roman" w:hAnsi="Consolas" w:cs="Segoe UI"/>
                <w:color w:val="E36209"/>
                <w:sz w:val="18"/>
                <w:szCs w:val="18"/>
              </w:rPr>
              <w:t>from</w:t>
            </w:r>
            <w:r w:rsidRPr="002869F4">
              <w:rPr>
                <w:rFonts w:ascii="Consolas" w:eastAsia="Times New Roman" w:hAnsi="Consolas" w:cs="Segoe UI"/>
                <w:color w:val="D73A49"/>
                <w:sz w:val="18"/>
                <w:szCs w:val="18"/>
              </w:rPr>
              <w:t>=</w:t>
            </w:r>
            <w:r w:rsidRPr="002869F4">
              <w:rPr>
                <w:rFonts w:ascii="Consolas" w:eastAsia="Times New Roman" w:hAnsi="Consolas" w:cs="Segoe UI"/>
                <w:color w:val="005CC5"/>
                <w:sz w:val="18"/>
                <w:szCs w:val="18"/>
              </w:rPr>
              <w:t>1999</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to</w:t>
            </w:r>
            <w:r w:rsidRPr="002869F4">
              <w:rPr>
                <w:rFonts w:ascii="Consolas" w:eastAsia="Times New Roman" w:hAnsi="Consolas" w:cs="Segoe UI"/>
                <w:color w:val="D73A49"/>
                <w:sz w:val="18"/>
                <w:szCs w:val="18"/>
              </w:rPr>
              <w:t>=</w:t>
            </w:r>
            <w:r w:rsidRPr="002869F4">
              <w:rPr>
                <w:rFonts w:ascii="Consolas" w:eastAsia="Times New Roman" w:hAnsi="Consolas" w:cs="Segoe UI"/>
                <w:color w:val="005CC5"/>
                <w:sz w:val="18"/>
                <w:szCs w:val="18"/>
              </w:rPr>
              <w:t>2012</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by</w:t>
            </w:r>
            <w:r w:rsidRPr="002869F4">
              <w:rPr>
                <w:rFonts w:ascii="Consolas" w:eastAsia="Times New Roman" w:hAnsi="Consolas" w:cs="Segoe UI"/>
                <w:color w:val="D73A49"/>
                <w:sz w:val="18"/>
                <w:szCs w:val="18"/>
              </w:rPr>
              <w:t>=</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p>
        </w:tc>
      </w:tr>
      <w:tr w:rsidR="002869F4" w:rsidRPr="002869F4" w14:paraId="3427AD10" w14:textId="77777777" w:rsidTr="002869F4">
        <w:tc>
          <w:tcPr>
            <w:tcW w:w="752" w:type="dxa"/>
            <w:shd w:val="clear" w:color="auto" w:fill="FFFFFF"/>
            <w:noWrap/>
            <w:tcMar>
              <w:top w:w="0" w:type="dxa"/>
              <w:left w:w="150" w:type="dxa"/>
              <w:bottom w:w="0" w:type="dxa"/>
              <w:right w:w="150" w:type="dxa"/>
            </w:tcMar>
            <w:hideMark/>
          </w:tcPr>
          <w:p w14:paraId="209DC85C"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1C2E43"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temp </w:t>
            </w:r>
            <w:r w:rsidRPr="002869F4">
              <w:rPr>
                <w:rFonts w:ascii="Consolas" w:eastAsia="Times New Roman" w:hAnsi="Consolas" w:cs="Segoe UI"/>
                <w:color w:val="D73A49"/>
                <w:sz w:val="18"/>
                <w:szCs w:val="18"/>
              </w:rPr>
              <w:t>&lt;-</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24292E"/>
                <w:sz w:val="18"/>
                <w:szCs w:val="18"/>
              </w:rPr>
              <w:t>filter(</w:t>
            </w:r>
            <w:proofErr w:type="spellStart"/>
            <w:proofErr w:type="gramEnd"/>
            <w:r w:rsidRPr="002869F4">
              <w:rPr>
                <w:rFonts w:ascii="Consolas" w:eastAsia="Times New Roman" w:hAnsi="Consolas" w:cs="Segoe UI"/>
                <w:color w:val="24292E"/>
                <w:sz w:val="18"/>
                <w:szCs w:val="18"/>
              </w:rPr>
              <w:t>cbMen</w:t>
            </w:r>
            <w:proofErr w:type="spellEnd"/>
            <w:r w:rsidRPr="002869F4">
              <w:rPr>
                <w:rFonts w:ascii="Consolas" w:eastAsia="Times New Roman" w:hAnsi="Consolas" w:cs="Segoe UI"/>
                <w:color w:val="24292E"/>
                <w:sz w:val="18"/>
                <w:szCs w:val="18"/>
              </w:rPr>
              <w:t xml:space="preserve">, year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i</w:t>
            </w:r>
            <w:proofErr w:type="spellEnd"/>
            <w:r w:rsidRPr="002869F4">
              <w:rPr>
                <w:rFonts w:ascii="Consolas" w:eastAsia="Times New Roman" w:hAnsi="Consolas" w:cs="Segoe UI"/>
                <w:color w:val="24292E"/>
                <w:sz w:val="18"/>
                <w:szCs w:val="18"/>
              </w:rPr>
              <w:t>)</w:t>
            </w:r>
          </w:p>
        </w:tc>
      </w:tr>
      <w:tr w:rsidR="002869F4" w:rsidRPr="002869F4" w14:paraId="467021AC" w14:textId="77777777" w:rsidTr="002869F4">
        <w:tc>
          <w:tcPr>
            <w:tcW w:w="752" w:type="dxa"/>
            <w:shd w:val="clear" w:color="auto" w:fill="FFFFFF"/>
            <w:noWrap/>
            <w:tcMar>
              <w:top w:w="0" w:type="dxa"/>
              <w:left w:w="150" w:type="dxa"/>
              <w:bottom w:w="0" w:type="dxa"/>
              <w:right w:w="150" w:type="dxa"/>
            </w:tcMar>
            <w:hideMark/>
          </w:tcPr>
          <w:p w14:paraId="712707CA"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162CD71"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24292E"/>
                <w:sz w:val="18"/>
                <w:szCs w:val="18"/>
              </w:rPr>
              <w:t>jpeg(</w:t>
            </w:r>
            <w:proofErr w:type="gramEnd"/>
            <w:r w:rsidRPr="002869F4">
              <w:rPr>
                <w:rFonts w:ascii="Consolas" w:eastAsia="Times New Roman" w:hAnsi="Consolas" w:cs="Segoe UI"/>
                <w:color w:val="24292E"/>
                <w:sz w:val="18"/>
                <w:szCs w:val="18"/>
              </w:rPr>
              <w:t>paste(</w:t>
            </w:r>
            <w:proofErr w:type="spellStart"/>
            <w:r w:rsidRPr="002869F4">
              <w:rPr>
                <w:rFonts w:ascii="Consolas" w:eastAsia="Times New Roman" w:hAnsi="Consolas" w:cs="Segoe UI"/>
                <w:color w:val="24292E"/>
                <w:sz w:val="18"/>
                <w:szCs w:val="18"/>
              </w:rPr>
              <w:t>image_location</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w:t>
            </w:r>
            <w:proofErr w:type="spellStart"/>
            <w:r w:rsidRPr="002869F4">
              <w:rPr>
                <w:rFonts w:ascii="Consolas" w:eastAsia="Times New Roman" w:hAnsi="Consolas" w:cs="Segoe UI"/>
                <w:color w:val="032F62"/>
                <w:sz w:val="18"/>
                <w:szCs w:val="18"/>
              </w:rPr>
              <w:t>mens_runtime_by</w:t>
            </w:r>
            <w:proofErr w:type="spellEnd"/>
            <w:r w:rsidRPr="002869F4">
              <w:rPr>
                <w:rFonts w:ascii="Consolas" w:eastAsia="Times New Roman" w:hAnsi="Consolas" w:cs="Segoe UI"/>
                <w:color w:val="032F62"/>
                <w:sz w:val="18"/>
                <w:szCs w:val="18"/>
              </w:rPr>
              <w:t>_"</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i</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"_density.jpeg"</w:t>
            </w:r>
            <w:r w:rsidRPr="002869F4">
              <w:rPr>
                <w:rFonts w:ascii="Consolas" w:eastAsia="Times New Roman" w:hAnsi="Consolas" w:cs="Segoe UI"/>
                <w:color w:val="24292E"/>
                <w:sz w:val="18"/>
                <w:szCs w:val="18"/>
              </w:rPr>
              <w:t>))</w:t>
            </w:r>
          </w:p>
        </w:tc>
      </w:tr>
      <w:tr w:rsidR="002869F4" w:rsidRPr="002869F4" w14:paraId="604DBA13" w14:textId="77777777" w:rsidTr="002869F4">
        <w:tc>
          <w:tcPr>
            <w:tcW w:w="752" w:type="dxa"/>
            <w:shd w:val="clear" w:color="auto" w:fill="FFFFFF"/>
            <w:noWrap/>
            <w:tcMar>
              <w:top w:w="0" w:type="dxa"/>
              <w:left w:w="150" w:type="dxa"/>
              <w:bottom w:w="0" w:type="dxa"/>
              <w:right w:w="150" w:type="dxa"/>
            </w:tcMar>
            <w:hideMark/>
          </w:tcPr>
          <w:p w14:paraId="56C8911C"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73CB5E"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24292E"/>
                <w:sz w:val="18"/>
                <w:szCs w:val="18"/>
              </w:rPr>
              <w:t>hist(</w:t>
            </w:r>
            <w:proofErr w:type="spellStart"/>
            <w:proofErr w:type="gramEnd"/>
            <w:r w:rsidRPr="002869F4">
              <w:rPr>
                <w:rFonts w:ascii="Consolas" w:eastAsia="Times New Roman" w:hAnsi="Consolas" w:cs="Segoe UI"/>
                <w:color w:val="24292E"/>
                <w:sz w:val="18"/>
                <w:szCs w:val="18"/>
              </w:rPr>
              <w:t>temp</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runTime</w:t>
            </w:r>
            <w:proofErr w:type="spellEnd"/>
            <w:r w:rsidRPr="002869F4">
              <w:rPr>
                <w:rFonts w:ascii="Consolas" w:eastAsia="Times New Roman" w:hAnsi="Consolas" w:cs="Segoe UI"/>
                <w:color w:val="24292E"/>
                <w:sz w:val="18"/>
                <w:szCs w:val="18"/>
              </w:rPr>
              <w:t>, mean(</w:t>
            </w:r>
            <w:proofErr w:type="spellStart"/>
            <w:r w:rsidRPr="002869F4">
              <w:rPr>
                <w:rFonts w:ascii="Consolas" w:eastAsia="Times New Roman" w:hAnsi="Consolas" w:cs="Segoe UI"/>
                <w:color w:val="24292E"/>
                <w:sz w:val="18"/>
                <w:szCs w:val="18"/>
              </w:rPr>
              <w:t>temp</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runTime</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prob</w:t>
            </w:r>
            <w:r w:rsidRPr="002869F4">
              <w:rPr>
                <w:rFonts w:ascii="Consolas" w:eastAsia="Times New Roman" w:hAnsi="Consolas" w:cs="Segoe UI"/>
                <w:color w:val="D73A49"/>
                <w:sz w:val="18"/>
                <w:szCs w:val="18"/>
              </w:rPr>
              <w:t>=</w:t>
            </w:r>
            <w:r w:rsidRPr="002869F4">
              <w:rPr>
                <w:rFonts w:ascii="Consolas" w:eastAsia="Times New Roman" w:hAnsi="Consolas" w:cs="Segoe UI"/>
                <w:color w:val="005CC5"/>
                <w:sz w:val="18"/>
                <w:szCs w:val="18"/>
              </w:rPr>
              <w:t>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main</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paste(</w:t>
            </w:r>
            <w:r w:rsidRPr="002869F4">
              <w:rPr>
                <w:rFonts w:ascii="Consolas" w:eastAsia="Times New Roman" w:hAnsi="Consolas" w:cs="Segoe UI"/>
                <w:color w:val="032F62"/>
                <w:sz w:val="18"/>
                <w:szCs w:val="18"/>
              </w:rPr>
              <w:t xml:space="preserve">"Density: Men's </w:t>
            </w:r>
            <w:proofErr w:type="spellStart"/>
            <w:r w:rsidRPr="002869F4">
              <w:rPr>
                <w:rFonts w:ascii="Consolas" w:eastAsia="Times New Roman" w:hAnsi="Consolas" w:cs="Segoe UI"/>
                <w:color w:val="032F62"/>
                <w:sz w:val="18"/>
                <w:szCs w:val="18"/>
              </w:rPr>
              <w:t>runTime</w:t>
            </w:r>
            <w:proofErr w:type="spellEnd"/>
            <w:r w:rsidRPr="002869F4">
              <w:rPr>
                <w:rFonts w:ascii="Consolas" w:eastAsia="Times New Roman" w:hAnsi="Consolas" w:cs="Segoe UI"/>
                <w:color w:val="032F62"/>
                <w:sz w:val="18"/>
                <w:szCs w:val="18"/>
              </w:rPr>
              <w:t>: "</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i</w:t>
            </w:r>
            <w:proofErr w:type="spellEnd"/>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sep</w:t>
            </w:r>
            <w:proofErr w:type="spellEnd"/>
            <w:r w:rsidRPr="002869F4">
              <w:rPr>
                <w:rFonts w:ascii="Consolas" w:eastAsia="Times New Roman" w:hAnsi="Consolas" w:cs="Segoe UI"/>
                <w:color w:val="D73A49"/>
                <w:sz w:val="18"/>
                <w:szCs w:val="18"/>
              </w:rPr>
              <w:t>=</w:t>
            </w:r>
            <w:r w:rsidRPr="002869F4">
              <w:rPr>
                <w:rFonts w:ascii="Consolas" w:eastAsia="Times New Roman" w:hAnsi="Consolas" w:cs="Segoe UI"/>
                <w:color w:val="032F62"/>
                <w:sz w:val="18"/>
                <w:szCs w:val="18"/>
              </w:rPr>
              <w:t>" "</w:t>
            </w:r>
            <w:r w:rsidRPr="002869F4">
              <w:rPr>
                <w:rFonts w:ascii="Consolas" w:eastAsia="Times New Roman" w:hAnsi="Consolas" w:cs="Segoe UI"/>
                <w:color w:val="24292E"/>
                <w:sz w:val="18"/>
                <w:szCs w:val="18"/>
              </w:rPr>
              <w:t>))</w:t>
            </w:r>
          </w:p>
        </w:tc>
      </w:tr>
      <w:tr w:rsidR="002869F4" w:rsidRPr="002869F4" w14:paraId="670CAC8D" w14:textId="77777777" w:rsidTr="002869F4">
        <w:tc>
          <w:tcPr>
            <w:tcW w:w="752" w:type="dxa"/>
            <w:shd w:val="clear" w:color="auto" w:fill="FFFFFF"/>
            <w:noWrap/>
            <w:tcMar>
              <w:top w:w="0" w:type="dxa"/>
              <w:left w:w="150" w:type="dxa"/>
              <w:bottom w:w="0" w:type="dxa"/>
              <w:right w:w="150" w:type="dxa"/>
            </w:tcMar>
            <w:hideMark/>
          </w:tcPr>
          <w:p w14:paraId="20E85E72"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7BF257"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lines(density(</w:t>
            </w:r>
            <w:proofErr w:type="spellStart"/>
            <w:r w:rsidRPr="002869F4">
              <w:rPr>
                <w:rFonts w:ascii="Consolas" w:eastAsia="Times New Roman" w:hAnsi="Consolas" w:cs="Segoe UI"/>
                <w:color w:val="24292E"/>
                <w:sz w:val="18"/>
                <w:szCs w:val="18"/>
              </w:rPr>
              <w:t>temp</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runTime</w:t>
            </w:r>
            <w:proofErr w:type="spellEnd"/>
            <w:r w:rsidRPr="002869F4">
              <w:rPr>
                <w:rFonts w:ascii="Consolas" w:eastAsia="Times New Roman" w:hAnsi="Consolas" w:cs="Segoe UI"/>
                <w:color w:val="24292E"/>
                <w:sz w:val="18"/>
                <w:szCs w:val="18"/>
              </w:rPr>
              <w:t>))</w:t>
            </w:r>
          </w:p>
        </w:tc>
      </w:tr>
      <w:tr w:rsidR="002869F4" w:rsidRPr="002869F4" w14:paraId="5F06C5F6" w14:textId="77777777" w:rsidTr="002869F4">
        <w:tc>
          <w:tcPr>
            <w:tcW w:w="752" w:type="dxa"/>
            <w:shd w:val="clear" w:color="auto" w:fill="FFFFFF"/>
            <w:noWrap/>
            <w:tcMar>
              <w:top w:w="0" w:type="dxa"/>
              <w:left w:w="150" w:type="dxa"/>
              <w:bottom w:w="0" w:type="dxa"/>
              <w:right w:w="150" w:type="dxa"/>
            </w:tcMar>
            <w:hideMark/>
          </w:tcPr>
          <w:p w14:paraId="6C4478DC"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DD6F62"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Sys.sleep</w:t>
            </w:r>
            <w:proofErr w:type="spellEnd"/>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p>
        </w:tc>
      </w:tr>
      <w:tr w:rsidR="002869F4" w:rsidRPr="002869F4" w14:paraId="2D3CD4FB" w14:textId="77777777" w:rsidTr="002869F4">
        <w:tc>
          <w:tcPr>
            <w:tcW w:w="752" w:type="dxa"/>
            <w:shd w:val="clear" w:color="auto" w:fill="FFFFFF"/>
            <w:noWrap/>
            <w:tcMar>
              <w:top w:w="0" w:type="dxa"/>
              <w:left w:w="150" w:type="dxa"/>
              <w:bottom w:w="0" w:type="dxa"/>
              <w:right w:w="150" w:type="dxa"/>
            </w:tcMar>
            <w:hideMark/>
          </w:tcPr>
          <w:p w14:paraId="21E55386"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C1F765"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dev.off</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w:t>
            </w:r>
          </w:p>
        </w:tc>
      </w:tr>
      <w:tr w:rsidR="002869F4" w:rsidRPr="002869F4" w14:paraId="5CFE30F1" w14:textId="77777777" w:rsidTr="002869F4">
        <w:tc>
          <w:tcPr>
            <w:tcW w:w="752" w:type="dxa"/>
            <w:shd w:val="clear" w:color="auto" w:fill="FFFFFF"/>
            <w:noWrap/>
            <w:tcMar>
              <w:top w:w="0" w:type="dxa"/>
              <w:left w:w="150" w:type="dxa"/>
              <w:bottom w:w="0" w:type="dxa"/>
              <w:right w:w="150" w:type="dxa"/>
            </w:tcMar>
            <w:hideMark/>
          </w:tcPr>
          <w:p w14:paraId="11C35B42"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909DB0"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w:t>
            </w:r>
          </w:p>
        </w:tc>
      </w:tr>
      <w:tr w:rsidR="002869F4" w:rsidRPr="002869F4" w14:paraId="1862713B" w14:textId="77777777" w:rsidTr="002869F4">
        <w:tc>
          <w:tcPr>
            <w:tcW w:w="752" w:type="dxa"/>
            <w:shd w:val="clear" w:color="auto" w:fill="FFFFFF"/>
            <w:noWrap/>
            <w:tcMar>
              <w:top w:w="0" w:type="dxa"/>
              <w:left w:w="150" w:type="dxa"/>
              <w:bottom w:w="0" w:type="dxa"/>
              <w:right w:w="150" w:type="dxa"/>
            </w:tcMar>
            <w:hideMark/>
          </w:tcPr>
          <w:p w14:paraId="1EA87CBF"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C67424"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2F0198EB" w14:textId="77777777" w:rsidTr="002869F4">
        <w:tc>
          <w:tcPr>
            <w:tcW w:w="752" w:type="dxa"/>
            <w:shd w:val="clear" w:color="auto" w:fill="FFFFFF"/>
            <w:noWrap/>
            <w:tcMar>
              <w:top w:w="0" w:type="dxa"/>
              <w:left w:w="150" w:type="dxa"/>
              <w:bottom w:w="0" w:type="dxa"/>
              <w:right w:w="150" w:type="dxa"/>
            </w:tcMar>
            <w:hideMark/>
          </w:tcPr>
          <w:p w14:paraId="139EAA58"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8F9B781"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005CC5"/>
                <w:sz w:val="18"/>
                <w:szCs w:val="18"/>
              </w:rPr>
              <w:t>```</w:t>
            </w:r>
          </w:p>
        </w:tc>
      </w:tr>
      <w:tr w:rsidR="002869F4" w:rsidRPr="002869F4" w14:paraId="4FBDB3DE" w14:textId="77777777" w:rsidTr="002869F4">
        <w:tc>
          <w:tcPr>
            <w:tcW w:w="752" w:type="dxa"/>
            <w:shd w:val="clear" w:color="auto" w:fill="FFFFFF"/>
            <w:noWrap/>
            <w:tcMar>
              <w:top w:w="0" w:type="dxa"/>
              <w:left w:w="150" w:type="dxa"/>
              <w:bottom w:w="0" w:type="dxa"/>
              <w:right w:w="150" w:type="dxa"/>
            </w:tcMar>
            <w:hideMark/>
          </w:tcPr>
          <w:p w14:paraId="6B544D07"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1C07B2" w14:textId="77777777" w:rsidR="002869F4" w:rsidRPr="002869F4" w:rsidRDefault="002869F4" w:rsidP="002869F4">
            <w:pPr>
              <w:spacing w:after="0" w:line="300" w:lineRule="atLeast"/>
              <w:rPr>
                <w:rFonts w:ascii="Consolas" w:eastAsia="Times New Roman" w:hAnsi="Consolas" w:cs="Segoe UI"/>
                <w:color w:val="24292E"/>
                <w:sz w:val="18"/>
                <w:szCs w:val="18"/>
              </w:rPr>
            </w:pPr>
          </w:p>
          <w:p w14:paraId="7A5FFEC5"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27F78ED2" w14:textId="77777777" w:rsidTr="002869F4">
        <w:tc>
          <w:tcPr>
            <w:tcW w:w="752" w:type="dxa"/>
            <w:shd w:val="clear" w:color="auto" w:fill="FFFFFF"/>
            <w:noWrap/>
            <w:tcMar>
              <w:top w:w="0" w:type="dxa"/>
              <w:left w:w="150" w:type="dxa"/>
              <w:bottom w:w="0" w:type="dxa"/>
              <w:right w:w="150" w:type="dxa"/>
            </w:tcMar>
            <w:hideMark/>
          </w:tcPr>
          <w:p w14:paraId="3BAA1F7E"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887086F" w14:textId="77777777" w:rsidR="002869F4" w:rsidRPr="002869F4" w:rsidRDefault="002869F4" w:rsidP="002869F4">
            <w:pPr>
              <w:spacing w:after="0" w:line="300" w:lineRule="atLeast"/>
              <w:rPr>
                <w:rFonts w:ascii="Consolas" w:eastAsia="Times New Roman" w:hAnsi="Consolas" w:cs="Segoe UI"/>
                <w:color w:val="24292E"/>
                <w:sz w:val="18"/>
                <w:szCs w:val="18"/>
              </w:rPr>
            </w:pPr>
          </w:p>
          <w:p w14:paraId="3F5B2DC4"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5D5B3518" w14:textId="77777777" w:rsidTr="002869F4">
        <w:tc>
          <w:tcPr>
            <w:tcW w:w="752" w:type="dxa"/>
            <w:shd w:val="clear" w:color="auto" w:fill="FFFFFF"/>
            <w:noWrap/>
            <w:tcMar>
              <w:top w:w="0" w:type="dxa"/>
              <w:left w:w="150" w:type="dxa"/>
              <w:bottom w:w="0" w:type="dxa"/>
              <w:right w:w="150" w:type="dxa"/>
            </w:tcMar>
            <w:hideMark/>
          </w:tcPr>
          <w:p w14:paraId="5F2EE73A"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5698D37"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005CC5"/>
                <w:sz w:val="18"/>
                <w:szCs w:val="18"/>
              </w:rPr>
              <w:t>``</w:t>
            </w:r>
            <w:proofErr w:type="gramStart"/>
            <w:r w:rsidRPr="002869F4">
              <w:rPr>
                <w:rFonts w:ascii="Consolas" w:eastAsia="Times New Roman" w:hAnsi="Consolas" w:cs="Segoe UI"/>
                <w:color w:val="005CC5"/>
                <w:sz w:val="18"/>
                <w:szCs w:val="18"/>
              </w:rPr>
              <w:t>`{</w:t>
            </w:r>
            <w:proofErr w:type="gramEnd"/>
            <w:r w:rsidRPr="002869F4">
              <w:rPr>
                <w:rFonts w:ascii="Consolas" w:eastAsia="Times New Roman" w:hAnsi="Consolas" w:cs="Segoe UI"/>
                <w:color w:val="005CC5"/>
                <w:sz w:val="18"/>
                <w:szCs w:val="18"/>
              </w:rPr>
              <w:t xml:space="preserve">r </w:t>
            </w:r>
            <w:proofErr w:type="spellStart"/>
            <w:r w:rsidRPr="002869F4">
              <w:rPr>
                <w:rFonts w:ascii="Consolas" w:eastAsia="Times New Roman" w:hAnsi="Consolas" w:cs="Segoe UI"/>
                <w:color w:val="005CC5"/>
                <w:sz w:val="18"/>
                <w:szCs w:val="18"/>
              </w:rPr>
              <w:t>Testcode</w:t>
            </w:r>
            <w:proofErr w:type="spellEnd"/>
            <w:r w:rsidRPr="002869F4">
              <w:rPr>
                <w:rFonts w:ascii="Consolas" w:eastAsia="Times New Roman" w:hAnsi="Consolas" w:cs="Segoe UI"/>
                <w:color w:val="005CC5"/>
                <w:sz w:val="18"/>
                <w:szCs w:val="18"/>
              </w:rPr>
              <w:t>}</w:t>
            </w:r>
          </w:p>
        </w:tc>
      </w:tr>
      <w:tr w:rsidR="002869F4" w:rsidRPr="002869F4" w14:paraId="30E3F4AE" w14:textId="77777777" w:rsidTr="002869F4">
        <w:tc>
          <w:tcPr>
            <w:tcW w:w="752" w:type="dxa"/>
            <w:shd w:val="clear" w:color="auto" w:fill="FFFFFF"/>
            <w:noWrap/>
            <w:tcMar>
              <w:top w:w="0" w:type="dxa"/>
              <w:left w:w="150" w:type="dxa"/>
              <w:bottom w:w="0" w:type="dxa"/>
              <w:right w:w="150" w:type="dxa"/>
            </w:tcMar>
            <w:hideMark/>
          </w:tcPr>
          <w:p w14:paraId="0F10C9D1"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1B0037"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6C84D39A" w14:textId="77777777" w:rsidTr="002869F4">
        <w:tc>
          <w:tcPr>
            <w:tcW w:w="752" w:type="dxa"/>
            <w:shd w:val="clear" w:color="auto" w:fill="FFFFFF"/>
            <w:noWrap/>
            <w:tcMar>
              <w:top w:w="0" w:type="dxa"/>
              <w:left w:w="150" w:type="dxa"/>
              <w:bottom w:w="0" w:type="dxa"/>
              <w:right w:w="150" w:type="dxa"/>
            </w:tcMar>
            <w:hideMark/>
          </w:tcPr>
          <w:p w14:paraId="342E819E"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72F4C08"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6ED33D12" w14:textId="77777777" w:rsidTr="002869F4">
        <w:tc>
          <w:tcPr>
            <w:tcW w:w="752" w:type="dxa"/>
            <w:shd w:val="clear" w:color="auto" w:fill="FFFFFF"/>
            <w:noWrap/>
            <w:tcMar>
              <w:top w:w="0" w:type="dxa"/>
              <w:left w:w="150" w:type="dxa"/>
              <w:bottom w:w="0" w:type="dxa"/>
              <w:right w:w="150" w:type="dxa"/>
            </w:tcMar>
            <w:hideMark/>
          </w:tcPr>
          <w:p w14:paraId="3EB6AF29"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16A873F"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par(</w:t>
            </w:r>
            <w:proofErr w:type="spellStart"/>
            <w:r w:rsidRPr="002869F4">
              <w:rPr>
                <w:rFonts w:ascii="Consolas" w:eastAsia="Times New Roman" w:hAnsi="Consolas" w:cs="Segoe UI"/>
                <w:color w:val="E36209"/>
                <w:sz w:val="18"/>
                <w:szCs w:val="18"/>
              </w:rPr>
              <w:t>mfrow</w:t>
            </w:r>
            <w:proofErr w:type="spellEnd"/>
            <w:r w:rsidRPr="002869F4">
              <w:rPr>
                <w:rFonts w:ascii="Consolas" w:eastAsia="Times New Roman" w:hAnsi="Consolas" w:cs="Segoe UI"/>
                <w:color w:val="D73A49"/>
                <w:sz w:val="18"/>
                <w:szCs w:val="18"/>
              </w:rPr>
              <w:t>=</w:t>
            </w:r>
            <w:proofErr w:type="gramStart"/>
            <w:r w:rsidRPr="002869F4">
              <w:rPr>
                <w:rFonts w:ascii="Consolas" w:eastAsia="Times New Roman" w:hAnsi="Consolas" w:cs="Segoe UI"/>
                <w:color w:val="24292E"/>
                <w:sz w:val="18"/>
                <w:szCs w:val="18"/>
              </w:rPr>
              <w:t>c(</w:t>
            </w:r>
            <w:proofErr w:type="gramEnd"/>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p>
        </w:tc>
      </w:tr>
      <w:tr w:rsidR="002869F4" w:rsidRPr="002869F4" w14:paraId="403FB17A" w14:textId="77777777" w:rsidTr="002869F4">
        <w:tc>
          <w:tcPr>
            <w:tcW w:w="752" w:type="dxa"/>
            <w:shd w:val="clear" w:color="auto" w:fill="FFFFFF"/>
            <w:noWrap/>
            <w:tcMar>
              <w:top w:w="0" w:type="dxa"/>
              <w:left w:w="150" w:type="dxa"/>
              <w:bottom w:w="0" w:type="dxa"/>
              <w:right w:w="150" w:type="dxa"/>
            </w:tcMar>
            <w:hideMark/>
          </w:tcPr>
          <w:p w14:paraId="38DADCCB"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552380"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gramStart"/>
            <w:r w:rsidRPr="002869F4">
              <w:rPr>
                <w:rFonts w:ascii="Consolas" w:eastAsia="Times New Roman" w:hAnsi="Consolas" w:cs="Segoe UI"/>
                <w:color w:val="24292E"/>
                <w:sz w:val="18"/>
                <w:szCs w:val="18"/>
              </w:rPr>
              <w:t>boxplot(</w:t>
            </w:r>
            <w:proofErr w:type="spellStart"/>
            <w:proofErr w:type="gramEnd"/>
            <w:r w:rsidRPr="002869F4">
              <w:rPr>
                <w:rFonts w:ascii="Consolas" w:eastAsia="Times New Roman" w:hAnsi="Consolas" w:cs="Segoe UI"/>
                <w:color w:val="24292E"/>
                <w:sz w:val="18"/>
                <w:szCs w:val="18"/>
              </w:rPr>
              <w:t>age</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year,</w:t>
            </w:r>
            <w:r w:rsidRPr="002869F4">
              <w:rPr>
                <w:rFonts w:ascii="Consolas" w:eastAsia="Times New Roman" w:hAnsi="Consolas" w:cs="Segoe UI"/>
                <w:color w:val="E36209"/>
                <w:sz w:val="18"/>
                <w:szCs w:val="18"/>
              </w:rPr>
              <w:t>data</w:t>
            </w:r>
            <w:proofErr w:type="spellEnd"/>
            <w:r w:rsidRPr="002869F4">
              <w:rPr>
                <w:rFonts w:ascii="Consolas" w:eastAsia="Times New Roman" w:hAnsi="Consolas" w:cs="Segoe UI"/>
                <w:color w:val="D73A49"/>
                <w:sz w:val="18"/>
                <w:szCs w:val="18"/>
              </w:rPr>
              <w:t>=</w:t>
            </w:r>
            <w:proofErr w:type="spellStart"/>
            <w:r w:rsidRPr="002869F4">
              <w:rPr>
                <w:rFonts w:ascii="Consolas" w:eastAsia="Times New Roman" w:hAnsi="Consolas" w:cs="Segoe UI"/>
                <w:color w:val="24292E"/>
                <w:sz w:val="18"/>
                <w:szCs w:val="18"/>
              </w:rPr>
              <w:t>cbWomen</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main</w:t>
            </w:r>
            <w:r w:rsidRPr="002869F4">
              <w:rPr>
                <w:rFonts w:ascii="Consolas" w:eastAsia="Times New Roman" w:hAnsi="Consolas" w:cs="Segoe UI"/>
                <w:color w:val="D73A49"/>
                <w:sz w:val="18"/>
                <w:szCs w:val="18"/>
              </w:rPr>
              <w:t>=</w:t>
            </w:r>
            <w:r w:rsidRPr="002869F4">
              <w:rPr>
                <w:rFonts w:ascii="Consolas" w:eastAsia="Times New Roman" w:hAnsi="Consolas" w:cs="Segoe UI"/>
                <w:color w:val="032F62"/>
                <w:sz w:val="18"/>
                <w:szCs w:val="18"/>
              </w:rPr>
              <w:t>"Cherry Blossom: Women's Age By Year"</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xlab</w:t>
            </w:r>
            <w:proofErr w:type="spellEnd"/>
            <w:r w:rsidRPr="002869F4">
              <w:rPr>
                <w:rFonts w:ascii="Consolas" w:eastAsia="Times New Roman" w:hAnsi="Consolas" w:cs="Segoe UI"/>
                <w:color w:val="D73A49"/>
                <w:sz w:val="18"/>
                <w:szCs w:val="18"/>
              </w:rPr>
              <w:t>=</w:t>
            </w:r>
            <w:r w:rsidRPr="002869F4">
              <w:rPr>
                <w:rFonts w:ascii="Consolas" w:eastAsia="Times New Roman" w:hAnsi="Consolas" w:cs="Segoe UI"/>
                <w:color w:val="032F62"/>
                <w:sz w:val="18"/>
                <w:szCs w:val="18"/>
              </w:rPr>
              <w:t>"Year"</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ylab</w:t>
            </w:r>
            <w:proofErr w:type="spellEnd"/>
            <w:r w:rsidRPr="002869F4">
              <w:rPr>
                <w:rFonts w:ascii="Consolas" w:eastAsia="Times New Roman" w:hAnsi="Consolas" w:cs="Segoe UI"/>
                <w:color w:val="D73A49"/>
                <w:sz w:val="18"/>
                <w:szCs w:val="18"/>
              </w:rPr>
              <w:t>=</w:t>
            </w:r>
            <w:r w:rsidRPr="002869F4">
              <w:rPr>
                <w:rFonts w:ascii="Consolas" w:eastAsia="Times New Roman" w:hAnsi="Consolas" w:cs="Segoe UI"/>
                <w:color w:val="032F62"/>
                <w:sz w:val="18"/>
                <w:szCs w:val="18"/>
              </w:rPr>
              <w:t>"Age"</w:t>
            </w:r>
            <w:r w:rsidRPr="002869F4">
              <w:rPr>
                <w:rFonts w:ascii="Consolas" w:eastAsia="Times New Roman" w:hAnsi="Consolas" w:cs="Segoe UI"/>
                <w:color w:val="24292E"/>
                <w:sz w:val="18"/>
                <w:szCs w:val="18"/>
              </w:rPr>
              <w:t>)</w:t>
            </w:r>
          </w:p>
        </w:tc>
      </w:tr>
      <w:tr w:rsidR="002869F4" w:rsidRPr="002869F4" w14:paraId="4B76FACA" w14:textId="77777777" w:rsidTr="002869F4">
        <w:tc>
          <w:tcPr>
            <w:tcW w:w="752" w:type="dxa"/>
            <w:shd w:val="clear" w:color="auto" w:fill="FFFFFF"/>
            <w:noWrap/>
            <w:tcMar>
              <w:top w:w="0" w:type="dxa"/>
              <w:left w:w="150" w:type="dxa"/>
              <w:bottom w:w="0" w:type="dxa"/>
              <w:right w:w="150" w:type="dxa"/>
            </w:tcMar>
            <w:hideMark/>
          </w:tcPr>
          <w:p w14:paraId="66887633"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2B7D6A"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07B78B2C" w14:textId="77777777" w:rsidTr="002869F4">
        <w:tc>
          <w:tcPr>
            <w:tcW w:w="752" w:type="dxa"/>
            <w:shd w:val="clear" w:color="auto" w:fill="FFFFFF"/>
            <w:noWrap/>
            <w:tcMar>
              <w:top w:w="0" w:type="dxa"/>
              <w:left w:w="150" w:type="dxa"/>
              <w:bottom w:w="0" w:type="dxa"/>
              <w:right w:w="150" w:type="dxa"/>
            </w:tcMar>
            <w:hideMark/>
          </w:tcPr>
          <w:p w14:paraId="2E7FE276"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B1FA2DA"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1600A635" w14:textId="77777777" w:rsidTr="002869F4">
        <w:tc>
          <w:tcPr>
            <w:tcW w:w="752" w:type="dxa"/>
            <w:shd w:val="clear" w:color="auto" w:fill="FFFFFF"/>
            <w:noWrap/>
            <w:tcMar>
              <w:top w:w="0" w:type="dxa"/>
              <w:left w:w="150" w:type="dxa"/>
              <w:bottom w:w="0" w:type="dxa"/>
              <w:right w:w="150" w:type="dxa"/>
            </w:tcMar>
            <w:hideMark/>
          </w:tcPr>
          <w:p w14:paraId="2762C1C5"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2B0718B"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245DBB1A" w14:textId="77777777" w:rsidTr="002869F4">
        <w:tc>
          <w:tcPr>
            <w:tcW w:w="752" w:type="dxa"/>
            <w:shd w:val="clear" w:color="auto" w:fill="FFFFFF"/>
            <w:noWrap/>
            <w:tcMar>
              <w:top w:w="0" w:type="dxa"/>
              <w:left w:w="150" w:type="dxa"/>
              <w:bottom w:w="0" w:type="dxa"/>
              <w:right w:w="150" w:type="dxa"/>
            </w:tcMar>
            <w:hideMark/>
          </w:tcPr>
          <w:p w14:paraId="31F50863"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04F7C3C"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 QQ PLOT: AGE BY YEAR</w:t>
            </w:r>
          </w:p>
        </w:tc>
      </w:tr>
      <w:tr w:rsidR="002869F4" w:rsidRPr="002869F4" w14:paraId="30ED8817" w14:textId="77777777" w:rsidTr="002869F4">
        <w:tc>
          <w:tcPr>
            <w:tcW w:w="752" w:type="dxa"/>
            <w:shd w:val="clear" w:color="auto" w:fill="FFFFFF"/>
            <w:noWrap/>
            <w:tcMar>
              <w:top w:w="0" w:type="dxa"/>
              <w:left w:w="150" w:type="dxa"/>
              <w:bottom w:w="0" w:type="dxa"/>
              <w:right w:w="150" w:type="dxa"/>
            </w:tcMar>
            <w:hideMark/>
          </w:tcPr>
          <w:p w14:paraId="3ADF9BDA"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6AD802"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#par("mar")</w:t>
            </w:r>
          </w:p>
        </w:tc>
      </w:tr>
      <w:tr w:rsidR="002869F4" w:rsidRPr="002869F4" w14:paraId="0EC79F9B" w14:textId="77777777" w:rsidTr="002869F4">
        <w:tc>
          <w:tcPr>
            <w:tcW w:w="752" w:type="dxa"/>
            <w:shd w:val="clear" w:color="auto" w:fill="FFFFFF"/>
            <w:noWrap/>
            <w:tcMar>
              <w:top w:w="0" w:type="dxa"/>
              <w:left w:w="150" w:type="dxa"/>
              <w:bottom w:w="0" w:type="dxa"/>
              <w:right w:w="150" w:type="dxa"/>
            </w:tcMar>
            <w:hideMark/>
          </w:tcPr>
          <w:p w14:paraId="238A9926"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220286"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#par(mar=</w:t>
            </w:r>
            <w:proofErr w:type="gramStart"/>
            <w:r w:rsidRPr="002869F4">
              <w:rPr>
                <w:rFonts w:ascii="Consolas" w:eastAsia="Times New Roman" w:hAnsi="Consolas" w:cs="Segoe UI"/>
                <w:color w:val="6A737D"/>
                <w:sz w:val="18"/>
                <w:szCs w:val="18"/>
              </w:rPr>
              <w:t>c(</w:t>
            </w:r>
            <w:proofErr w:type="gramEnd"/>
            <w:r w:rsidRPr="002869F4">
              <w:rPr>
                <w:rFonts w:ascii="Consolas" w:eastAsia="Times New Roman" w:hAnsi="Consolas" w:cs="Segoe UI"/>
                <w:color w:val="6A737D"/>
                <w:sz w:val="18"/>
                <w:szCs w:val="18"/>
              </w:rPr>
              <w:t>1,1,1,1))</w:t>
            </w:r>
          </w:p>
        </w:tc>
      </w:tr>
      <w:tr w:rsidR="002869F4" w:rsidRPr="002869F4" w14:paraId="34E12612" w14:textId="77777777" w:rsidTr="002869F4">
        <w:tc>
          <w:tcPr>
            <w:tcW w:w="752" w:type="dxa"/>
            <w:shd w:val="clear" w:color="auto" w:fill="FFFFFF"/>
            <w:noWrap/>
            <w:tcMar>
              <w:top w:w="0" w:type="dxa"/>
              <w:left w:w="150" w:type="dxa"/>
              <w:bottom w:w="0" w:type="dxa"/>
              <w:right w:w="150" w:type="dxa"/>
            </w:tcMar>
            <w:hideMark/>
          </w:tcPr>
          <w:p w14:paraId="1B42B761"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81D54F"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w:t>
            </w:r>
            <w:proofErr w:type="gramStart"/>
            <w:r w:rsidRPr="002869F4">
              <w:rPr>
                <w:rFonts w:ascii="Consolas" w:eastAsia="Times New Roman" w:hAnsi="Consolas" w:cs="Segoe UI"/>
                <w:color w:val="6A737D"/>
                <w:sz w:val="18"/>
                <w:szCs w:val="18"/>
              </w:rPr>
              <w:t>jpeg(</w:t>
            </w:r>
            <w:proofErr w:type="gramEnd"/>
            <w:r w:rsidRPr="002869F4">
              <w:rPr>
                <w:rFonts w:ascii="Consolas" w:eastAsia="Times New Roman" w:hAnsi="Consolas" w:cs="Segoe UI"/>
                <w:color w:val="6A737D"/>
                <w:sz w:val="18"/>
                <w:szCs w:val="18"/>
              </w:rPr>
              <w:t>paste(</w:t>
            </w:r>
            <w:proofErr w:type="spellStart"/>
            <w:r w:rsidRPr="002869F4">
              <w:rPr>
                <w:rFonts w:ascii="Consolas" w:eastAsia="Times New Roman" w:hAnsi="Consolas" w:cs="Segoe UI"/>
                <w:color w:val="6A737D"/>
                <w:sz w:val="18"/>
                <w:szCs w:val="18"/>
              </w:rPr>
              <w:t>image_location</w:t>
            </w:r>
            <w:proofErr w:type="spellEnd"/>
            <w:r w:rsidRPr="002869F4">
              <w:rPr>
                <w:rFonts w:ascii="Consolas" w:eastAsia="Times New Roman" w:hAnsi="Consolas" w:cs="Segoe UI"/>
                <w:color w:val="6A737D"/>
                <w:sz w:val="18"/>
                <w:szCs w:val="18"/>
              </w:rPr>
              <w:t>, "mens_age_by_year_qq_plot.jpeg"))</w:t>
            </w:r>
          </w:p>
        </w:tc>
      </w:tr>
      <w:tr w:rsidR="002869F4" w:rsidRPr="002869F4" w14:paraId="28B23ADB" w14:textId="77777777" w:rsidTr="002869F4">
        <w:tc>
          <w:tcPr>
            <w:tcW w:w="752" w:type="dxa"/>
            <w:shd w:val="clear" w:color="auto" w:fill="FFFFFF"/>
            <w:noWrap/>
            <w:tcMar>
              <w:top w:w="0" w:type="dxa"/>
              <w:left w:w="150" w:type="dxa"/>
              <w:bottom w:w="0" w:type="dxa"/>
              <w:right w:w="150" w:type="dxa"/>
            </w:tcMar>
            <w:hideMark/>
          </w:tcPr>
          <w:p w14:paraId="3C7E495F"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D18A44"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#par(</w:t>
            </w:r>
            <w:proofErr w:type="spellStart"/>
            <w:r w:rsidRPr="002869F4">
              <w:rPr>
                <w:rFonts w:ascii="Consolas" w:eastAsia="Times New Roman" w:hAnsi="Consolas" w:cs="Segoe UI"/>
                <w:color w:val="6A737D"/>
                <w:sz w:val="18"/>
                <w:szCs w:val="18"/>
              </w:rPr>
              <w:t>mfrow</w:t>
            </w:r>
            <w:proofErr w:type="spellEnd"/>
            <w:r w:rsidRPr="002869F4">
              <w:rPr>
                <w:rFonts w:ascii="Consolas" w:eastAsia="Times New Roman" w:hAnsi="Consolas" w:cs="Segoe UI"/>
                <w:color w:val="6A737D"/>
                <w:sz w:val="18"/>
                <w:szCs w:val="18"/>
              </w:rPr>
              <w:t>=</w:t>
            </w:r>
            <w:proofErr w:type="gramStart"/>
            <w:r w:rsidRPr="002869F4">
              <w:rPr>
                <w:rFonts w:ascii="Consolas" w:eastAsia="Times New Roman" w:hAnsi="Consolas" w:cs="Segoe UI"/>
                <w:color w:val="6A737D"/>
                <w:sz w:val="18"/>
                <w:szCs w:val="18"/>
              </w:rPr>
              <w:t>c(</w:t>
            </w:r>
            <w:proofErr w:type="gramEnd"/>
            <w:r w:rsidRPr="002869F4">
              <w:rPr>
                <w:rFonts w:ascii="Consolas" w:eastAsia="Times New Roman" w:hAnsi="Consolas" w:cs="Segoe UI"/>
                <w:color w:val="6A737D"/>
                <w:sz w:val="18"/>
                <w:szCs w:val="18"/>
              </w:rPr>
              <w:t>8,2))</w:t>
            </w:r>
          </w:p>
        </w:tc>
      </w:tr>
      <w:tr w:rsidR="002869F4" w:rsidRPr="002869F4" w14:paraId="04F5890C" w14:textId="77777777" w:rsidTr="002869F4">
        <w:tc>
          <w:tcPr>
            <w:tcW w:w="752" w:type="dxa"/>
            <w:shd w:val="clear" w:color="auto" w:fill="FFFFFF"/>
            <w:noWrap/>
            <w:tcMar>
              <w:top w:w="0" w:type="dxa"/>
              <w:left w:w="150" w:type="dxa"/>
              <w:bottom w:w="0" w:type="dxa"/>
              <w:right w:w="150" w:type="dxa"/>
            </w:tcMar>
            <w:hideMark/>
          </w:tcPr>
          <w:p w14:paraId="5888A977"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DA2621"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#for (</w:t>
            </w:r>
            <w:proofErr w:type="spellStart"/>
            <w:r w:rsidRPr="002869F4">
              <w:rPr>
                <w:rFonts w:ascii="Consolas" w:eastAsia="Times New Roman" w:hAnsi="Consolas" w:cs="Segoe UI"/>
                <w:color w:val="6A737D"/>
                <w:sz w:val="18"/>
                <w:szCs w:val="18"/>
              </w:rPr>
              <w:t>i</w:t>
            </w:r>
            <w:proofErr w:type="spellEnd"/>
            <w:r w:rsidRPr="002869F4">
              <w:rPr>
                <w:rFonts w:ascii="Consolas" w:eastAsia="Times New Roman" w:hAnsi="Consolas" w:cs="Segoe UI"/>
                <w:color w:val="6A737D"/>
                <w:sz w:val="18"/>
                <w:szCs w:val="18"/>
              </w:rPr>
              <w:t xml:space="preserve"> in </w:t>
            </w:r>
            <w:proofErr w:type="gramStart"/>
            <w:r w:rsidRPr="002869F4">
              <w:rPr>
                <w:rFonts w:ascii="Consolas" w:eastAsia="Times New Roman" w:hAnsi="Consolas" w:cs="Segoe UI"/>
                <w:color w:val="6A737D"/>
                <w:sz w:val="18"/>
                <w:szCs w:val="18"/>
              </w:rPr>
              <w:t>seq(</w:t>
            </w:r>
            <w:proofErr w:type="gramEnd"/>
            <w:r w:rsidRPr="002869F4">
              <w:rPr>
                <w:rFonts w:ascii="Consolas" w:eastAsia="Times New Roman" w:hAnsi="Consolas" w:cs="Segoe UI"/>
                <w:color w:val="6A737D"/>
                <w:sz w:val="18"/>
                <w:szCs w:val="18"/>
              </w:rPr>
              <w:t>from=1999, to=2012, by=1)){</w:t>
            </w:r>
          </w:p>
        </w:tc>
      </w:tr>
      <w:tr w:rsidR="002869F4" w:rsidRPr="002869F4" w14:paraId="261CAF53" w14:textId="77777777" w:rsidTr="002869F4">
        <w:tc>
          <w:tcPr>
            <w:tcW w:w="752" w:type="dxa"/>
            <w:shd w:val="clear" w:color="auto" w:fill="FFFFFF"/>
            <w:noWrap/>
            <w:tcMar>
              <w:top w:w="0" w:type="dxa"/>
              <w:left w:w="150" w:type="dxa"/>
              <w:bottom w:w="0" w:type="dxa"/>
              <w:right w:w="150" w:type="dxa"/>
            </w:tcMar>
            <w:hideMark/>
          </w:tcPr>
          <w:p w14:paraId="5A9748A8"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CB30D1"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 xml:space="preserve">#  temp &lt;- </w:t>
            </w:r>
            <w:proofErr w:type="gramStart"/>
            <w:r w:rsidRPr="002869F4">
              <w:rPr>
                <w:rFonts w:ascii="Consolas" w:eastAsia="Times New Roman" w:hAnsi="Consolas" w:cs="Segoe UI"/>
                <w:color w:val="6A737D"/>
                <w:sz w:val="18"/>
                <w:szCs w:val="18"/>
              </w:rPr>
              <w:t>filter(</w:t>
            </w:r>
            <w:proofErr w:type="spellStart"/>
            <w:proofErr w:type="gramEnd"/>
            <w:r w:rsidRPr="002869F4">
              <w:rPr>
                <w:rFonts w:ascii="Consolas" w:eastAsia="Times New Roman" w:hAnsi="Consolas" w:cs="Segoe UI"/>
                <w:color w:val="6A737D"/>
                <w:sz w:val="18"/>
                <w:szCs w:val="18"/>
              </w:rPr>
              <w:t>cbMen</w:t>
            </w:r>
            <w:proofErr w:type="spellEnd"/>
            <w:r w:rsidRPr="002869F4">
              <w:rPr>
                <w:rFonts w:ascii="Consolas" w:eastAsia="Times New Roman" w:hAnsi="Consolas" w:cs="Segoe UI"/>
                <w:color w:val="6A737D"/>
                <w:sz w:val="18"/>
                <w:szCs w:val="18"/>
              </w:rPr>
              <w:t xml:space="preserve">, year == </w:t>
            </w:r>
            <w:proofErr w:type="spellStart"/>
            <w:r w:rsidRPr="002869F4">
              <w:rPr>
                <w:rFonts w:ascii="Consolas" w:eastAsia="Times New Roman" w:hAnsi="Consolas" w:cs="Segoe UI"/>
                <w:color w:val="6A737D"/>
                <w:sz w:val="18"/>
                <w:szCs w:val="18"/>
              </w:rPr>
              <w:t>i</w:t>
            </w:r>
            <w:proofErr w:type="spellEnd"/>
            <w:r w:rsidRPr="002869F4">
              <w:rPr>
                <w:rFonts w:ascii="Consolas" w:eastAsia="Times New Roman" w:hAnsi="Consolas" w:cs="Segoe UI"/>
                <w:color w:val="6A737D"/>
                <w:sz w:val="18"/>
                <w:szCs w:val="18"/>
              </w:rPr>
              <w:t>)</w:t>
            </w:r>
          </w:p>
        </w:tc>
      </w:tr>
      <w:tr w:rsidR="002869F4" w:rsidRPr="002869F4" w14:paraId="5DC72B59" w14:textId="77777777" w:rsidTr="002869F4">
        <w:tc>
          <w:tcPr>
            <w:tcW w:w="752" w:type="dxa"/>
            <w:shd w:val="clear" w:color="auto" w:fill="FFFFFF"/>
            <w:noWrap/>
            <w:tcMar>
              <w:top w:w="0" w:type="dxa"/>
              <w:left w:w="150" w:type="dxa"/>
              <w:bottom w:w="0" w:type="dxa"/>
              <w:right w:w="150" w:type="dxa"/>
            </w:tcMar>
            <w:hideMark/>
          </w:tcPr>
          <w:p w14:paraId="357EBE1F"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50833A"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3C2966B3" w14:textId="77777777" w:rsidTr="002869F4">
        <w:tc>
          <w:tcPr>
            <w:tcW w:w="752" w:type="dxa"/>
            <w:shd w:val="clear" w:color="auto" w:fill="FFFFFF"/>
            <w:noWrap/>
            <w:tcMar>
              <w:top w:w="0" w:type="dxa"/>
              <w:left w:w="150" w:type="dxa"/>
              <w:bottom w:w="0" w:type="dxa"/>
              <w:right w:w="150" w:type="dxa"/>
            </w:tcMar>
            <w:hideMark/>
          </w:tcPr>
          <w:p w14:paraId="3CD6E906"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BB6500B"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 xml:space="preserve">#  </w:t>
            </w:r>
            <w:proofErr w:type="spellStart"/>
            <w:proofErr w:type="gramStart"/>
            <w:r w:rsidRPr="002869F4">
              <w:rPr>
                <w:rFonts w:ascii="Consolas" w:eastAsia="Times New Roman" w:hAnsi="Consolas" w:cs="Segoe UI"/>
                <w:color w:val="6A737D"/>
                <w:sz w:val="18"/>
                <w:szCs w:val="18"/>
              </w:rPr>
              <w:t>qqnorm</w:t>
            </w:r>
            <w:proofErr w:type="spellEnd"/>
            <w:r w:rsidRPr="002869F4">
              <w:rPr>
                <w:rFonts w:ascii="Consolas" w:eastAsia="Times New Roman" w:hAnsi="Consolas" w:cs="Segoe UI"/>
                <w:color w:val="6A737D"/>
                <w:sz w:val="18"/>
                <w:szCs w:val="18"/>
              </w:rPr>
              <w:t>(</w:t>
            </w:r>
            <w:proofErr w:type="spellStart"/>
            <w:proofErr w:type="gramEnd"/>
            <w:r w:rsidRPr="002869F4">
              <w:rPr>
                <w:rFonts w:ascii="Consolas" w:eastAsia="Times New Roman" w:hAnsi="Consolas" w:cs="Segoe UI"/>
                <w:color w:val="6A737D"/>
                <w:sz w:val="18"/>
                <w:szCs w:val="18"/>
              </w:rPr>
              <w:t>temp$age</w:t>
            </w:r>
            <w:proofErr w:type="spellEnd"/>
            <w:r w:rsidRPr="002869F4">
              <w:rPr>
                <w:rFonts w:ascii="Consolas" w:eastAsia="Times New Roman" w:hAnsi="Consolas" w:cs="Segoe UI"/>
                <w:color w:val="6A737D"/>
                <w:sz w:val="18"/>
                <w:szCs w:val="18"/>
              </w:rPr>
              <w:t xml:space="preserve">, main = paste("Q-Q Plot: Men's Age: ", </w:t>
            </w:r>
            <w:proofErr w:type="spellStart"/>
            <w:r w:rsidRPr="002869F4">
              <w:rPr>
                <w:rFonts w:ascii="Consolas" w:eastAsia="Times New Roman" w:hAnsi="Consolas" w:cs="Segoe UI"/>
                <w:color w:val="6A737D"/>
                <w:sz w:val="18"/>
                <w:szCs w:val="18"/>
              </w:rPr>
              <w:t>i</w:t>
            </w:r>
            <w:proofErr w:type="spellEnd"/>
            <w:r w:rsidRPr="002869F4">
              <w:rPr>
                <w:rFonts w:ascii="Consolas" w:eastAsia="Times New Roman" w:hAnsi="Consolas" w:cs="Segoe UI"/>
                <w:color w:val="6A737D"/>
                <w:sz w:val="18"/>
                <w:szCs w:val="18"/>
              </w:rPr>
              <w:t xml:space="preserve">, </w:t>
            </w:r>
            <w:proofErr w:type="spellStart"/>
            <w:r w:rsidRPr="002869F4">
              <w:rPr>
                <w:rFonts w:ascii="Consolas" w:eastAsia="Times New Roman" w:hAnsi="Consolas" w:cs="Segoe UI"/>
                <w:color w:val="6A737D"/>
                <w:sz w:val="18"/>
                <w:szCs w:val="18"/>
              </w:rPr>
              <w:t>sep</w:t>
            </w:r>
            <w:proofErr w:type="spellEnd"/>
            <w:r w:rsidRPr="002869F4">
              <w:rPr>
                <w:rFonts w:ascii="Consolas" w:eastAsia="Times New Roman" w:hAnsi="Consolas" w:cs="Segoe UI"/>
                <w:color w:val="6A737D"/>
                <w:sz w:val="18"/>
                <w:szCs w:val="18"/>
              </w:rPr>
              <w:t>=" "))</w:t>
            </w:r>
          </w:p>
        </w:tc>
      </w:tr>
      <w:tr w:rsidR="002869F4" w:rsidRPr="002869F4" w14:paraId="7E163B75" w14:textId="77777777" w:rsidTr="002869F4">
        <w:tc>
          <w:tcPr>
            <w:tcW w:w="752" w:type="dxa"/>
            <w:shd w:val="clear" w:color="auto" w:fill="FFFFFF"/>
            <w:noWrap/>
            <w:tcMar>
              <w:top w:w="0" w:type="dxa"/>
              <w:left w:w="150" w:type="dxa"/>
              <w:bottom w:w="0" w:type="dxa"/>
              <w:right w:w="150" w:type="dxa"/>
            </w:tcMar>
            <w:hideMark/>
          </w:tcPr>
          <w:p w14:paraId="1B55BD6B"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5063EC"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 xml:space="preserve">#  </w:t>
            </w:r>
            <w:proofErr w:type="spellStart"/>
            <w:r w:rsidRPr="002869F4">
              <w:rPr>
                <w:rFonts w:ascii="Consolas" w:eastAsia="Times New Roman" w:hAnsi="Consolas" w:cs="Segoe UI"/>
                <w:color w:val="6A737D"/>
                <w:sz w:val="18"/>
                <w:szCs w:val="18"/>
              </w:rPr>
              <w:t>qqline</w:t>
            </w:r>
            <w:proofErr w:type="spellEnd"/>
            <w:r w:rsidRPr="002869F4">
              <w:rPr>
                <w:rFonts w:ascii="Consolas" w:eastAsia="Times New Roman" w:hAnsi="Consolas" w:cs="Segoe UI"/>
                <w:color w:val="6A737D"/>
                <w:sz w:val="18"/>
                <w:szCs w:val="18"/>
              </w:rPr>
              <w:t>(</w:t>
            </w:r>
            <w:proofErr w:type="spellStart"/>
            <w:r w:rsidRPr="002869F4">
              <w:rPr>
                <w:rFonts w:ascii="Consolas" w:eastAsia="Times New Roman" w:hAnsi="Consolas" w:cs="Segoe UI"/>
                <w:color w:val="6A737D"/>
                <w:sz w:val="18"/>
                <w:szCs w:val="18"/>
              </w:rPr>
              <w:t>temp$age</w:t>
            </w:r>
            <w:proofErr w:type="spellEnd"/>
            <w:r w:rsidRPr="002869F4">
              <w:rPr>
                <w:rFonts w:ascii="Consolas" w:eastAsia="Times New Roman" w:hAnsi="Consolas" w:cs="Segoe UI"/>
                <w:color w:val="6A737D"/>
                <w:sz w:val="18"/>
                <w:szCs w:val="18"/>
              </w:rPr>
              <w:t>)</w:t>
            </w:r>
          </w:p>
        </w:tc>
      </w:tr>
      <w:tr w:rsidR="002869F4" w:rsidRPr="002869F4" w14:paraId="1F739F17" w14:textId="77777777" w:rsidTr="002869F4">
        <w:tc>
          <w:tcPr>
            <w:tcW w:w="752" w:type="dxa"/>
            <w:shd w:val="clear" w:color="auto" w:fill="FFFFFF"/>
            <w:noWrap/>
            <w:tcMar>
              <w:top w:w="0" w:type="dxa"/>
              <w:left w:w="150" w:type="dxa"/>
              <w:bottom w:w="0" w:type="dxa"/>
              <w:right w:w="150" w:type="dxa"/>
            </w:tcMar>
            <w:hideMark/>
          </w:tcPr>
          <w:p w14:paraId="35F3F8D5"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9DCAA2"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w:t>
            </w:r>
          </w:p>
        </w:tc>
      </w:tr>
      <w:tr w:rsidR="002869F4" w:rsidRPr="002869F4" w14:paraId="73F3A1AF" w14:textId="77777777" w:rsidTr="002869F4">
        <w:tc>
          <w:tcPr>
            <w:tcW w:w="752" w:type="dxa"/>
            <w:shd w:val="clear" w:color="auto" w:fill="FFFFFF"/>
            <w:noWrap/>
            <w:tcMar>
              <w:top w:w="0" w:type="dxa"/>
              <w:left w:w="150" w:type="dxa"/>
              <w:bottom w:w="0" w:type="dxa"/>
              <w:right w:w="150" w:type="dxa"/>
            </w:tcMar>
            <w:hideMark/>
          </w:tcPr>
          <w:p w14:paraId="31AB011C"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565B27"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w:t>
            </w:r>
            <w:proofErr w:type="spellStart"/>
            <w:proofErr w:type="gramStart"/>
            <w:r w:rsidRPr="002869F4">
              <w:rPr>
                <w:rFonts w:ascii="Consolas" w:eastAsia="Times New Roman" w:hAnsi="Consolas" w:cs="Segoe UI"/>
                <w:color w:val="6A737D"/>
                <w:sz w:val="18"/>
                <w:szCs w:val="18"/>
              </w:rPr>
              <w:t>dev.off</w:t>
            </w:r>
            <w:proofErr w:type="spellEnd"/>
            <w:r w:rsidRPr="002869F4">
              <w:rPr>
                <w:rFonts w:ascii="Consolas" w:eastAsia="Times New Roman" w:hAnsi="Consolas" w:cs="Segoe UI"/>
                <w:color w:val="6A737D"/>
                <w:sz w:val="18"/>
                <w:szCs w:val="18"/>
              </w:rPr>
              <w:t>(</w:t>
            </w:r>
            <w:proofErr w:type="gramEnd"/>
            <w:r w:rsidRPr="002869F4">
              <w:rPr>
                <w:rFonts w:ascii="Consolas" w:eastAsia="Times New Roman" w:hAnsi="Consolas" w:cs="Segoe UI"/>
                <w:color w:val="6A737D"/>
                <w:sz w:val="18"/>
                <w:szCs w:val="18"/>
              </w:rPr>
              <w:t>)</w:t>
            </w:r>
          </w:p>
        </w:tc>
      </w:tr>
      <w:tr w:rsidR="002869F4" w:rsidRPr="002869F4" w14:paraId="52C49BE2" w14:textId="77777777" w:rsidTr="002869F4">
        <w:tc>
          <w:tcPr>
            <w:tcW w:w="752" w:type="dxa"/>
            <w:shd w:val="clear" w:color="auto" w:fill="FFFFFF"/>
            <w:noWrap/>
            <w:tcMar>
              <w:top w:w="0" w:type="dxa"/>
              <w:left w:w="150" w:type="dxa"/>
              <w:bottom w:w="0" w:type="dxa"/>
              <w:right w:w="150" w:type="dxa"/>
            </w:tcMar>
            <w:hideMark/>
          </w:tcPr>
          <w:p w14:paraId="648EB174"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3AAB25"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719AC0E0" w14:textId="77777777" w:rsidTr="002869F4">
        <w:tc>
          <w:tcPr>
            <w:tcW w:w="752" w:type="dxa"/>
            <w:shd w:val="clear" w:color="auto" w:fill="FFFFFF"/>
            <w:noWrap/>
            <w:tcMar>
              <w:top w:w="0" w:type="dxa"/>
              <w:left w:w="150" w:type="dxa"/>
              <w:bottom w:w="0" w:type="dxa"/>
              <w:right w:w="150" w:type="dxa"/>
            </w:tcMar>
            <w:hideMark/>
          </w:tcPr>
          <w:p w14:paraId="5B9D0717"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225DCF7"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7874A3AB" w14:textId="77777777" w:rsidTr="002869F4">
        <w:tc>
          <w:tcPr>
            <w:tcW w:w="752" w:type="dxa"/>
            <w:shd w:val="clear" w:color="auto" w:fill="FFFFFF"/>
            <w:noWrap/>
            <w:tcMar>
              <w:top w:w="0" w:type="dxa"/>
              <w:left w:w="150" w:type="dxa"/>
              <w:bottom w:w="0" w:type="dxa"/>
              <w:right w:w="150" w:type="dxa"/>
            </w:tcMar>
            <w:hideMark/>
          </w:tcPr>
          <w:p w14:paraId="58E646B6"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5339F58"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606ED432" w14:textId="77777777" w:rsidTr="002869F4">
        <w:tc>
          <w:tcPr>
            <w:tcW w:w="752" w:type="dxa"/>
            <w:shd w:val="clear" w:color="auto" w:fill="FFFFFF"/>
            <w:noWrap/>
            <w:tcMar>
              <w:top w:w="0" w:type="dxa"/>
              <w:left w:w="150" w:type="dxa"/>
              <w:bottom w:w="0" w:type="dxa"/>
              <w:right w:w="150" w:type="dxa"/>
            </w:tcMar>
            <w:hideMark/>
          </w:tcPr>
          <w:p w14:paraId="2DB7D9DF"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12E1882"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4606C73F" w14:textId="77777777" w:rsidTr="002869F4">
        <w:tc>
          <w:tcPr>
            <w:tcW w:w="752" w:type="dxa"/>
            <w:shd w:val="clear" w:color="auto" w:fill="FFFFFF"/>
            <w:noWrap/>
            <w:tcMar>
              <w:top w:w="0" w:type="dxa"/>
              <w:left w:w="150" w:type="dxa"/>
              <w:bottom w:w="0" w:type="dxa"/>
              <w:right w:w="150" w:type="dxa"/>
            </w:tcMar>
            <w:hideMark/>
          </w:tcPr>
          <w:p w14:paraId="16CF5903"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B9674AC"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32B92121" w14:textId="77777777" w:rsidTr="002869F4">
        <w:tc>
          <w:tcPr>
            <w:tcW w:w="752" w:type="dxa"/>
            <w:shd w:val="clear" w:color="auto" w:fill="FFFFFF"/>
            <w:noWrap/>
            <w:tcMar>
              <w:top w:w="0" w:type="dxa"/>
              <w:left w:w="150" w:type="dxa"/>
              <w:bottom w:w="0" w:type="dxa"/>
              <w:right w:w="150" w:type="dxa"/>
            </w:tcMar>
            <w:hideMark/>
          </w:tcPr>
          <w:p w14:paraId="0D1690C9"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5BD1AC7"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6547EA60" w14:textId="77777777" w:rsidTr="002869F4">
        <w:tc>
          <w:tcPr>
            <w:tcW w:w="752" w:type="dxa"/>
            <w:shd w:val="clear" w:color="auto" w:fill="FFFFFF"/>
            <w:noWrap/>
            <w:tcMar>
              <w:top w:w="0" w:type="dxa"/>
              <w:left w:w="150" w:type="dxa"/>
              <w:bottom w:w="0" w:type="dxa"/>
              <w:right w:w="150" w:type="dxa"/>
            </w:tcMar>
            <w:hideMark/>
          </w:tcPr>
          <w:p w14:paraId="0338CADB"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4CADB32"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41BB9C2E" w14:textId="77777777" w:rsidTr="002869F4">
        <w:tc>
          <w:tcPr>
            <w:tcW w:w="752" w:type="dxa"/>
            <w:shd w:val="clear" w:color="auto" w:fill="FFFFFF"/>
            <w:noWrap/>
            <w:tcMar>
              <w:top w:w="0" w:type="dxa"/>
              <w:left w:w="150" w:type="dxa"/>
              <w:bottom w:w="0" w:type="dxa"/>
              <w:right w:w="150" w:type="dxa"/>
            </w:tcMar>
            <w:hideMark/>
          </w:tcPr>
          <w:p w14:paraId="12F75439"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566BF09"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40566A92" w14:textId="77777777" w:rsidTr="002869F4">
        <w:tc>
          <w:tcPr>
            <w:tcW w:w="752" w:type="dxa"/>
            <w:shd w:val="clear" w:color="auto" w:fill="FFFFFF"/>
            <w:noWrap/>
            <w:tcMar>
              <w:top w:w="0" w:type="dxa"/>
              <w:left w:w="150" w:type="dxa"/>
              <w:bottom w:w="0" w:type="dxa"/>
              <w:right w:w="150" w:type="dxa"/>
            </w:tcMar>
            <w:hideMark/>
          </w:tcPr>
          <w:p w14:paraId="5563575E"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F1B9600"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spellStart"/>
            <w:r w:rsidRPr="002869F4">
              <w:rPr>
                <w:rFonts w:ascii="Consolas" w:eastAsia="Times New Roman" w:hAnsi="Consolas" w:cs="Segoe UI"/>
                <w:color w:val="24292E"/>
                <w:sz w:val="18"/>
                <w:szCs w:val="18"/>
              </w:rPr>
              <w:t>dev.set</w:t>
            </w:r>
            <w:proofErr w:type="spellEnd"/>
            <w:r w:rsidRPr="002869F4">
              <w:rPr>
                <w:rFonts w:ascii="Consolas" w:eastAsia="Times New Roman" w:hAnsi="Consolas" w:cs="Segoe UI"/>
                <w:color w:val="24292E"/>
                <w:sz w:val="18"/>
                <w:szCs w:val="18"/>
              </w:rPr>
              <w:t>(</w:t>
            </w:r>
            <w:proofErr w:type="spellStart"/>
            <w:proofErr w:type="gramStart"/>
            <w:r w:rsidRPr="002869F4">
              <w:rPr>
                <w:rFonts w:ascii="Consolas" w:eastAsia="Times New Roman" w:hAnsi="Consolas" w:cs="Segoe UI"/>
                <w:color w:val="24292E"/>
                <w:sz w:val="18"/>
                <w:szCs w:val="18"/>
              </w:rPr>
              <w:t>dev.next</w:t>
            </w:r>
            <w:proofErr w:type="spellEnd"/>
            <w:proofErr w:type="gramEnd"/>
            <w:r w:rsidRPr="002869F4">
              <w:rPr>
                <w:rFonts w:ascii="Consolas" w:eastAsia="Times New Roman" w:hAnsi="Consolas" w:cs="Segoe UI"/>
                <w:color w:val="24292E"/>
                <w:sz w:val="18"/>
                <w:szCs w:val="18"/>
              </w:rPr>
              <w:t>())</w:t>
            </w:r>
          </w:p>
        </w:tc>
      </w:tr>
      <w:tr w:rsidR="002869F4" w:rsidRPr="002869F4" w14:paraId="3F383D7E" w14:textId="77777777" w:rsidTr="002869F4">
        <w:tc>
          <w:tcPr>
            <w:tcW w:w="752" w:type="dxa"/>
            <w:shd w:val="clear" w:color="auto" w:fill="FFFFFF"/>
            <w:noWrap/>
            <w:tcMar>
              <w:top w:w="0" w:type="dxa"/>
              <w:left w:w="150" w:type="dxa"/>
              <w:bottom w:w="0" w:type="dxa"/>
              <w:right w:w="150" w:type="dxa"/>
            </w:tcMar>
            <w:hideMark/>
          </w:tcPr>
          <w:p w14:paraId="4E434472"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5A5A85A"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temp </w:t>
            </w:r>
            <w:r w:rsidRPr="002869F4">
              <w:rPr>
                <w:rFonts w:ascii="Consolas" w:eastAsia="Times New Roman" w:hAnsi="Consolas" w:cs="Segoe UI"/>
                <w:color w:val="D73A49"/>
                <w:sz w:val="18"/>
                <w:szCs w:val="18"/>
              </w:rPr>
              <w:t>&lt;-</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24292E"/>
                <w:sz w:val="18"/>
                <w:szCs w:val="18"/>
              </w:rPr>
              <w:t>filter(</w:t>
            </w:r>
            <w:proofErr w:type="spellStart"/>
            <w:proofErr w:type="gramEnd"/>
            <w:r w:rsidRPr="002869F4">
              <w:rPr>
                <w:rFonts w:ascii="Consolas" w:eastAsia="Times New Roman" w:hAnsi="Consolas" w:cs="Segoe UI"/>
                <w:color w:val="24292E"/>
                <w:sz w:val="18"/>
                <w:szCs w:val="18"/>
              </w:rPr>
              <w:t>cbMen</w:t>
            </w:r>
            <w:proofErr w:type="spellEnd"/>
            <w:r w:rsidRPr="002869F4">
              <w:rPr>
                <w:rFonts w:ascii="Consolas" w:eastAsia="Times New Roman" w:hAnsi="Consolas" w:cs="Segoe UI"/>
                <w:color w:val="24292E"/>
                <w:sz w:val="18"/>
                <w:szCs w:val="18"/>
              </w:rPr>
              <w:t xml:space="preserve">, year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05CC5"/>
                <w:sz w:val="18"/>
                <w:szCs w:val="18"/>
              </w:rPr>
              <w:t>1999</w:t>
            </w:r>
            <w:r w:rsidRPr="002869F4">
              <w:rPr>
                <w:rFonts w:ascii="Consolas" w:eastAsia="Times New Roman" w:hAnsi="Consolas" w:cs="Segoe UI"/>
                <w:color w:val="24292E"/>
                <w:sz w:val="18"/>
                <w:szCs w:val="18"/>
              </w:rPr>
              <w:t>)</w:t>
            </w:r>
          </w:p>
        </w:tc>
      </w:tr>
      <w:tr w:rsidR="002869F4" w:rsidRPr="002869F4" w14:paraId="4496F2DB" w14:textId="77777777" w:rsidTr="002869F4">
        <w:tc>
          <w:tcPr>
            <w:tcW w:w="752" w:type="dxa"/>
            <w:shd w:val="clear" w:color="auto" w:fill="FFFFFF"/>
            <w:noWrap/>
            <w:tcMar>
              <w:top w:w="0" w:type="dxa"/>
              <w:left w:w="150" w:type="dxa"/>
              <w:bottom w:w="0" w:type="dxa"/>
              <w:right w:w="150" w:type="dxa"/>
            </w:tcMar>
            <w:hideMark/>
          </w:tcPr>
          <w:p w14:paraId="6B9BD879"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CC81A8"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gramStart"/>
            <w:r w:rsidRPr="002869F4">
              <w:rPr>
                <w:rFonts w:ascii="Consolas" w:eastAsia="Times New Roman" w:hAnsi="Consolas" w:cs="Segoe UI"/>
                <w:color w:val="24292E"/>
                <w:sz w:val="18"/>
                <w:szCs w:val="18"/>
              </w:rPr>
              <w:t>hist(</w:t>
            </w:r>
            <w:proofErr w:type="spellStart"/>
            <w:proofErr w:type="gramEnd"/>
            <w:r w:rsidRPr="002869F4">
              <w:rPr>
                <w:rFonts w:ascii="Consolas" w:eastAsia="Times New Roman" w:hAnsi="Consolas" w:cs="Segoe UI"/>
                <w:color w:val="24292E"/>
                <w:sz w:val="18"/>
                <w:szCs w:val="18"/>
              </w:rPr>
              <w:t>temp</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age</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05CC5"/>
                <w:sz w:val="18"/>
                <w:szCs w:val="18"/>
              </w:rPr>
              <w:t>20</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prob</w:t>
            </w:r>
            <w:r w:rsidRPr="002869F4">
              <w:rPr>
                <w:rFonts w:ascii="Consolas" w:eastAsia="Times New Roman" w:hAnsi="Consolas" w:cs="Segoe UI"/>
                <w:color w:val="D73A49"/>
                <w:sz w:val="18"/>
                <w:szCs w:val="18"/>
              </w:rPr>
              <w:t>=</w:t>
            </w:r>
            <w:r w:rsidRPr="002869F4">
              <w:rPr>
                <w:rFonts w:ascii="Consolas" w:eastAsia="Times New Roman" w:hAnsi="Consolas" w:cs="Segoe UI"/>
                <w:color w:val="005CC5"/>
                <w:sz w:val="18"/>
                <w:szCs w:val="18"/>
              </w:rPr>
              <w:t>T</w:t>
            </w:r>
            <w:r w:rsidRPr="002869F4">
              <w:rPr>
                <w:rFonts w:ascii="Consolas" w:eastAsia="Times New Roman" w:hAnsi="Consolas" w:cs="Segoe UI"/>
                <w:color w:val="24292E"/>
                <w:sz w:val="18"/>
                <w:szCs w:val="18"/>
              </w:rPr>
              <w:t>)</w:t>
            </w:r>
          </w:p>
        </w:tc>
      </w:tr>
      <w:tr w:rsidR="002869F4" w:rsidRPr="002869F4" w14:paraId="67918F95" w14:textId="77777777" w:rsidTr="002869F4">
        <w:tc>
          <w:tcPr>
            <w:tcW w:w="752" w:type="dxa"/>
            <w:shd w:val="clear" w:color="auto" w:fill="FFFFFF"/>
            <w:noWrap/>
            <w:tcMar>
              <w:top w:w="0" w:type="dxa"/>
              <w:left w:w="150" w:type="dxa"/>
              <w:bottom w:w="0" w:type="dxa"/>
              <w:right w:w="150" w:type="dxa"/>
            </w:tcMar>
            <w:hideMark/>
          </w:tcPr>
          <w:p w14:paraId="6DEF99D1"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BECD419"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lines(density(</w:t>
            </w:r>
            <w:proofErr w:type="spellStart"/>
            <w:r w:rsidRPr="002869F4">
              <w:rPr>
                <w:rFonts w:ascii="Consolas" w:eastAsia="Times New Roman" w:hAnsi="Consolas" w:cs="Segoe UI"/>
                <w:color w:val="24292E"/>
                <w:sz w:val="18"/>
                <w:szCs w:val="18"/>
              </w:rPr>
              <w:t>temp</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age</w:t>
            </w:r>
            <w:proofErr w:type="spellEnd"/>
            <w:r w:rsidRPr="002869F4">
              <w:rPr>
                <w:rFonts w:ascii="Consolas" w:eastAsia="Times New Roman" w:hAnsi="Consolas" w:cs="Segoe UI"/>
                <w:color w:val="24292E"/>
                <w:sz w:val="18"/>
                <w:szCs w:val="18"/>
              </w:rPr>
              <w:t>))</w:t>
            </w:r>
          </w:p>
        </w:tc>
      </w:tr>
      <w:tr w:rsidR="002869F4" w:rsidRPr="002869F4" w14:paraId="3A11E81E" w14:textId="77777777" w:rsidTr="002869F4">
        <w:tc>
          <w:tcPr>
            <w:tcW w:w="752" w:type="dxa"/>
            <w:shd w:val="clear" w:color="auto" w:fill="FFFFFF"/>
            <w:noWrap/>
            <w:tcMar>
              <w:top w:w="0" w:type="dxa"/>
              <w:left w:w="150" w:type="dxa"/>
              <w:bottom w:w="0" w:type="dxa"/>
              <w:right w:w="150" w:type="dxa"/>
            </w:tcMar>
            <w:hideMark/>
          </w:tcPr>
          <w:p w14:paraId="563E326D"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215DA2"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005CC5"/>
                <w:sz w:val="18"/>
                <w:szCs w:val="18"/>
              </w:rPr>
              <w:t>```</w:t>
            </w:r>
          </w:p>
        </w:tc>
      </w:tr>
      <w:tr w:rsidR="002869F4" w:rsidRPr="002869F4" w14:paraId="5968A487" w14:textId="77777777" w:rsidTr="002869F4">
        <w:tc>
          <w:tcPr>
            <w:tcW w:w="752" w:type="dxa"/>
            <w:shd w:val="clear" w:color="auto" w:fill="FFFFFF"/>
            <w:noWrap/>
            <w:tcMar>
              <w:top w:w="0" w:type="dxa"/>
              <w:left w:w="150" w:type="dxa"/>
              <w:bottom w:w="0" w:type="dxa"/>
              <w:right w:w="150" w:type="dxa"/>
            </w:tcMar>
            <w:hideMark/>
          </w:tcPr>
          <w:p w14:paraId="5C029FB0"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B50624" w14:textId="77777777" w:rsidR="002869F4" w:rsidRPr="002869F4" w:rsidRDefault="002869F4" w:rsidP="002869F4">
            <w:pPr>
              <w:spacing w:after="0" w:line="300" w:lineRule="atLeast"/>
              <w:rPr>
                <w:rFonts w:ascii="Consolas" w:eastAsia="Times New Roman" w:hAnsi="Consolas" w:cs="Segoe UI"/>
                <w:color w:val="24292E"/>
                <w:sz w:val="18"/>
                <w:szCs w:val="18"/>
              </w:rPr>
            </w:pPr>
          </w:p>
          <w:p w14:paraId="1AB97FCD"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310918BF" w14:textId="77777777" w:rsidTr="002869F4">
        <w:tc>
          <w:tcPr>
            <w:tcW w:w="752" w:type="dxa"/>
            <w:shd w:val="clear" w:color="auto" w:fill="FFFFFF"/>
            <w:noWrap/>
            <w:tcMar>
              <w:top w:w="0" w:type="dxa"/>
              <w:left w:w="150" w:type="dxa"/>
              <w:bottom w:w="0" w:type="dxa"/>
              <w:right w:w="150" w:type="dxa"/>
            </w:tcMar>
            <w:hideMark/>
          </w:tcPr>
          <w:p w14:paraId="1E7CACB5"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FFA512E"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005CC5"/>
                <w:sz w:val="18"/>
                <w:szCs w:val="18"/>
              </w:rPr>
              <w:t>``</w:t>
            </w:r>
            <w:proofErr w:type="gramStart"/>
            <w:r w:rsidRPr="002869F4">
              <w:rPr>
                <w:rFonts w:ascii="Consolas" w:eastAsia="Times New Roman" w:hAnsi="Consolas" w:cs="Segoe UI"/>
                <w:color w:val="005CC5"/>
                <w:sz w:val="18"/>
                <w:szCs w:val="18"/>
              </w:rPr>
              <w:t>`{</w:t>
            </w:r>
            <w:proofErr w:type="gramEnd"/>
            <w:r w:rsidRPr="002869F4">
              <w:rPr>
                <w:rFonts w:ascii="Consolas" w:eastAsia="Times New Roman" w:hAnsi="Consolas" w:cs="Segoe UI"/>
                <w:color w:val="005CC5"/>
                <w:sz w:val="18"/>
                <w:szCs w:val="18"/>
              </w:rPr>
              <w:t xml:space="preserve">r </w:t>
            </w:r>
            <w:proofErr w:type="spellStart"/>
            <w:r w:rsidRPr="002869F4">
              <w:rPr>
                <w:rFonts w:ascii="Consolas" w:eastAsia="Times New Roman" w:hAnsi="Consolas" w:cs="Segoe UI"/>
                <w:color w:val="005CC5"/>
                <w:sz w:val="18"/>
                <w:szCs w:val="18"/>
              </w:rPr>
              <w:t>womenSetup</w:t>
            </w:r>
            <w:proofErr w:type="spellEnd"/>
            <w:r w:rsidRPr="002869F4">
              <w:rPr>
                <w:rFonts w:ascii="Consolas" w:eastAsia="Times New Roman" w:hAnsi="Consolas" w:cs="Segoe UI"/>
                <w:color w:val="005CC5"/>
                <w:sz w:val="18"/>
                <w:szCs w:val="18"/>
              </w:rPr>
              <w:t>}</w:t>
            </w:r>
          </w:p>
        </w:tc>
      </w:tr>
      <w:tr w:rsidR="002869F4" w:rsidRPr="002869F4" w14:paraId="3AC59A76" w14:textId="77777777" w:rsidTr="002869F4">
        <w:tc>
          <w:tcPr>
            <w:tcW w:w="752" w:type="dxa"/>
            <w:shd w:val="clear" w:color="auto" w:fill="FFFFFF"/>
            <w:noWrap/>
            <w:tcMar>
              <w:top w:w="0" w:type="dxa"/>
              <w:left w:w="150" w:type="dxa"/>
              <w:bottom w:w="0" w:type="dxa"/>
              <w:right w:w="150" w:type="dxa"/>
            </w:tcMar>
            <w:hideMark/>
          </w:tcPr>
          <w:p w14:paraId="4507125B"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B580506"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#URL for WOMEN and Library</w:t>
            </w:r>
          </w:p>
        </w:tc>
      </w:tr>
      <w:tr w:rsidR="002869F4" w:rsidRPr="002869F4" w14:paraId="3803723F" w14:textId="77777777" w:rsidTr="002869F4">
        <w:tc>
          <w:tcPr>
            <w:tcW w:w="752" w:type="dxa"/>
            <w:shd w:val="clear" w:color="auto" w:fill="FFFFFF"/>
            <w:noWrap/>
            <w:tcMar>
              <w:top w:w="0" w:type="dxa"/>
              <w:left w:w="150" w:type="dxa"/>
              <w:bottom w:w="0" w:type="dxa"/>
              <w:right w:w="150" w:type="dxa"/>
            </w:tcMar>
            <w:hideMark/>
          </w:tcPr>
          <w:p w14:paraId="49C36E31"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673905"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56C1D532" w14:textId="77777777" w:rsidTr="002869F4">
        <w:tc>
          <w:tcPr>
            <w:tcW w:w="752" w:type="dxa"/>
            <w:shd w:val="clear" w:color="auto" w:fill="FFFFFF"/>
            <w:noWrap/>
            <w:tcMar>
              <w:top w:w="0" w:type="dxa"/>
              <w:left w:w="150" w:type="dxa"/>
              <w:bottom w:w="0" w:type="dxa"/>
              <w:right w:w="150" w:type="dxa"/>
            </w:tcMar>
            <w:hideMark/>
          </w:tcPr>
          <w:p w14:paraId="7742B745"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57DD0D8"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gramStart"/>
            <w:r w:rsidRPr="002869F4">
              <w:rPr>
                <w:rFonts w:ascii="Consolas" w:eastAsia="Times New Roman" w:hAnsi="Consolas" w:cs="Segoe UI"/>
                <w:color w:val="24292E"/>
                <w:sz w:val="18"/>
                <w:szCs w:val="18"/>
              </w:rPr>
              <w:t>library(</w:t>
            </w:r>
            <w:proofErr w:type="gramEnd"/>
            <w:r w:rsidRPr="002869F4">
              <w:rPr>
                <w:rFonts w:ascii="Consolas" w:eastAsia="Times New Roman" w:hAnsi="Consolas" w:cs="Segoe UI"/>
                <w:color w:val="24292E"/>
                <w:sz w:val="18"/>
                <w:szCs w:val="18"/>
              </w:rPr>
              <w:t>XML)</w:t>
            </w:r>
          </w:p>
        </w:tc>
      </w:tr>
      <w:tr w:rsidR="002869F4" w:rsidRPr="002869F4" w14:paraId="70D6C004" w14:textId="77777777" w:rsidTr="002869F4">
        <w:tc>
          <w:tcPr>
            <w:tcW w:w="752" w:type="dxa"/>
            <w:shd w:val="clear" w:color="auto" w:fill="FFFFFF"/>
            <w:noWrap/>
            <w:tcMar>
              <w:top w:w="0" w:type="dxa"/>
              <w:left w:w="150" w:type="dxa"/>
              <w:bottom w:w="0" w:type="dxa"/>
              <w:right w:w="150" w:type="dxa"/>
            </w:tcMar>
            <w:hideMark/>
          </w:tcPr>
          <w:p w14:paraId="651CBA20"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1D4B19"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spellStart"/>
            <w:r w:rsidRPr="002869F4">
              <w:rPr>
                <w:rFonts w:ascii="Consolas" w:eastAsia="Times New Roman" w:hAnsi="Consolas" w:cs="Segoe UI"/>
                <w:color w:val="E36209"/>
                <w:sz w:val="18"/>
                <w:szCs w:val="18"/>
              </w:rPr>
              <w:t>ubase</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"http://www.cherryblossom.org/"</w:t>
            </w:r>
          </w:p>
        </w:tc>
      </w:tr>
      <w:tr w:rsidR="002869F4" w:rsidRPr="002869F4" w14:paraId="4E7EC279" w14:textId="77777777" w:rsidTr="002869F4">
        <w:tc>
          <w:tcPr>
            <w:tcW w:w="752" w:type="dxa"/>
            <w:shd w:val="clear" w:color="auto" w:fill="FFFFFF"/>
            <w:noWrap/>
            <w:tcMar>
              <w:top w:w="0" w:type="dxa"/>
              <w:left w:w="150" w:type="dxa"/>
              <w:bottom w:w="0" w:type="dxa"/>
              <w:right w:w="150" w:type="dxa"/>
            </w:tcMar>
            <w:hideMark/>
          </w:tcPr>
          <w:p w14:paraId="799153A8"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435E1F"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28EB94AB" w14:textId="77777777" w:rsidTr="002869F4">
        <w:tc>
          <w:tcPr>
            <w:tcW w:w="752" w:type="dxa"/>
            <w:shd w:val="clear" w:color="auto" w:fill="FFFFFF"/>
            <w:noWrap/>
            <w:tcMar>
              <w:top w:w="0" w:type="dxa"/>
              <w:left w:w="150" w:type="dxa"/>
              <w:bottom w:w="0" w:type="dxa"/>
              <w:right w:w="150" w:type="dxa"/>
            </w:tcMar>
            <w:hideMark/>
          </w:tcPr>
          <w:p w14:paraId="6FF7756B"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360856F"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 Revised URLS</w:t>
            </w:r>
          </w:p>
        </w:tc>
      </w:tr>
      <w:tr w:rsidR="002869F4" w:rsidRPr="002869F4" w14:paraId="35EAD49C" w14:textId="77777777" w:rsidTr="002869F4">
        <w:tc>
          <w:tcPr>
            <w:tcW w:w="752" w:type="dxa"/>
            <w:shd w:val="clear" w:color="auto" w:fill="FFFFFF"/>
            <w:noWrap/>
            <w:tcMar>
              <w:top w:w="0" w:type="dxa"/>
              <w:left w:w="150" w:type="dxa"/>
              <w:bottom w:w="0" w:type="dxa"/>
              <w:right w:w="150" w:type="dxa"/>
            </w:tcMar>
            <w:hideMark/>
          </w:tcPr>
          <w:p w14:paraId="70B33770"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62C34B"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spellStart"/>
            <w:r w:rsidRPr="002869F4">
              <w:rPr>
                <w:rFonts w:ascii="Consolas" w:eastAsia="Times New Roman" w:hAnsi="Consolas" w:cs="Segoe UI"/>
                <w:color w:val="E36209"/>
                <w:sz w:val="18"/>
                <w:szCs w:val="18"/>
              </w:rPr>
              <w:t>womenURLs</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
        </w:tc>
      </w:tr>
      <w:tr w:rsidR="002869F4" w:rsidRPr="002869F4" w14:paraId="508C8D17" w14:textId="77777777" w:rsidTr="002869F4">
        <w:tc>
          <w:tcPr>
            <w:tcW w:w="752" w:type="dxa"/>
            <w:shd w:val="clear" w:color="auto" w:fill="FFFFFF"/>
            <w:noWrap/>
            <w:tcMar>
              <w:top w:w="0" w:type="dxa"/>
              <w:left w:w="150" w:type="dxa"/>
              <w:bottom w:w="0" w:type="dxa"/>
              <w:right w:w="150" w:type="dxa"/>
            </w:tcMar>
            <w:hideMark/>
          </w:tcPr>
          <w:p w14:paraId="0CEB3FA3"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F51753"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24292E"/>
                <w:sz w:val="18"/>
                <w:szCs w:val="18"/>
              </w:rPr>
              <w:t>c(</w:t>
            </w:r>
            <w:proofErr w:type="gramEnd"/>
            <w:r w:rsidRPr="002869F4">
              <w:rPr>
                <w:rFonts w:ascii="Consolas" w:eastAsia="Times New Roman" w:hAnsi="Consolas" w:cs="Segoe UI"/>
                <w:color w:val="032F62"/>
                <w:sz w:val="18"/>
                <w:szCs w:val="18"/>
              </w:rPr>
              <w:t>"results/1999/cb99f.html"</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#"cb99f.htm"</w:t>
            </w:r>
          </w:p>
        </w:tc>
      </w:tr>
      <w:tr w:rsidR="002869F4" w:rsidRPr="002869F4" w14:paraId="1314F3E2" w14:textId="77777777" w:rsidTr="002869F4">
        <w:tc>
          <w:tcPr>
            <w:tcW w:w="752" w:type="dxa"/>
            <w:shd w:val="clear" w:color="auto" w:fill="FFFFFF"/>
            <w:noWrap/>
            <w:tcMar>
              <w:top w:w="0" w:type="dxa"/>
              <w:left w:w="150" w:type="dxa"/>
              <w:bottom w:w="0" w:type="dxa"/>
              <w:right w:w="150" w:type="dxa"/>
            </w:tcMar>
            <w:hideMark/>
          </w:tcPr>
          <w:p w14:paraId="3B0D7F33"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D5AB2F"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"results/2000/Cb003f.htm"</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#"cb003f.htm"</w:t>
            </w:r>
          </w:p>
        </w:tc>
      </w:tr>
      <w:tr w:rsidR="002869F4" w:rsidRPr="002869F4" w14:paraId="10B813C8" w14:textId="77777777" w:rsidTr="002869F4">
        <w:tc>
          <w:tcPr>
            <w:tcW w:w="752" w:type="dxa"/>
            <w:shd w:val="clear" w:color="auto" w:fill="FFFFFF"/>
            <w:noWrap/>
            <w:tcMar>
              <w:top w:w="0" w:type="dxa"/>
              <w:left w:w="150" w:type="dxa"/>
              <w:bottom w:w="0" w:type="dxa"/>
              <w:right w:w="150" w:type="dxa"/>
            </w:tcMar>
            <w:hideMark/>
          </w:tcPr>
          <w:p w14:paraId="25DCD55B"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F1DD00"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"results/2001/oof_f.html"</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#"results/2001/oof_f.html"</w:t>
            </w:r>
          </w:p>
        </w:tc>
      </w:tr>
      <w:tr w:rsidR="002869F4" w:rsidRPr="002869F4" w14:paraId="3947E90C" w14:textId="77777777" w:rsidTr="002869F4">
        <w:tc>
          <w:tcPr>
            <w:tcW w:w="752" w:type="dxa"/>
            <w:shd w:val="clear" w:color="auto" w:fill="FFFFFF"/>
            <w:noWrap/>
            <w:tcMar>
              <w:top w:w="0" w:type="dxa"/>
              <w:left w:w="150" w:type="dxa"/>
              <w:bottom w:w="0" w:type="dxa"/>
              <w:right w:w="150" w:type="dxa"/>
            </w:tcMar>
            <w:hideMark/>
          </w:tcPr>
          <w:p w14:paraId="00DB9DC7"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407EAA"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"results/2002/ooff.htm"</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#"results/2002/ooff.htm"</w:t>
            </w:r>
          </w:p>
        </w:tc>
      </w:tr>
      <w:tr w:rsidR="002869F4" w:rsidRPr="002869F4" w14:paraId="4CDA3DC1" w14:textId="77777777" w:rsidTr="002869F4">
        <w:tc>
          <w:tcPr>
            <w:tcW w:w="752" w:type="dxa"/>
            <w:shd w:val="clear" w:color="auto" w:fill="FFFFFF"/>
            <w:noWrap/>
            <w:tcMar>
              <w:top w:w="0" w:type="dxa"/>
              <w:left w:w="150" w:type="dxa"/>
              <w:bottom w:w="0" w:type="dxa"/>
              <w:right w:w="150" w:type="dxa"/>
            </w:tcMar>
            <w:hideMark/>
          </w:tcPr>
          <w:p w14:paraId="16C4338F"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FAA008"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"results/2003/CB03-F.HTM"</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#"results/2003/CB03-F.HTM"</w:t>
            </w:r>
          </w:p>
        </w:tc>
      </w:tr>
      <w:tr w:rsidR="002869F4" w:rsidRPr="002869F4" w14:paraId="680A454A" w14:textId="77777777" w:rsidTr="002869F4">
        <w:tc>
          <w:tcPr>
            <w:tcW w:w="752" w:type="dxa"/>
            <w:shd w:val="clear" w:color="auto" w:fill="FFFFFF"/>
            <w:noWrap/>
            <w:tcMar>
              <w:top w:w="0" w:type="dxa"/>
              <w:left w:w="150" w:type="dxa"/>
              <w:bottom w:w="0" w:type="dxa"/>
              <w:right w:w="150" w:type="dxa"/>
            </w:tcMar>
            <w:hideMark/>
          </w:tcPr>
          <w:p w14:paraId="6B7FEFD9"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2156C3"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"results/2004/women.htm"</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#"results/2004/women.htm"</w:t>
            </w:r>
          </w:p>
        </w:tc>
      </w:tr>
      <w:tr w:rsidR="002869F4" w:rsidRPr="002869F4" w14:paraId="1F832041" w14:textId="77777777" w:rsidTr="002869F4">
        <w:tc>
          <w:tcPr>
            <w:tcW w:w="752" w:type="dxa"/>
            <w:shd w:val="clear" w:color="auto" w:fill="FFFFFF"/>
            <w:noWrap/>
            <w:tcMar>
              <w:top w:w="0" w:type="dxa"/>
              <w:left w:w="150" w:type="dxa"/>
              <w:bottom w:w="0" w:type="dxa"/>
              <w:right w:w="150" w:type="dxa"/>
            </w:tcMar>
            <w:hideMark/>
          </w:tcPr>
          <w:p w14:paraId="6D11088A"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817C1C"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"results/2005/CB05-F.htm"</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#"results/2005/CB05-F.htm"</w:t>
            </w:r>
          </w:p>
        </w:tc>
      </w:tr>
      <w:tr w:rsidR="002869F4" w:rsidRPr="002869F4" w14:paraId="37C281F7" w14:textId="77777777" w:rsidTr="002869F4">
        <w:tc>
          <w:tcPr>
            <w:tcW w:w="752" w:type="dxa"/>
            <w:shd w:val="clear" w:color="auto" w:fill="FFFFFF"/>
            <w:noWrap/>
            <w:tcMar>
              <w:top w:w="0" w:type="dxa"/>
              <w:left w:w="150" w:type="dxa"/>
              <w:bottom w:w="0" w:type="dxa"/>
              <w:right w:w="150" w:type="dxa"/>
            </w:tcMar>
            <w:hideMark/>
          </w:tcPr>
          <w:p w14:paraId="04792E8A"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FB1E34"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"results/2006/women.htm"</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#"results/2006/women.htm"</w:t>
            </w:r>
          </w:p>
        </w:tc>
      </w:tr>
      <w:tr w:rsidR="002869F4" w:rsidRPr="002869F4" w14:paraId="039C6188" w14:textId="77777777" w:rsidTr="002869F4">
        <w:tc>
          <w:tcPr>
            <w:tcW w:w="752" w:type="dxa"/>
            <w:shd w:val="clear" w:color="auto" w:fill="FFFFFF"/>
            <w:noWrap/>
            <w:tcMar>
              <w:top w:w="0" w:type="dxa"/>
              <w:left w:w="150" w:type="dxa"/>
              <w:bottom w:w="0" w:type="dxa"/>
              <w:right w:w="150" w:type="dxa"/>
            </w:tcMar>
            <w:hideMark/>
          </w:tcPr>
          <w:p w14:paraId="3C00A8BD"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56237F"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"results/2007/women.htm"</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#"results/2007/women.htm"</w:t>
            </w:r>
          </w:p>
        </w:tc>
      </w:tr>
      <w:tr w:rsidR="002869F4" w:rsidRPr="002869F4" w14:paraId="075D0FA1" w14:textId="77777777" w:rsidTr="002869F4">
        <w:tc>
          <w:tcPr>
            <w:tcW w:w="752" w:type="dxa"/>
            <w:shd w:val="clear" w:color="auto" w:fill="FFFFFF"/>
            <w:noWrap/>
            <w:tcMar>
              <w:top w:w="0" w:type="dxa"/>
              <w:left w:w="150" w:type="dxa"/>
              <w:bottom w:w="0" w:type="dxa"/>
              <w:right w:w="150" w:type="dxa"/>
            </w:tcMar>
            <w:hideMark/>
          </w:tcPr>
          <w:p w14:paraId="21566032"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B53273"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"results/2008/women.htm"</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#"results/2008/women.htm"</w:t>
            </w:r>
          </w:p>
        </w:tc>
      </w:tr>
      <w:tr w:rsidR="002869F4" w:rsidRPr="002869F4" w14:paraId="2B7E3FD1" w14:textId="77777777" w:rsidTr="002869F4">
        <w:tc>
          <w:tcPr>
            <w:tcW w:w="752" w:type="dxa"/>
            <w:shd w:val="clear" w:color="auto" w:fill="FFFFFF"/>
            <w:noWrap/>
            <w:tcMar>
              <w:top w:w="0" w:type="dxa"/>
              <w:left w:w="150" w:type="dxa"/>
              <w:bottom w:w="0" w:type="dxa"/>
              <w:right w:w="150" w:type="dxa"/>
            </w:tcMar>
            <w:hideMark/>
          </w:tcPr>
          <w:p w14:paraId="182D44E8"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BB936F6"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"results/2009/09cucb-F.htm"</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#"results/2009/09cucb-F.htm"</w:t>
            </w:r>
          </w:p>
        </w:tc>
      </w:tr>
      <w:tr w:rsidR="002869F4" w:rsidRPr="002869F4" w14:paraId="2B49DBBF" w14:textId="77777777" w:rsidTr="002869F4">
        <w:tc>
          <w:tcPr>
            <w:tcW w:w="752" w:type="dxa"/>
            <w:shd w:val="clear" w:color="auto" w:fill="FFFFFF"/>
            <w:noWrap/>
            <w:tcMar>
              <w:top w:w="0" w:type="dxa"/>
              <w:left w:w="150" w:type="dxa"/>
              <w:bottom w:w="0" w:type="dxa"/>
              <w:right w:w="150" w:type="dxa"/>
            </w:tcMar>
            <w:hideMark/>
          </w:tcPr>
          <w:p w14:paraId="2562F8DA"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F17CB3"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"results/2010/2010cucb10m-f.htm"</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#"results/2010/2010cucb10m-f.htm"</w:t>
            </w:r>
          </w:p>
        </w:tc>
      </w:tr>
      <w:tr w:rsidR="002869F4" w:rsidRPr="002869F4" w14:paraId="046C5346" w14:textId="77777777" w:rsidTr="002869F4">
        <w:tc>
          <w:tcPr>
            <w:tcW w:w="752" w:type="dxa"/>
            <w:shd w:val="clear" w:color="auto" w:fill="FFFFFF"/>
            <w:noWrap/>
            <w:tcMar>
              <w:top w:w="0" w:type="dxa"/>
              <w:left w:w="150" w:type="dxa"/>
              <w:bottom w:w="0" w:type="dxa"/>
              <w:right w:w="150" w:type="dxa"/>
            </w:tcMar>
            <w:hideMark/>
          </w:tcPr>
          <w:p w14:paraId="4B800228"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DF9539"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"results/2011/2011cucb10m-f.htm"</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#"results/2011/2011cucb10m-f.htm"</w:t>
            </w:r>
          </w:p>
        </w:tc>
      </w:tr>
      <w:tr w:rsidR="002869F4" w:rsidRPr="002869F4" w14:paraId="31FEFF48" w14:textId="77777777" w:rsidTr="002869F4">
        <w:tc>
          <w:tcPr>
            <w:tcW w:w="752" w:type="dxa"/>
            <w:shd w:val="clear" w:color="auto" w:fill="FFFFFF"/>
            <w:noWrap/>
            <w:tcMar>
              <w:top w:w="0" w:type="dxa"/>
              <w:left w:w="150" w:type="dxa"/>
              <w:bottom w:w="0" w:type="dxa"/>
              <w:right w:w="150" w:type="dxa"/>
            </w:tcMar>
            <w:hideMark/>
          </w:tcPr>
          <w:p w14:paraId="4AC3544F"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863729"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"results/2012/2012cucb10m-f.htm"</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6A737D"/>
                <w:sz w:val="18"/>
                <w:szCs w:val="18"/>
              </w:rPr>
              <w:t>#"results/2012/2012cucb10m-f.htm"</w:t>
            </w:r>
          </w:p>
        </w:tc>
      </w:tr>
      <w:tr w:rsidR="002869F4" w:rsidRPr="002869F4" w14:paraId="1D462B47" w14:textId="77777777" w:rsidTr="002869F4">
        <w:tc>
          <w:tcPr>
            <w:tcW w:w="752" w:type="dxa"/>
            <w:shd w:val="clear" w:color="auto" w:fill="FFFFFF"/>
            <w:noWrap/>
            <w:tcMar>
              <w:top w:w="0" w:type="dxa"/>
              <w:left w:w="150" w:type="dxa"/>
              <w:bottom w:w="0" w:type="dxa"/>
              <w:right w:w="150" w:type="dxa"/>
            </w:tcMar>
            <w:hideMark/>
          </w:tcPr>
          <w:p w14:paraId="1E942967"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050965"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
        </w:tc>
      </w:tr>
      <w:tr w:rsidR="002869F4" w:rsidRPr="002869F4" w14:paraId="5B4DB709" w14:textId="77777777" w:rsidTr="002869F4">
        <w:tc>
          <w:tcPr>
            <w:tcW w:w="752" w:type="dxa"/>
            <w:shd w:val="clear" w:color="auto" w:fill="FFFFFF"/>
            <w:noWrap/>
            <w:tcMar>
              <w:top w:w="0" w:type="dxa"/>
              <w:left w:w="150" w:type="dxa"/>
              <w:bottom w:w="0" w:type="dxa"/>
              <w:right w:w="150" w:type="dxa"/>
            </w:tcMar>
            <w:hideMark/>
          </w:tcPr>
          <w:p w14:paraId="27F7167D"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268F21"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w:t>
            </w:r>
          </w:p>
        </w:tc>
      </w:tr>
      <w:tr w:rsidR="002869F4" w:rsidRPr="002869F4" w14:paraId="3D8300A7" w14:textId="77777777" w:rsidTr="002869F4">
        <w:tc>
          <w:tcPr>
            <w:tcW w:w="752" w:type="dxa"/>
            <w:shd w:val="clear" w:color="auto" w:fill="FFFFFF"/>
            <w:noWrap/>
            <w:tcMar>
              <w:top w:w="0" w:type="dxa"/>
              <w:left w:w="150" w:type="dxa"/>
              <w:bottom w:w="0" w:type="dxa"/>
              <w:right w:w="150" w:type="dxa"/>
            </w:tcMar>
            <w:hideMark/>
          </w:tcPr>
          <w:p w14:paraId="4F73AA23"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52E0B3"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552CDAE2" w14:textId="77777777" w:rsidTr="002869F4">
        <w:tc>
          <w:tcPr>
            <w:tcW w:w="752" w:type="dxa"/>
            <w:shd w:val="clear" w:color="auto" w:fill="FFFFFF"/>
            <w:noWrap/>
            <w:tcMar>
              <w:top w:w="0" w:type="dxa"/>
              <w:left w:w="150" w:type="dxa"/>
              <w:bottom w:w="0" w:type="dxa"/>
              <w:right w:w="150" w:type="dxa"/>
            </w:tcMar>
            <w:hideMark/>
          </w:tcPr>
          <w:p w14:paraId="65BCE766"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B062101"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613350BF" w14:textId="77777777" w:rsidTr="002869F4">
        <w:tc>
          <w:tcPr>
            <w:tcW w:w="752" w:type="dxa"/>
            <w:shd w:val="clear" w:color="auto" w:fill="FFFFFF"/>
            <w:noWrap/>
            <w:tcMar>
              <w:top w:w="0" w:type="dxa"/>
              <w:left w:w="150" w:type="dxa"/>
              <w:bottom w:w="0" w:type="dxa"/>
              <w:right w:w="150" w:type="dxa"/>
            </w:tcMar>
            <w:hideMark/>
          </w:tcPr>
          <w:p w14:paraId="34D600CB"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0E94CC8"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 women URLS</w:t>
            </w:r>
          </w:p>
        </w:tc>
      </w:tr>
      <w:tr w:rsidR="002869F4" w:rsidRPr="002869F4" w14:paraId="53D63B95" w14:textId="77777777" w:rsidTr="002869F4">
        <w:tc>
          <w:tcPr>
            <w:tcW w:w="752" w:type="dxa"/>
            <w:shd w:val="clear" w:color="auto" w:fill="FFFFFF"/>
            <w:noWrap/>
            <w:tcMar>
              <w:top w:w="0" w:type="dxa"/>
              <w:left w:w="150" w:type="dxa"/>
              <w:bottom w:w="0" w:type="dxa"/>
              <w:right w:w="150" w:type="dxa"/>
            </w:tcMar>
            <w:hideMark/>
          </w:tcPr>
          <w:p w14:paraId="08ADA328"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58DB00"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E36209"/>
                <w:sz w:val="18"/>
                <w:szCs w:val="18"/>
              </w:rPr>
              <w:t>urlsV3</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24292E"/>
                <w:sz w:val="18"/>
                <w:szCs w:val="18"/>
              </w:rPr>
              <w:t>paste(</w:t>
            </w:r>
            <w:proofErr w:type="spellStart"/>
            <w:proofErr w:type="gramEnd"/>
            <w:r w:rsidRPr="002869F4">
              <w:rPr>
                <w:rFonts w:ascii="Consolas" w:eastAsia="Times New Roman" w:hAnsi="Consolas" w:cs="Segoe UI"/>
                <w:color w:val="24292E"/>
                <w:sz w:val="18"/>
                <w:szCs w:val="18"/>
              </w:rPr>
              <w:t>ubase</w:t>
            </w:r>
            <w:proofErr w:type="spellEnd"/>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womenURLs</w:t>
            </w:r>
            <w:proofErr w:type="spellEnd"/>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sep</w:t>
            </w:r>
            <w:proofErr w:type="spellEnd"/>
            <w:r w:rsidRPr="002869F4">
              <w:rPr>
                <w:rFonts w:ascii="Consolas" w:eastAsia="Times New Roman" w:hAnsi="Consolas" w:cs="Segoe UI"/>
                <w:color w:val="D73A49"/>
                <w:sz w:val="18"/>
                <w:szCs w:val="18"/>
              </w:rPr>
              <w:t>=</w:t>
            </w:r>
            <w:r w:rsidRPr="002869F4">
              <w:rPr>
                <w:rFonts w:ascii="Consolas" w:eastAsia="Times New Roman" w:hAnsi="Consolas" w:cs="Segoe UI"/>
                <w:color w:val="032F62"/>
                <w:sz w:val="18"/>
                <w:szCs w:val="18"/>
              </w:rPr>
              <w:t>""</w:t>
            </w:r>
            <w:r w:rsidRPr="002869F4">
              <w:rPr>
                <w:rFonts w:ascii="Consolas" w:eastAsia="Times New Roman" w:hAnsi="Consolas" w:cs="Segoe UI"/>
                <w:color w:val="24292E"/>
                <w:sz w:val="18"/>
                <w:szCs w:val="18"/>
              </w:rPr>
              <w:t>)</w:t>
            </w:r>
          </w:p>
        </w:tc>
      </w:tr>
      <w:tr w:rsidR="002869F4" w:rsidRPr="002869F4" w14:paraId="306D0554" w14:textId="77777777" w:rsidTr="002869F4">
        <w:tc>
          <w:tcPr>
            <w:tcW w:w="752" w:type="dxa"/>
            <w:shd w:val="clear" w:color="auto" w:fill="FFFFFF"/>
            <w:noWrap/>
            <w:tcMar>
              <w:top w:w="0" w:type="dxa"/>
              <w:left w:w="150" w:type="dxa"/>
              <w:bottom w:w="0" w:type="dxa"/>
              <w:right w:w="150" w:type="dxa"/>
            </w:tcMar>
            <w:hideMark/>
          </w:tcPr>
          <w:p w14:paraId="5CB89FE4"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DAC2B9"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urlsV3[</w:t>
            </w:r>
            <w:r w:rsidRPr="002869F4">
              <w:rPr>
                <w:rFonts w:ascii="Consolas" w:eastAsia="Times New Roman" w:hAnsi="Consolas" w:cs="Segoe UI"/>
                <w:color w:val="005CC5"/>
                <w:sz w:val="18"/>
                <w:szCs w:val="18"/>
              </w:rPr>
              <w:t>1</w:t>
            </w:r>
            <w:r w:rsidRPr="002869F4">
              <w:rPr>
                <w:rFonts w:ascii="Consolas" w:eastAsia="Times New Roman" w:hAnsi="Consolas" w:cs="Segoe UI"/>
                <w:color w:val="D73A49"/>
                <w:sz w:val="18"/>
                <w:szCs w:val="18"/>
              </w:rPr>
              <w:t>:</w:t>
            </w:r>
            <w:r w:rsidRPr="002869F4">
              <w:rPr>
                <w:rFonts w:ascii="Consolas" w:eastAsia="Times New Roman" w:hAnsi="Consolas" w:cs="Segoe UI"/>
                <w:color w:val="005CC5"/>
                <w:sz w:val="18"/>
                <w:szCs w:val="18"/>
              </w:rPr>
              <w:t>4</w:t>
            </w:r>
            <w:r w:rsidRPr="002869F4">
              <w:rPr>
                <w:rFonts w:ascii="Consolas" w:eastAsia="Times New Roman" w:hAnsi="Consolas" w:cs="Segoe UI"/>
                <w:color w:val="24292E"/>
                <w:sz w:val="18"/>
                <w:szCs w:val="18"/>
              </w:rPr>
              <w:t>]</w:t>
            </w:r>
          </w:p>
        </w:tc>
      </w:tr>
      <w:tr w:rsidR="002869F4" w:rsidRPr="002869F4" w14:paraId="77AF97F2" w14:textId="77777777" w:rsidTr="002869F4">
        <w:tc>
          <w:tcPr>
            <w:tcW w:w="752" w:type="dxa"/>
            <w:shd w:val="clear" w:color="auto" w:fill="FFFFFF"/>
            <w:noWrap/>
            <w:tcMar>
              <w:top w:w="0" w:type="dxa"/>
              <w:left w:w="150" w:type="dxa"/>
              <w:bottom w:w="0" w:type="dxa"/>
              <w:right w:w="150" w:type="dxa"/>
            </w:tcMar>
            <w:hideMark/>
          </w:tcPr>
          <w:p w14:paraId="6172445A"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B50C8E"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413F0845" w14:textId="77777777" w:rsidTr="002869F4">
        <w:tc>
          <w:tcPr>
            <w:tcW w:w="752" w:type="dxa"/>
            <w:shd w:val="clear" w:color="auto" w:fill="FFFFFF"/>
            <w:noWrap/>
            <w:tcMar>
              <w:top w:w="0" w:type="dxa"/>
              <w:left w:w="150" w:type="dxa"/>
              <w:bottom w:w="0" w:type="dxa"/>
              <w:right w:w="150" w:type="dxa"/>
            </w:tcMar>
            <w:hideMark/>
          </w:tcPr>
          <w:p w14:paraId="26652291"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0EBCDB3"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urlsV3[</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w:t>
            </w:r>
          </w:p>
        </w:tc>
      </w:tr>
      <w:tr w:rsidR="002869F4" w:rsidRPr="002869F4" w14:paraId="7938A8D7" w14:textId="77777777" w:rsidTr="002869F4">
        <w:tc>
          <w:tcPr>
            <w:tcW w:w="752" w:type="dxa"/>
            <w:shd w:val="clear" w:color="auto" w:fill="FFFFFF"/>
            <w:noWrap/>
            <w:tcMar>
              <w:top w:w="0" w:type="dxa"/>
              <w:left w:w="150" w:type="dxa"/>
              <w:bottom w:w="0" w:type="dxa"/>
              <w:right w:w="150" w:type="dxa"/>
            </w:tcMar>
            <w:hideMark/>
          </w:tcPr>
          <w:p w14:paraId="2A2D1A68"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5ACB5E"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05139DEB" w14:textId="77777777" w:rsidTr="002869F4">
        <w:tc>
          <w:tcPr>
            <w:tcW w:w="752" w:type="dxa"/>
            <w:shd w:val="clear" w:color="auto" w:fill="FFFFFF"/>
            <w:noWrap/>
            <w:tcMar>
              <w:top w:w="0" w:type="dxa"/>
              <w:left w:w="150" w:type="dxa"/>
              <w:bottom w:w="0" w:type="dxa"/>
              <w:right w:w="150" w:type="dxa"/>
            </w:tcMar>
            <w:hideMark/>
          </w:tcPr>
          <w:p w14:paraId="0DB23C31"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9BBCF7D"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005CC5"/>
                <w:sz w:val="18"/>
                <w:szCs w:val="18"/>
              </w:rPr>
              <w:t>```</w:t>
            </w:r>
          </w:p>
        </w:tc>
      </w:tr>
      <w:tr w:rsidR="002869F4" w:rsidRPr="002869F4" w14:paraId="42113777" w14:textId="77777777" w:rsidTr="002869F4">
        <w:tc>
          <w:tcPr>
            <w:tcW w:w="752" w:type="dxa"/>
            <w:shd w:val="clear" w:color="auto" w:fill="FFFFFF"/>
            <w:noWrap/>
            <w:tcMar>
              <w:top w:w="0" w:type="dxa"/>
              <w:left w:w="150" w:type="dxa"/>
              <w:bottom w:w="0" w:type="dxa"/>
              <w:right w:w="150" w:type="dxa"/>
            </w:tcMar>
            <w:hideMark/>
          </w:tcPr>
          <w:p w14:paraId="5C9DF9FD"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8C52E6" w14:textId="77777777" w:rsidR="002869F4" w:rsidRPr="002869F4" w:rsidRDefault="002869F4" w:rsidP="002869F4">
            <w:pPr>
              <w:spacing w:after="0" w:line="300" w:lineRule="atLeast"/>
              <w:rPr>
                <w:rFonts w:ascii="Consolas" w:eastAsia="Times New Roman" w:hAnsi="Consolas" w:cs="Segoe UI"/>
                <w:color w:val="24292E"/>
                <w:sz w:val="18"/>
                <w:szCs w:val="18"/>
              </w:rPr>
            </w:pPr>
          </w:p>
          <w:p w14:paraId="2955224A"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15C2B51B" w14:textId="77777777" w:rsidTr="002869F4">
        <w:tc>
          <w:tcPr>
            <w:tcW w:w="752" w:type="dxa"/>
            <w:shd w:val="clear" w:color="auto" w:fill="FFFFFF"/>
            <w:noWrap/>
            <w:tcMar>
              <w:top w:w="0" w:type="dxa"/>
              <w:left w:w="150" w:type="dxa"/>
              <w:bottom w:w="0" w:type="dxa"/>
              <w:right w:w="150" w:type="dxa"/>
            </w:tcMar>
            <w:hideMark/>
          </w:tcPr>
          <w:p w14:paraId="2989AE1E"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1E97F3B"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005CC5"/>
                <w:sz w:val="18"/>
                <w:szCs w:val="18"/>
              </w:rPr>
              <w:t>``</w:t>
            </w:r>
            <w:proofErr w:type="gramStart"/>
            <w:r w:rsidRPr="002869F4">
              <w:rPr>
                <w:rFonts w:ascii="Consolas" w:eastAsia="Times New Roman" w:hAnsi="Consolas" w:cs="Segoe UI"/>
                <w:color w:val="005CC5"/>
                <w:sz w:val="18"/>
                <w:szCs w:val="18"/>
              </w:rPr>
              <w:t>`{</w:t>
            </w:r>
            <w:proofErr w:type="gramEnd"/>
            <w:r w:rsidRPr="002869F4">
              <w:rPr>
                <w:rFonts w:ascii="Consolas" w:eastAsia="Times New Roman" w:hAnsi="Consolas" w:cs="Segoe UI"/>
                <w:color w:val="005CC5"/>
                <w:sz w:val="18"/>
                <w:szCs w:val="18"/>
              </w:rPr>
              <w:t xml:space="preserve">r </w:t>
            </w:r>
            <w:proofErr w:type="spellStart"/>
            <w:r w:rsidRPr="002869F4">
              <w:rPr>
                <w:rFonts w:ascii="Consolas" w:eastAsia="Times New Roman" w:hAnsi="Consolas" w:cs="Segoe UI"/>
                <w:color w:val="005CC5"/>
                <w:sz w:val="18"/>
                <w:szCs w:val="18"/>
              </w:rPr>
              <w:t>retrieveWomenData</w:t>
            </w:r>
            <w:proofErr w:type="spellEnd"/>
            <w:r w:rsidRPr="002869F4">
              <w:rPr>
                <w:rFonts w:ascii="Consolas" w:eastAsia="Times New Roman" w:hAnsi="Consolas" w:cs="Segoe UI"/>
                <w:color w:val="005CC5"/>
                <w:sz w:val="18"/>
                <w:szCs w:val="18"/>
              </w:rPr>
              <w:t>}</w:t>
            </w:r>
          </w:p>
        </w:tc>
      </w:tr>
      <w:tr w:rsidR="002869F4" w:rsidRPr="002869F4" w14:paraId="5A81BC9D" w14:textId="77777777" w:rsidTr="002869F4">
        <w:tc>
          <w:tcPr>
            <w:tcW w:w="752" w:type="dxa"/>
            <w:shd w:val="clear" w:color="auto" w:fill="FFFFFF"/>
            <w:noWrap/>
            <w:tcMar>
              <w:top w:w="0" w:type="dxa"/>
              <w:left w:w="150" w:type="dxa"/>
              <w:bottom w:w="0" w:type="dxa"/>
              <w:right w:w="150" w:type="dxa"/>
            </w:tcMar>
            <w:hideMark/>
          </w:tcPr>
          <w:p w14:paraId="69AA88E6"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52D351"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26F862D4" w14:textId="77777777" w:rsidTr="002869F4">
        <w:tc>
          <w:tcPr>
            <w:tcW w:w="752" w:type="dxa"/>
            <w:shd w:val="clear" w:color="auto" w:fill="FFFFFF"/>
            <w:noWrap/>
            <w:tcMar>
              <w:top w:w="0" w:type="dxa"/>
              <w:left w:w="150" w:type="dxa"/>
              <w:bottom w:w="0" w:type="dxa"/>
              <w:right w:w="150" w:type="dxa"/>
            </w:tcMar>
            <w:hideMark/>
          </w:tcPr>
          <w:p w14:paraId="3E2DCC58"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E0528BA"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spellStart"/>
            <w:r w:rsidRPr="002869F4">
              <w:rPr>
                <w:rFonts w:ascii="Consolas" w:eastAsia="Times New Roman" w:hAnsi="Consolas" w:cs="Segoe UI"/>
                <w:color w:val="E36209"/>
                <w:sz w:val="18"/>
                <w:szCs w:val="18"/>
              </w:rPr>
              <w:t>womenTables</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lapply</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urlsV3, extractResTableV3)</w:t>
            </w:r>
          </w:p>
        </w:tc>
      </w:tr>
      <w:tr w:rsidR="002869F4" w:rsidRPr="002869F4" w14:paraId="0EE5AEFB" w14:textId="77777777" w:rsidTr="002869F4">
        <w:tc>
          <w:tcPr>
            <w:tcW w:w="752" w:type="dxa"/>
            <w:shd w:val="clear" w:color="auto" w:fill="FFFFFF"/>
            <w:noWrap/>
            <w:tcMar>
              <w:top w:w="0" w:type="dxa"/>
              <w:left w:w="150" w:type="dxa"/>
              <w:bottom w:w="0" w:type="dxa"/>
              <w:right w:w="150" w:type="dxa"/>
            </w:tcMar>
            <w:hideMark/>
          </w:tcPr>
          <w:p w14:paraId="21F43137"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010C86C"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0D50C34C" w14:textId="77777777" w:rsidTr="002869F4">
        <w:tc>
          <w:tcPr>
            <w:tcW w:w="752" w:type="dxa"/>
            <w:shd w:val="clear" w:color="auto" w:fill="FFFFFF"/>
            <w:noWrap/>
            <w:tcMar>
              <w:top w:w="0" w:type="dxa"/>
              <w:left w:w="150" w:type="dxa"/>
              <w:bottom w:w="0" w:type="dxa"/>
              <w:right w:w="150" w:type="dxa"/>
            </w:tcMar>
            <w:hideMark/>
          </w:tcPr>
          <w:p w14:paraId="1C767B33"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86106DB"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w:t>
            </w:r>
            <w:proofErr w:type="spellStart"/>
            <w:proofErr w:type="gramStart"/>
            <w:r w:rsidRPr="002869F4">
              <w:rPr>
                <w:rFonts w:ascii="Consolas" w:eastAsia="Times New Roman" w:hAnsi="Consolas" w:cs="Segoe UI"/>
                <w:color w:val="6A737D"/>
                <w:sz w:val="18"/>
                <w:szCs w:val="18"/>
              </w:rPr>
              <w:t>womenTables</w:t>
            </w:r>
            <w:proofErr w:type="spellEnd"/>
            <w:r w:rsidRPr="002869F4">
              <w:rPr>
                <w:rFonts w:ascii="Consolas" w:eastAsia="Times New Roman" w:hAnsi="Consolas" w:cs="Segoe UI"/>
                <w:color w:val="6A737D"/>
                <w:sz w:val="18"/>
                <w:szCs w:val="18"/>
              </w:rPr>
              <w:t>[</w:t>
            </w:r>
            <w:proofErr w:type="gramEnd"/>
            <w:r w:rsidRPr="002869F4">
              <w:rPr>
                <w:rFonts w:ascii="Consolas" w:eastAsia="Times New Roman" w:hAnsi="Consolas" w:cs="Segoe UI"/>
                <w:color w:val="6A737D"/>
                <w:sz w:val="18"/>
                <w:szCs w:val="18"/>
              </w:rPr>
              <w:t xml:space="preserve">[3]][1:3] = </w:t>
            </w:r>
            <w:proofErr w:type="spellStart"/>
            <w:r w:rsidRPr="002869F4">
              <w:rPr>
                <w:rFonts w:ascii="Consolas" w:eastAsia="Times New Roman" w:hAnsi="Consolas" w:cs="Segoe UI"/>
                <w:color w:val="6A737D"/>
                <w:sz w:val="18"/>
                <w:szCs w:val="18"/>
              </w:rPr>
              <w:t>mensTables</w:t>
            </w:r>
            <w:proofErr w:type="spellEnd"/>
            <w:r w:rsidRPr="002869F4">
              <w:rPr>
                <w:rFonts w:ascii="Consolas" w:eastAsia="Times New Roman" w:hAnsi="Consolas" w:cs="Segoe UI"/>
                <w:color w:val="6A737D"/>
                <w:sz w:val="18"/>
                <w:szCs w:val="18"/>
              </w:rPr>
              <w:t>[[3]][1:3]</w:t>
            </w:r>
          </w:p>
        </w:tc>
      </w:tr>
      <w:tr w:rsidR="002869F4" w:rsidRPr="002869F4" w14:paraId="6CBABEEC" w14:textId="77777777" w:rsidTr="002869F4">
        <w:tc>
          <w:tcPr>
            <w:tcW w:w="752" w:type="dxa"/>
            <w:shd w:val="clear" w:color="auto" w:fill="FFFFFF"/>
            <w:noWrap/>
            <w:tcMar>
              <w:top w:w="0" w:type="dxa"/>
              <w:left w:w="150" w:type="dxa"/>
              <w:bottom w:w="0" w:type="dxa"/>
              <w:right w:w="150" w:type="dxa"/>
            </w:tcMar>
            <w:hideMark/>
          </w:tcPr>
          <w:p w14:paraId="6E60F5E0"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C58638"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w:t>
            </w:r>
            <w:proofErr w:type="spellStart"/>
            <w:proofErr w:type="gramStart"/>
            <w:r w:rsidRPr="002869F4">
              <w:rPr>
                <w:rFonts w:ascii="Consolas" w:eastAsia="Times New Roman" w:hAnsi="Consolas" w:cs="Segoe UI"/>
                <w:color w:val="6A737D"/>
                <w:sz w:val="18"/>
                <w:szCs w:val="18"/>
              </w:rPr>
              <w:t>womenTables</w:t>
            </w:r>
            <w:proofErr w:type="spellEnd"/>
            <w:r w:rsidRPr="002869F4">
              <w:rPr>
                <w:rFonts w:ascii="Consolas" w:eastAsia="Times New Roman" w:hAnsi="Consolas" w:cs="Segoe UI"/>
                <w:color w:val="6A737D"/>
                <w:sz w:val="18"/>
                <w:szCs w:val="18"/>
              </w:rPr>
              <w:t>[</w:t>
            </w:r>
            <w:proofErr w:type="gramEnd"/>
            <w:r w:rsidRPr="002869F4">
              <w:rPr>
                <w:rFonts w:ascii="Consolas" w:eastAsia="Times New Roman" w:hAnsi="Consolas" w:cs="Segoe UI"/>
                <w:color w:val="6A737D"/>
                <w:sz w:val="18"/>
                <w:szCs w:val="18"/>
              </w:rPr>
              <w:t>[3]] = append(x=</w:t>
            </w:r>
            <w:proofErr w:type="spellStart"/>
            <w:r w:rsidRPr="002869F4">
              <w:rPr>
                <w:rFonts w:ascii="Consolas" w:eastAsia="Times New Roman" w:hAnsi="Consolas" w:cs="Segoe UI"/>
                <w:color w:val="6A737D"/>
                <w:sz w:val="18"/>
                <w:szCs w:val="18"/>
              </w:rPr>
              <w:t>womenTables</w:t>
            </w:r>
            <w:proofErr w:type="spellEnd"/>
            <w:r w:rsidRPr="002869F4">
              <w:rPr>
                <w:rFonts w:ascii="Consolas" w:eastAsia="Times New Roman" w:hAnsi="Consolas" w:cs="Segoe UI"/>
                <w:color w:val="6A737D"/>
                <w:sz w:val="18"/>
                <w:szCs w:val="18"/>
              </w:rPr>
              <w:t>[[3]], values=</w:t>
            </w:r>
            <w:proofErr w:type="spellStart"/>
            <w:r w:rsidRPr="002869F4">
              <w:rPr>
                <w:rFonts w:ascii="Consolas" w:eastAsia="Times New Roman" w:hAnsi="Consolas" w:cs="Segoe UI"/>
                <w:color w:val="6A737D"/>
                <w:sz w:val="18"/>
                <w:szCs w:val="18"/>
              </w:rPr>
              <w:t>mensTables</w:t>
            </w:r>
            <w:proofErr w:type="spellEnd"/>
            <w:r w:rsidRPr="002869F4">
              <w:rPr>
                <w:rFonts w:ascii="Consolas" w:eastAsia="Times New Roman" w:hAnsi="Consolas" w:cs="Segoe UI"/>
                <w:color w:val="6A737D"/>
                <w:sz w:val="18"/>
                <w:szCs w:val="18"/>
              </w:rPr>
              <w:t>[[3]][4:5], after = 3)</w:t>
            </w:r>
          </w:p>
        </w:tc>
      </w:tr>
      <w:tr w:rsidR="002869F4" w:rsidRPr="002869F4" w14:paraId="150E15CB" w14:textId="77777777" w:rsidTr="002869F4">
        <w:tc>
          <w:tcPr>
            <w:tcW w:w="752" w:type="dxa"/>
            <w:shd w:val="clear" w:color="auto" w:fill="FFFFFF"/>
            <w:noWrap/>
            <w:tcMar>
              <w:top w:w="0" w:type="dxa"/>
              <w:left w:w="150" w:type="dxa"/>
              <w:bottom w:w="0" w:type="dxa"/>
              <w:right w:w="150" w:type="dxa"/>
            </w:tcMar>
            <w:hideMark/>
          </w:tcPr>
          <w:p w14:paraId="533B66DC"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E5DAF8"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7AB19A47" w14:textId="77777777" w:rsidTr="002869F4">
        <w:tc>
          <w:tcPr>
            <w:tcW w:w="752" w:type="dxa"/>
            <w:shd w:val="clear" w:color="auto" w:fill="FFFFFF"/>
            <w:noWrap/>
            <w:tcMar>
              <w:top w:w="0" w:type="dxa"/>
              <w:left w:w="150" w:type="dxa"/>
              <w:bottom w:w="0" w:type="dxa"/>
              <w:right w:w="150" w:type="dxa"/>
            </w:tcMar>
            <w:hideMark/>
          </w:tcPr>
          <w:p w14:paraId="5866BAFA"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81FE56E"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E36209"/>
                <w:sz w:val="18"/>
                <w:szCs w:val="18"/>
              </w:rPr>
              <w:t>years1</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05CC5"/>
                <w:sz w:val="18"/>
                <w:szCs w:val="18"/>
              </w:rPr>
              <w:t>1999</w:t>
            </w:r>
            <w:r w:rsidRPr="002869F4">
              <w:rPr>
                <w:rFonts w:ascii="Consolas" w:eastAsia="Times New Roman" w:hAnsi="Consolas" w:cs="Segoe UI"/>
                <w:color w:val="D73A49"/>
                <w:sz w:val="18"/>
                <w:szCs w:val="18"/>
              </w:rPr>
              <w:t>:</w:t>
            </w:r>
            <w:r w:rsidRPr="002869F4">
              <w:rPr>
                <w:rFonts w:ascii="Consolas" w:eastAsia="Times New Roman" w:hAnsi="Consolas" w:cs="Segoe UI"/>
                <w:color w:val="005CC5"/>
                <w:sz w:val="18"/>
                <w:szCs w:val="18"/>
              </w:rPr>
              <w:t>2012</w:t>
            </w:r>
          </w:p>
        </w:tc>
      </w:tr>
      <w:tr w:rsidR="002869F4" w:rsidRPr="002869F4" w14:paraId="6BB6C415" w14:textId="77777777" w:rsidTr="002869F4">
        <w:tc>
          <w:tcPr>
            <w:tcW w:w="752" w:type="dxa"/>
            <w:shd w:val="clear" w:color="auto" w:fill="FFFFFF"/>
            <w:noWrap/>
            <w:tcMar>
              <w:top w:w="0" w:type="dxa"/>
              <w:left w:w="150" w:type="dxa"/>
              <w:bottom w:w="0" w:type="dxa"/>
              <w:right w:w="150" w:type="dxa"/>
            </w:tcMar>
            <w:hideMark/>
          </w:tcPr>
          <w:p w14:paraId="0A789699"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362859"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194DE493" w14:textId="77777777" w:rsidTr="002869F4">
        <w:tc>
          <w:tcPr>
            <w:tcW w:w="752" w:type="dxa"/>
            <w:shd w:val="clear" w:color="auto" w:fill="FFFFFF"/>
            <w:noWrap/>
            <w:tcMar>
              <w:top w:w="0" w:type="dxa"/>
              <w:left w:w="150" w:type="dxa"/>
              <w:bottom w:w="0" w:type="dxa"/>
              <w:right w:w="150" w:type="dxa"/>
            </w:tcMar>
            <w:hideMark/>
          </w:tcPr>
          <w:p w14:paraId="5D8D4D18"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0D3681D"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5DAEF478" w14:textId="77777777" w:rsidTr="002869F4">
        <w:tc>
          <w:tcPr>
            <w:tcW w:w="752" w:type="dxa"/>
            <w:shd w:val="clear" w:color="auto" w:fill="FFFFFF"/>
            <w:noWrap/>
            <w:tcMar>
              <w:top w:w="0" w:type="dxa"/>
              <w:left w:w="150" w:type="dxa"/>
              <w:bottom w:w="0" w:type="dxa"/>
              <w:right w:w="150" w:type="dxa"/>
            </w:tcMar>
            <w:hideMark/>
          </w:tcPr>
          <w:p w14:paraId="5C468C2E"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97CA412"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2B280EAD" w14:textId="77777777" w:rsidTr="002869F4">
        <w:tc>
          <w:tcPr>
            <w:tcW w:w="752" w:type="dxa"/>
            <w:shd w:val="clear" w:color="auto" w:fill="FFFFFF"/>
            <w:noWrap/>
            <w:tcMar>
              <w:top w:w="0" w:type="dxa"/>
              <w:left w:w="150" w:type="dxa"/>
              <w:bottom w:w="0" w:type="dxa"/>
              <w:right w:w="150" w:type="dxa"/>
            </w:tcMar>
            <w:hideMark/>
          </w:tcPr>
          <w:p w14:paraId="1BE586B3"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F6D321B"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womenTablesv2 </w:t>
            </w:r>
            <w:r w:rsidRPr="002869F4">
              <w:rPr>
                <w:rFonts w:ascii="Consolas" w:eastAsia="Times New Roman" w:hAnsi="Consolas" w:cs="Segoe UI"/>
                <w:color w:val="D73A49"/>
                <w:sz w:val="18"/>
                <w:szCs w:val="18"/>
              </w:rPr>
              <w:t>&lt;-</w:t>
            </w: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mapply</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 xml:space="preserve">extractResTableV3, </w:t>
            </w:r>
            <w:proofErr w:type="spellStart"/>
            <w:r w:rsidRPr="002869F4">
              <w:rPr>
                <w:rFonts w:ascii="Consolas" w:eastAsia="Times New Roman" w:hAnsi="Consolas" w:cs="Segoe UI"/>
                <w:color w:val="E36209"/>
                <w:sz w:val="18"/>
                <w:szCs w:val="18"/>
              </w:rPr>
              <w:t>url</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urlsV3, </w:t>
            </w:r>
            <w:r w:rsidRPr="002869F4">
              <w:rPr>
                <w:rFonts w:ascii="Consolas" w:eastAsia="Times New Roman" w:hAnsi="Consolas" w:cs="Segoe UI"/>
                <w:color w:val="E36209"/>
                <w:sz w:val="18"/>
                <w:szCs w:val="18"/>
              </w:rPr>
              <w:t>year</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years1)</w:t>
            </w:r>
          </w:p>
        </w:tc>
      </w:tr>
      <w:tr w:rsidR="002869F4" w:rsidRPr="002869F4" w14:paraId="7D212734" w14:textId="77777777" w:rsidTr="002869F4">
        <w:tc>
          <w:tcPr>
            <w:tcW w:w="752" w:type="dxa"/>
            <w:shd w:val="clear" w:color="auto" w:fill="FFFFFF"/>
            <w:noWrap/>
            <w:tcMar>
              <w:top w:w="0" w:type="dxa"/>
              <w:left w:w="150" w:type="dxa"/>
              <w:bottom w:w="0" w:type="dxa"/>
              <w:right w:w="150" w:type="dxa"/>
            </w:tcMar>
            <w:hideMark/>
          </w:tcPr>
          <w:p w14:paraId="3AC7C6A9"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1D03A2"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names(womenTablesv2)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years1</w:t>
            </w:r>
          </w:p>
        </w:tc>
      </w:tr>
      <w:tr w:rsidR="002869F4" w:rsidRPr="002869F4" w14:paraId="18A96D44" w14:textId="77777777" w:rsidTr="002869F4">
        <w:tc>
          <w:tcPr>
            <w:tcW w:w="752" w:type="dxa"/>
            <w:shd w:val="clear" w:color="auto" w:fill="FFFFFF"/>
            <w:noWrap/>
            <w:tcMar>
              <w:top w:w="0" w:type="dxa"/>
              <w:left w:w="150" w:type="dxa"/>
              <w:bottom w:w="0" w:type="dxa"/>
              <w:right w:w="150" w:type="dxa"/>
            </w:tcMar>
            <w:hideMark/>
          </w:tcPr>
          <w:p w14:paraId="7BE9EF6C"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892F40D"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spellStart"/>
            <w:proofErr w:type="gramStart"/>
            <w:r w:rsidRPr="002869F4">
              <w:rPr>
                <w:rFonts w:ascii="Consolas" w:eastAsia="Times New Roman" w:hAnsi="Consolas" w:cs="Segoe UI"/>
                <w:color w:val="24292E"/>
                <w:sz w:val="18"/>
                <w:szCs w:val="18"/>
              </w:rPr>
              <w:t>sapply</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womenTablesv2, length)</w:t>
            </w:r>
          </w:p>
        </w:tc>
      </w:tr>
      <w:tr w:rsidR="002869F4" w:rsidRPr="002869F4" w14:paraId="26FF257E" w14:textId="77777777" w:rsidTr="002869F4">
        <w:tc>
          <w:tcPr>
            <w:tcW w:w="752" w:type="dxa"/>
            <w:shd w:val="clear" w:color="auto" w:fill="FFFFFF"/>
            <w:noWrap/>
            <w:tcMar>
              <w:top w:w="0" w:type="dxa"/>
              <w:left w:w="150" w:type="dxa"/>
              <w:bottom w:w="0" w:type="dxa"/>
              <w:right w:w="150" w:type="dxa"/>
            </w:tcMar>
            <w:hideMark/>
          </w:tcPr>
          <w:p w14:paraId="36D19BAD"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24E0AC0"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5312FF83" w14:textId="77777777" w:rsidTr="002869F4">
        <w:tc>
          <w:tcPr>
            <w:tcW w:w="752" w:type="dxa"/>
            <w:shd w:val="clear" w:color="auto" w:fill="FFFFFF"/>
            <w:noWrap/>
            <w:tcMar>
              <w:top w:w="0" w:type="dxa"/>
              <w:left w:w="150" w:type="dxa"/>
              <w:bottom w:w="0" w:type="dxa"/>
              <w:right w:w="150" w:type="dxa"/>
            </w:tcMar>
            <w:hideMark/>
          </w:tcPr>
          <w:p w14:paraId="254E2007"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12F6A6F"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###womenTablesv2[[1</w:t>
            </w:r>
            <w:proofErr w:type="gramStart"/>
            <w:r w:rsidRPr="002869F4">
              <w:rPr>
                <w:rFonts w:ascii="Consolas" w:eastAsia="Times New Roman" w:hAnsi="Consolas" w:cs="Segoe UI"/>
                <w:color w:val="6A737D"/>
                <w:sz w:val="18"/>
                <w:szCs w:val="18"/>
              </w:rPr>
              <w:t>]][</w:t>
            </w:r>
            <w:proofErr w:type="gramEnd"/>
            <w:r w:rsidRPr="002869F4">
              <w:rPr>
                <w:rFonts w:ascii="Consolas" w:eastAsia="Times New Roman" w:hAnsi="Consolas" w:cs="Segoe UI"/>
                <w:color w:val="6A737D"/>
                <w:sz w:val="18"/>
                <w:szCs w:val="18"/>
              </w:rPr>
              <w:t>1:10]</w:t>
            </w:r>
          </w:p>
        </w:tc>
      </w:tr>
      <w:tr w:rsidR="002869F4" w:rsidRPr="002869F4" w14:paraId="7C18A611" w14:textId="77777777" w:rsidTr="002869F4">
        <w:tc>
          <w:tcPr>
            <w:tcW w:w="752" w:type="dxa"/>
            <w:shd w:val="clear" w:color="auto" w:fill="FFFFFF"/>
            <w:noWrap/>
            <w:tcMar>
              <w:top w:w="0" w:type="dxa"/>
              <w:left w:w="150" w:type="dxa"/>
              <w:bottom w:w="0" w:type="dxa"/>
              <w:right w:w="150" w:type="dxa"/>
            </w:tcMar>
            <w:hideMark/>
          </w:tcPr>
          <w:p w14:paraId="1AE1209B"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AC8FE2"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###womenTablesv2[[2</w:t>
            </w:r>
            <w:proofErr w:type="gramStart"/>
            <w:r w:rsidRPr="002869F4">
              <w:rPr>
                <w:rFonts w:ascii="Consolas" w:eastAsia="Times New Roman" w:hAnsi="Consolas" w:cs="Segoe UI"/>
                <w:color w:val="6A737D"/>
                <w:sz w:val="18"/>
                <w:szCs w:val="18"/>
              </w:rPr>
              <w:t>]][</w:t>
            </w:r>
            <w:proofErr w:type="gramEnd"/>
            <w:r w:rsidRPr="002869F4">
              <w:rPr>
                <w:rFonts w:ascii="Consolas" w:eastAsia="Times New Roman" w:hAnsi="Consolas" w:cs="Segoe UI"/>
                <w:color w:val="6A737D"/>
                <w:sz w:val="18"/>
                <w:szCs w:val="18"/>
              </w:rPr>
              <w:t>1:10]</w:t>
            </w:r>
          </w:p>
        </w:tc>
      </w:tr>
      <w:tr w:rsidR="002869F4" w:rsidRPr="002869F4" w14:paraId="627A5CFF" w14:textId="77777777" w:rsidTr="002869F4">
        <w:tc>
          <w:tcPr>
            <w:tcW w:w="752" w:type="dxa"/>
            <w:shd w:val="clear" w:color="auto" w:fill="FFFFFF"/>
            <w:noWrap/>
            <w:tcMar>
              <w:top w:w="0" w:type="dxa"/>
              <w:left w:w="150" w:type="dxa"/>
              <w:bottom w:w="0" w:type="dxa"/>
              <w:right w:w="150" w:type="dxa"/>
            </w:tcMar>
            <w:hideMark/>
          </w:tcPr>
          <w:p w14:paraId="58A7D9A1"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54CE47"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###womenTablesv2[[3</w:t>
            </w:r>
            <w:proofErr w:type="gramStart"/>
            <w:r w:rsidRPr="002869F4">
              <w:rPr>
                <w:rFonts w:ascii="Consolas" w:eastAsia="Times New Roman" w:hAnsi="Consolas" w:cs="Segoe UI"/>
                <w:color w:val="6A737D"/>
                <w:sz w:val="18"/>
                <w:szCs w:val="18"/>
              </w:rPr>
              <w:t>]][</w:t>
            </w:r>
            <w:proofErr w:type="gramEnd"/>
            <w:r w:rsidRPr="002869F4">
              <w:rPr>
                <w:rFonts w:ascii="Consolas" w:eastAsia="Times New Roman" w:hAnsi="Consolas" w:cs="Segoe UI"/>
                <w:color w:val="6A737D"/>
                <w:sz w:val="18"/>
                <w:szCs w:val="18"/>
              </w:rPr>
              <w:t>1:10]</w:t>
            </w:r>
          </w:p>
        </w:tc>
      </w:tr>
      <w:tr w:rsidR="002869F4" w:rsidRPr="002869F4" w14:paraId="76B0971B" w14:textId="77777777" w:rsidTr="002869F4">
        <w:tc>
          <w:tcPr>
            <w:tcW w:w="752" w:type="dxa"/>
            <w:shd w:val="clear" w:color="auto" w:fill="FFFFFF"/>
            <w:noWrap/>
            <w:tcMar>
              <w:top w:w="0" w:type="dxa"/>
              <w:left w:w="150" w:type="dxa"/>
              <w:bottom w:w="0" w:type="dxa"/>
              <w:right w:w="150" w:type="dxa"/>
            </w:tcMar>
            <w:hideMark/>
          </w:tcPr>
          <w:p w14:paraId="0B4E8F5C"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DE8567"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###womenTablesv2[[4</w:t>
            </w:r>
            <w:proofErr w:type="gramStart"/>
            <w:r w:rsidRPr="002869F4">
              <w:rPr>
                <w:rFonts w:ascii="Consolas" w:eastAsia="Times New Roman" w:hAnsi="Consolas" w:cs="Segoe UI"/>
                <w:color w:val="6A737D"/>
                <w:sz w:val="18"/>
                <w:szCs w:val="18"/>
              </w:rPr>
              <w:t>]][</w:t>
            </w:r>
            <w:proofErr w:type="gramEnd"/>
            <w:r w:rsidRPr="002869F4">
              <w:rPr>
                <w:rFonts w:ascii="Consolas" w:eastAsia="Times New Roman" w:hAnsi="Consolas" w:cs="Segoe UI"/>
                <w:color w:val="6A737D"/>
                <w:sz w:val="18"/>
                <w:szCs w:val="18"/>
              </w:rPr>
              <w:t>1:10]</w:t>
            </w:r>
          </w:p>
        </w:tc>
      </w:tr>
      <w:tr w:rsidR="002869F4" w:rsidRPr="002869F4" w14:paraId="5204A672" w14:textId="77777777" w:rsidTr="002869F4">
        <w:tc>
          <w:tcPr>
            <w:tcW w:w="752" w:type="dxa"/>
            <w:shd w:val="clear" w:color="auto" w:fill="FFFFFF"/>
            <w:noWrap/>
            <w:tcMar>
              <w:top w:w="0" w:type="dxa"/>
              <w:left w:w="150" w:type="dxa"/>
              <w:bottom w:w="0" w:type="dxa"/>
              <w:right w:w="150" w:type="dxa"/>
            </w:tcMar>
            <w:hideMark/>
          </w:tcPr>
          <w:p w14:paraId="6FA1ED14"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11054A"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###womenTablesv2[[5</w:t>
            </w:r>
            <w:proofErr w:type="gramStart"/>
            <w:r w:rsidRPr="002869F4">
              <w:rPr>
                <w:rFonts w:ascii="Consolas" w:eastAsia="Times New Roman" w:hAnsi="Consolas" w:cs="Segoe UI"/>
                <w:color w:val="6A737D"/>
                <w:sz w:val="18"/>
                <w:szCs w:val="18"/>
              </w:rPr>
              <w:t>]][</w:t>
            </w:r>
            <w:proofErr w:type="gramEnd"/>
            <w:r w:rsidRPr="002869F4">
              <w:rPr>
                <w:rFonts w:ascii="Consolas" w:eastAsia="Times New Roman" w:hAnsi="Consolas" w:cs="Segoe UI"/>
                <w:color w:val="6A737D"/>
                <w:sz w:val="18"/>
                <w:szCs w:val="18"/>
              </w:rPr>
              <w:t>1:10]</w:t>
            </w:r>
          </w:p>
        </w:tc>
      </w:tr>
      <w:tr w:rsidR="002869F4" w:rsidRPr="002869F4" w14:paraId="4E968268" w14:textId="77777777" w:rsidTr="002869F4">
        <w:tc>
          <w:tcPr>
            <w:tcW w:w="752" w:type="dxa"/>
            <w:shd w:val="clear" w:color="auto" w:fill="FFFFFF"/>
            <w:noWrap/>
            <w:tcMar>
              <w:top w:w="0" w:type="dxa"/>
              <w:left w:w="150" w:type="dxa"/>
              <w:bottom w:w="0" w:type="dxa"/>
              <w:right w:w="150" w:type="dxa"/>
            </w:tcMar>
            <w:hideMark/>
          </w:tcPr>
          <w:p w14:paraId="177256F5"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7EABEE"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###womenTablesv2[[6</w:t>
            </w:r>
            <w:proofErr w:type="gramStart"/>
            <w:r w:rsidRPr="002869F4">
              <w:rPr>
                <w:rFonts w:ascii="Consolas" w:eastAsia="Times New Roman" w:hAnsi="Consolas" w:cs="Segoe UI"/>
                <w:color w:val="6A737D"/>
                <w:sz w:val="18"/>
                <w:szCs w:val="18"/>
              </w:rPr>
              <w:t>]][</w:t>
            </w:r>
            <w:proofErr w:type="gramEnd"/>
            <w:r w:rsidRPr="002869F4">
              <w:rPr>
                <w:rFonts w:ascii="Consolas" w:eastAsia="Times New Roman" w:hAnsi="Consolas" w:cs="Segoe UI"/>
                <w:color w:val="6A737D"/>
                <w:sz w:val="18"/>
                <w:szCs w:val="18"/>
              </w:rPr>
              <w:t>1:10]</w:t>
            </w:r>
          </w:p>
        </w:tc>
      </w:tr>
      <w:tr w:rsidR="002869F4" w:rsidRPr="002869F4" w14:paraId="1B4C0B3E" w14:textId="77777777" w:rsidTr="002869F4">
        <w:tc>
          <w:tcPr>
            <w:tcW w:w="752" w:type="dxa"/>
            <w:shd w:val="clear" w:color="auto" w:fill="FFFFFF"/>
            <w:noWrap/>
            <w:tcMar>
              <w:top w:w="0" w:type="dxa"/>
              <w:left w:w="150" w:type="dxa"/>
              <w:bottom w:w="0" w:type="dxa"/>
              <w:right w:w="150" w:type="dxa"/>
            </w:tcMar>
            <w:hideMark/>
          </w:tcPr>
          <w:p w14:paraId="7F15AB6A"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5E0754"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###womenTablesv2[[7</w:t>
            </w:r>
            <w:proofErr w:type="gramStart"/>
            <w:r w:rsidRPr="002869F4">
              <w:rPr>
                <w:rFonts w:ascii="Consolas" w:eastAsia="Times New Roman" w:hAnsi="Consolas" w:cs="Segoe UI"/>
                <w:color w:val="6A737D"/>
                <w:sz w:val="18"/>
                <w:szCs w:val="18"/>
              </w:rPr>
              <w:t>]][</w:t>
            </w:r>
            <w:proofErr w:type="gramEnd"/>
            <w:r w:rsidRPr="002869F4">
              <w:rPr>
                <w:rFonts w:ascii="Consolas" w:eastAsia="Times New Roman" w:hAnsi="Consolas" w:cs="Segoe UI"/>
                <w:color w:val="6A737D"/>
                <w:sz w:val="18"/>
                <w:szCs w:val="18"/>
              </w:rPr>
              <w:t>1:10]</w:t>
            </w:r>
          </w:p>
        </w:tc>
      </w:tr>
      <w:tr w:rsidR="002869F4" w:rsidRPr="002869F4" w14:paraId="54821141" w14:textId="77777777" w:rsidTr="002869F4">
        <w:tc>
          <w:tcPr>
            <w:tcW w:w="752" w:type="dxa"/>
            <w:shd w:val="clear" w:color="auto" w:fill="FFFFFF"/>
            <w:noWrap/>
            <w:tcMar>
              <w:top w:w="0" w:type="dxa"/>
              <w:left w:w="150" w:type="dxa"/>
              <w:bottom w:w="0" w:type="dxa"/>
              <w:right w:w="150" w:type="dxa"/>
            </w:tcMar>
            <w:hideMark/>
          </w:tcPr>
          <w:p w14:paraId="4F580863"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46A703"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###womenTablesv2[[8</w:t>
            </w:r>
            <w:proofErr w:type="gramStart"/>
            <w:r w:rsidRPr="002869F4">
              <w:rPr>
                <w:rFonts w:ascii="Consolas" w:eastAsia="Times New Roman" w:hAnsi="Consolas" w:cs="Segoe UI"/>
                <w:color w:val="6A737D"/>
                <w:sz w:val="18"/>
                <w:szCs w:val="18"/>
              </w:rPr>
              <w:t>]][</w:t>
            </w:r>
            <w:proofErr w:type="gramEnd"/>
            <w:r w:rsidRPr="002869F4">
              <w:rPr>
                <w:rFonts w:ascii="Consolas" w:eastAsia="Times New Roman" w:hAnsi="Consolas" w:cs="Segoe UI"/>
                <w:color w:val="6A737D"/>
                <w:sz w:val="18"/>
                <w:szCs w:val="18"/>
              </w:rPr>
              <w:t>1:10]</w:t>
            </w:r>
          </w:p>
        </w:tc>
      </w:tr>
      <w:tr w:rsidR="002869F4" w:rsidRPr="002869F4" w14:paraId="509B51AC" w14:textId="77777777" w:rsidTr="002869F4">
        <w:tc>
          <w:tcPr>
            <w:tcW w:w="752" w:type="dxa"/>
            <w:shd w:val="clear" w:color="auto" w:fill="FFFFFF"/>
            <w:noWrap/>
            <w:tcMar>
              <w:top w:w="0" w:type="dxa"/>
              <w:left w:w="150" w:type="dxa"/>
              <w:bottom w:w="0" w:type="dxa"/>
              <w:right w:w="150" w:type="dxa"/>
            </w:tcMar>
            <w:hideMark/>
          </w:tcPr>
          <w:p w14:paraId="1CDCCB7F"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D779BA8"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466795AD" w14:textId="77777777" w:rsidTr="002869F4">
        <w:tc>
          <w:tcPr>
            <w:tcW w:w="752" w:type="dxa"/>
            <w:shd w:val="clear" w:color="auto" w:fill="FFFFFF"/>
            <w:noWrap/>
            <w:tcMar>
              <w:top w:w="0" w:type="dxa"/>
              <w:left w:w="150" w:type="dxa"/>
              <w:bottom w:w="0" w:type="dxa"/>
              <w:right w:w="150" w:type="dxa"/>
            </w:tcMar>
            <w:hideMark/>
          </w:tcPr>
          <w:p w14:paraId="719924EC"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B2A7217"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gramStart"/>
            <w:r w:rsidRPr="002869F4">
              <w:rPr>
                <w:rFonts w:ascii="Consolas" w:eastAsia="Times New Roman" w:hAnsi="Consolas" w:cs="Segoe UI"/>
                <w:color w:val="24292E"/>
                <w:sz w:val="18"/>
                <w:szCs w:val="18"/>
              </w:rPr>
              <w:t>save(</w:t>
            </w:r>
            <w:proofErr w:type="gramEnd"/>
            <w:r w:rsidRPr="002869F4">
              <w:rPr>
                <w:rFonts w:ascii="Consolas" w:eastAsia="Times New Roman" w:hAnsi="Consolas" w:cs="Segoe UI"/>
                <w:color w:val="24292E"/>
                <w:sz w:val="18"/>
                <w:szCs w:val="18"/>
              </w:rPr>
              <w:t xml:space="preserve">womenTablesv2, </w:t>
            </w:r>
            <w:r w:rsidRPr="002869F4">
              <w:rPr>
                <w:rFonts w:ascii="Consolas" w:eastAsia="Times New Roman" w:hAnsi="Consolas" w:cs="Segoe UI"/>
                <w:color w:val="E36209"/>
                <w:sz w:val="18"/>
                <w:szCs w:val="18"/>
              </w:rPr>
              <w:t>file</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w:t>
            </w:r>
            <w:proofErr w:type="spellStart"/>
            <w:r w:rsidRPr="002869F4">
              <w:rPr>
                <w:rFonts w:ascii="Consolas" w:eastAsia="Times New Roman" w:hAnsi="Consolas" w:cs="Segoe UI"/>
                <w:color w:val="032F62"/>
                <w:sz w:val="18"/>
                <w:szCs w:val="18"/>
              </w:rPr>
              <w:t>CBWoMenTextTables_Houssaye.rda</w:t>
            </w:r>
            <w:proofErr w:type="spellEnd"/>
            <w:r w:rsidRPr="002869F4">
              <w:rPr>
                <w:rFonts w:ascii="Consolas" w:eastAsia="Times New Roman" w:hAnsi="Consolas" w:cs="Segoe UI"/>
                <w:color w:val="032F62"/>
                <w:sz w:val="18"/>
                <w:szCs w:val="18"/>
              </w:rPr>
              <w:t>"</w:t>
            </w:r>
            <w:r w:rsidRPr="002869F4">
              <w:rPr>
                <w:rFonts w:ascii="Consolas" w:eastAsia="Times New Roman" w:hAnsi="Consolas" w:cs="Segoe UI"/>
                <w:color w:val="24292E"/>
                <w:sz w:val="18"/>
                <w:szCs w:val="18"/>
              </w:rPr>
              <w:t>)</w:t>
            </w:r>
          </w:p>
        </w:tc>
      </w:tr>
      <w:tr w:rsidR="002869F4" w:rsidRPr="002869F4" w14:paraId="2860E294" w14:textId="77777777" w:rsidTr="002869F4">
        <w:tc>
          <w:tcPr>
            <w:tcW w:w="752" w:type="dxa"/>
            <w:shd w:val="clear" w:color="auto" w:fill="FFFFFF"/>
            <w:noWrap/>
            <w:tcMar>
              <w:top w:w="0" w:type="dxa"/>
              <w:left w:w="150" w:type="dxa"/>
              <w:bottom w:w="0" w:type="dxa"/>
              <w:right w:w="150" w:type="dxa"/>
            </w:tcMar>
            <w:hideMark/>
          </w:tcPr>
          <w:p w14:paraId="0EE5E5F7"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B3FF96"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005CC5"/>
                <w:sz w:val="18"/>
                <w:szCs w:val="18"/>
              </w:rPr>
              <w:t>```</w:t>
            </w:r>
          </w:p>
        </w:tc>
      </w:tr>
      <w:tr w:rsidR="002869F4" w:rsidRPr="002869F4" w14:paraId="7C1864F4" w14:textId="77777777" w:rsidTr="002869F4">
        <w:tc>
          <w:tcPr>
            <w:tcW w:w="752" w:type="dxa"/>
            <w:shd w:val="clear" w:color="auto" w:fill="FFFFFF"/>
            <w:noWrap/>
            <w:tcMar>
              <w:top w:w="0" w:type="dxa"/>
              <w:left w:w="150" w:type="dxa"/>
              <w:bottom w:w="0" w:type="dxa"/>
              <w:right w:w="150" w:type="dxa"/>
            </w:tcMar>
            <w:hideMark/>
          </w:tcPr>
          <w:p w14:paraId="27E10D60"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CAEBE5" w14:textId="77777777" w:rsidR="002869F4" w:rsidRPr="002869F4" w:rsidRDefault="002869F4" w:rsidP="002869F4">
            <w:pPr>
              <w:spacing w:after="0" w:line="300" w:lineRule="atLeast"/>
              <w:rPr>
                <w:rFonts w:ascii="Consolas" w:eastAsia="Times New Roman" w:hAnsi="Consolas" w:cs="Segoe UI"/>
                <w:color w:val="24292E"/>
                <w:sz w:val="18"/>
                <w:szCs w:val="18"/>
              </w:rPr>
            </w:pPr>
          </w:p>
          <w:p w14:paraId="26C8B019"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2913A6A0" w14:textId="77777777" w:rsidTr="002869F4">
        <w:tc>
          <w:tcPr>
            <w:tcW w:w="752" w:type="dxa"/>
            <w:shd w:val="clear" w:color="auto" w:fill="FFFFFF"/>
            <w:noWrap/>
            <w:tcMar>
              <w:top w:w="0" w:type="dxa"/>
              <w:left w:w="150" w:type="dxa"/>
              <w:bottom w:w="0" w:type="dxa"/>
              <w:right w:w="150" w:type="dxa"/>
            </w:tcMar>
            <w:hideMark/>
          </w:tcPr>
          <w:p w14:paraId="4EE5D57B"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23BBECD"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005CC5"/>
                <w:sz w:val="18"/>
                <w:szCs w:val="18"/>
              </w:rPr>
              <w:t>``</w:t>
            </w:r>
            <w:proofErr w:type="gramStart"/>
            <w:r w:rsidRPr="002869F4">
              <w:rPr>
                <w:rFonts w:ascii="Consolas" w:eastAsia="Times New Roman" w:hAnsi="Consolas" w:cs="Segoe UI"/>
                <w:color w:val="005CC5"/>
                <w:sz w:val="18"/>
                <w:szCs w:val="18"/>
              </w:rPr>
              <w:t>`{</w:t>
            </w:r>
            <w:proofErr w:type="gramEnd"/>
            <w:r w:rsidRPr="002869F4">
              <w:rPr>
                <w:rFonts w:ascii="Consolas" w:eastAsia="Times New Roman" w:hAnsi="Consolas" w:cs="Segoe UI"/>
                <w:color w:val="005CC5"/>
                <w:sz w:val="18"/>
                <w:szCs w:val="18"/>
              </w:rPr>
              <w:t>r fix2001Women}</w:t>
            </w:r>
          </w:p>
        </w:tc>
      </w:tr>
      <w:tr w:rsidR="002869F4" w:rsidRPr="002869F4" w14:paraId="326D8BE4" w14:textId="77777777" w:rsidTr="002869F4">
        <w:tc>
          <w:tcPr>
            <w:tcW w:w="752" w:type="dxa"/>
            <w:shd w:val="clear" w:color="auto" w:fill="FFFFFF"/>
            <w:noWrap/>
            <w:tcMar>
              <w:top w:w="0" w:type="dxa"/>
              <w:left w:w="150" w:type="dxa"/>
              <w:bottom w:w="0" w:type="dxa"/>
              <w:right w:w="150" w:type="dxa"/>
            </w:tcMar>
            <w:hideMark/>
          </w:tcPr>
          <w:p w14:paraId="71EC0E08"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E334CF"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womenTablesv2[[</w:t>
            </w:r>
            <w:r w:rsidRPr="002869F4">
              <w:rPr>
                <w:rFonts w:ascii="Consolas" w:eastAsia="Times New Roman" w:hAnsi="Consolas" w:cs="Segoe UI"/>
                <w:color w:val="032F62"/>
                <w:sz w:val="18"/>
                <w:szCs w:val="18"/>
              </w:rPr>
              <w:t>"2001"</w:t>
            </w:r>
            <w:proofErr w:type="gramStart"/>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005CC5"/>
                <w:sz w:val="18"/>
                <w:szCs w:val="18"/>
              </w:rPr>
              <w:t>1</w:t>
            </w:r>
            <w:r w:rsidRPr="002869F4">
              <w:rPr>
                <w:rFonts w:ascii="Consolas" w:eastAsia="Times New Roman" w:hAnsi="Consolas" w:cs="Segoe UI"/>
                <w:color w:val="D73A49"/>
                <w:sz w:val="18"/>
                <w:szCs w:val="18"/>
              </w:rPr>
              <w:t>:</w:t>
            </w:r>
            <w:r w:rsidRPr="002869F4">
              <w:rPr>
                <w:rFonts w:ascii="Consolas" w:eastAsia="Times New Roman" w:hAnsi="Consolas" w:cs="Segoe UI"/>
                <w:color w:val="005CC5"/>
                <w:sz w:val="18"/>
                <w:szCs w:val="18"/>
              </w:rPr>
              <w:t>3</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&lt;-</w:t>
            </w:r>
            <w:r w:rsidRPr="002869F4">
              <w:rPr>
                <w:rFonts w:ascii="Consolas" w:eastAsia="Times New Roman" w:hAnsi="Consolas" w:cs="Segoe UI"/>
                <w:color w:val="24292E"/>
                <w:sz w:val="18"/>
                <w:szCs w:val="18"/>
              </w:rPr>
              <w:t xml:space="preserve"> menTablesV2[[</w:t>
            </w:r>
            <w:r w:rsidRPr="002869F4">
              <w:rPr>
                <w:rFonts w:ascii="Consolas" w:eastAsia="Times New Roman" w:hAnsi="Consolas" w:cs="Segoe UI"/>
                <w:color w:val="032F62"/>
                <w:sz w:val="18"/>
                <w:szCs w:val="18"/>
              </w:rPr>
              <w:t>"2001"</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1</w:t>
            </w:r>
            <w:r w:rsidRPr="002869F4">
              <w:rPr>
                <w:rFonts w:ascii="Consolas" w:eastAsia="Times New Roman" w:hAnsi="Consolas" w:cs="Segoe UI"/>
                <w:color w:val="D73A49"/>
                <w:sz w:val="18"/>
                <w:szCs w:val="18"/>
              </w:rPr>
              <w:t>:</w:t>
            </w:r>
            <w:r w:rsidRPr="002869F4">
              <w:rPr>
                <w:rFonts w:ascii="Consolas" w:eastAsia="Times New Roman" w:hAnsi="Consolas" w:cs="Segoe UI"/>
                <w:color w:val="005CC5"/>
                <w:sz w:val="18"/>
                <w:szCs w:val="18"/>
              </w:rPr>
              <w:t>3</w:t>
            </w:r>
            <w:r w:rsidRPr="002869F4">
              <w:rPr>
                <w:rFonts w:ascii="Consolas" w:eastAsia="Times New Roman" w:hAnsi="Consolas" w:cs="Segoe UI"/>
                <w:color w:val="24292E"/>
                <w:sz w:val="18"/>
                <w:szCs w:val="18"/>
              </w:rPr>
              <w:t>]</w:t>
            </w:r>
          </w:p>
        </w:tc>
      </w:tr>
      <w:tr w:rsidR="002869F4" w:rsidRPr="002869F4" w14:paraId="5089458F" w14:textId="77777777" w:rsidTr="002869F4">
        <w:tc>
          <w:tcPr>
            <w:tcW w:w="752" w:type="dxa"/>
            <w:shd w:val="clear" w:color="auto" w:fill="FFFFFF"/>
            <w:noWrap/>
            <w:tcMar>
              <w:top w:w="0" w:type="dxa"/>
              <w:left w:w="150" w:type="dxa"/>
              <w:bottom w:w="0" w:type="dxa"/>
              <w:right w:w="150" w:type="dxa"/>
            </w:tcMar>
            <w:hideMark/>
          </w:tcPr>
          <w:p w14:paraId="2F9C877D"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06A233"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womenTablesv2[[</w:t>
            </w:r>
            <w:r w:rsidRPr="002869F4">
              <w:rPr>
                <w:rFonts w:ascii="Consolas" w:eastAsia="Times New Roman" w:hAnsi="Consolas" w:cs="Segoe UI"/>
                <w:color w:val="032F62"/>
                <w:sz w:val="18"/>
                <w:szCs w:val="18"/>
              </w:rPr>
              <w:t>"2001"</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&lt;-</w:t>
            </w:r>
            <w:r w:rsidRPr="002869F4">
              <w:rPr>
                <w:rFonts w:ascii="Consolas" w:eastAsia="Times New Roman" w:hAnsi="Consolas" w:cs="Segoe UI"/>
                <w:color w:val="24292E"/>
                <w:sz w:val="18"/>
                <w:szCs w:val="18"/>
              </w:rPr>
              <w:t xml:space="preserve"> append(</w:t>
            </w:r>
            <w:r w:rsidRPr="002869F4">
              <w:rPr>
                <w:rFonts w:ascii="Consolas" w:eastAsia="Times New Roman" w:hAnsi="Consolas" w:cs="Segoe UI"/>
                <w:color w:val="E36209"/>
                <w:sz w:val="18"/>
                <w:szCs w:val="18"/>
              </w:rPr>
              <w:t>x</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womenTablesv2[[</w:t>
            </w:r>
            <w:r w:rsidRPr="002869F4">
              <w:rPr>
                <w:rFonts w:ascii="Consolas" w:eastAsia="Times New Roman" w:hAnsi="Consolas" w:cs="Segoe UI"/>
                <w:color w:val="032F62"/>
                <w:sz w:val="18"/>
                <w:szCs w:val="18"/>
              </w:rPr>
              <w:t>"2001"</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values</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menTablesV2[[</w:t>
            </w:r>
            <w:r w:rsidRPr="002869F4">
              <w:rPr>
                <w:rFonts w:ascii="Consolas" w:eastAsia="Times New Roman" w:hAnsi="Consolas" w:cs="Segoe UI"/>
                <w:color w:val="032F62"/>
                <w:sz w:val="18"/>
                <w:szCs w:val="18"/>
              </w:rPr>
              <w:t>"2001"</w:t>
            </w:r>
            <w:proofErr w:type="gramStart"/>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005CC5"/>
                <w:sz w:val="18"/>
                <w:szCs w:val="18"/>
              </w:rPr>
              <w:t>4</w:t>
            </w:r>
            <w:r w:rsidRPr="002869F4">
              <w:rPr>
                <w:rFonts w:ascii="Consolas" w:eastAsia="Times New Roman" w:hAnsi="Consolas" w:cs="Segoe UI"/>
                <w:color w:val="D73A49"/>
                <w:sz w:val="18"/>
                <w:szCs w:val="18"/>
              </w:rPr>
              <w:t>:</w:t>
            </w:r>
            <w:r w:rsidRPr="002869F4">
              <w:rPr>
                <w:rFonts w:ascii="Consolas" w:eastAsia="Times New Roman" w:hAnsi="Consolas" w:cs="Segoe UI"/>
                <w:color w:val="005CC5"/>
                <w:sz w:val="18"/>
                <w:szCs w:val="18"/>
              </w:rPr>
              <w:t>5</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after</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05CC5"/>
                <w:sz w:val="18"/>
                <w:szCs w:val="18"/>
              </w:rPr>
              <w:t>3</w:t>
            </w:r>
            <w:r w:rsidRPr="002869F4">
              <w:rPr>
                <w:rFonts w:ascii="Consolas" w:eastAsia="Times New Roman" w:hAnsi="Consolas" w:cs="Segoe UI"/>
                <w:color w:val="24292E"/>
                <w:sz w:val="18"/>
                <w:szCs w:val="18"/>
              </w:rPr>
              <w:t>)</w:t>
            </w:r>
          </w:p>
        </w:tc>
      </w:tr>
      <w:tr w:rsidR="002869F4" w:rsidRPr="002869F4" w14:paraId="378CC28B" w14:textId="77777777" w:rsidTr="002869F4">
        <w:tc>
          <w:tcPr>
            <w:tcW w:w="752" w:type="dxa"/>
            <w:shd w:val="clear" w:color="auto" w:fill="FFFFFF"/>
            <w:noWrap/>
            <w:tcMar>
              <w:top w:w="0" w:type="dxa"/>
              <w:left w:w="150" w:type="dxa"/>
              <w:bottom w:w="0" w:type="dxa"/>
              <w:right w:w="150" w:type="dxa"/>
            </w:tcMar>
            <w:hideMark/>
          </w:tcPr>
          <w:p w14:paraId="3D3E6048"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008220"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005CC5"/>
                <w:sz w:val="18"/>
                <w:szCs w:val="18"/>
              </w:rPr>
              <w:t>```</w:t>
            </w:r>
          </w:p>
        </w:tc>
      </w:tr>
      <w:tr w:rsidR="002869F4" w:rsidRPr="002869F4" w14:paraId="7C1AE36A" w14:textId="77777777" w:rsidTr="002869F4">
        <w:tc>
          <w:tcPr>
            <w:tcW w:w="752" w:type="dxa"/>
            <w:shd w:val="clear" w:color="auto" w:fill="FFFFFF"/>
            <w:noWrap/>
            <w:tcMar>
              <w:top w:w="0" w:type="dxa"/>
              <w:left w:w="150" w:type="dxa"/>
              <w:bottom w:w="0" w:type="dxa"/>
              <w:right w:w="150" w:type="dxa"/>
            </w:tcMar>
            <w:hideMark/>
          </w:tcPr>
          <w:p w14:paraId="2E101BD3"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B083283" w14:textId="77777777" w:rsidR="002869F4" w:rsidRPr="002869F4" w:rsidRDefault="002869F4" w:rsidP="002869F4">
            <w:pPr>
              <w:spacing w:after="0" w:line="300" w:lineRule="atLeast"/>
              <w:rPr>
                <w:rFonts w:ascii="Consolas" w:eastAsia="Times New Roman" w:hAnsi="Consolas" w:cs="Segoe UI"/>
                <w:color w:val="24292E"/>
                <w:sz w:val="18"/>
                <w:szCs w:val="18"/>
              </w:rPr>
            </w:pPr>
          </w:p>
          <w:p w14:paraId="4486A2A8"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7E517ED9" w14:textId="77777777" w:rsidTr="002869F4">
        <w:tc>
          <w:tcPr>
            <w:tcW w:w="752" w:type="dxa"/>
            <w:shd w:val="clear" w:color="auto" w:fill="FFFFFF"/>
            <w:noWrap/>
            <w:tcMar>
              <w:top w:w="0" w:type="dxa"/>
              <w:left w:w="150" w:type="dxa"/>
              <w:bottom w:w="0" w:type="dxa"/>
              <w:right w:w="150" w:type="dxa"/>
            </w:tcMar>
            <w:hideMark/>
          </w:tcPr>
          <w:p w14:paraId="2E93584A"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5AECF3F"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005CC5"/>
                <w:sz w:val="18"/>
                <w:szCs w:val="18"/>
              </w:rPr>
              <w:t>``</w:t>
            </w:r>
            <w:proofErr w:type="gramStart"/>
            <w:r w:rsidRPr="002869F4">
              <w:rPr>
                <w:rFonts w:ascii="Consolas" w:eastAsia="Times New Roman" w:hAnsi="Consolas" w:cs="Segoe UI"/>
                <w:color w:val="005CC5"/>
                <w:sz w:val="18"/>
                <w:szCs w:val="18"/>
              </w:rPr>
              <w:t>`{</w:t>
            </w:r>
            <w:proofErr w:type="gramEnd"/>
            <w:r w:rsidRPr="002869F4">
              <w:rPr>
                <w:rFonts w:ascii="Consolas" w:eastAsia="Times New Roman" w:hAnsi="Consolas" w:cs="Segoe UI"/>
                <w:color w:val="005CC5"/>
                <w:sz w:val="18"/>
                <w:szCs w:val="18"/>
              </w:rPr>
              <w:t xml:space="preserve">r </w:t>
            </w:r>
            <w:proofErr w:type="spellStart"/>
            <w:r w:rsidRPr="002869F4">
              <w:rPr>
                <w:rFonts w:ascii="Consolas" w:eastAsia="Times New Roman" w:hAnsi="Consolas" w:cs="Segoe UI"/>
                <w:color w:val="005CC5"/>
                <w:sz w:val="18"/>
                <w:szCs w:val="18"/>
              </w:rPr>
              <w:t>parseWomenData</w:t>
            </w:r>
            <w:proofErr w:type="spellEnd"/>
            <w:r w:rsidRPr="002869F4">
              <w:rPr>
                <w:rFonts w:ascii="Consolas" w:eastAsia="Times New Roman" w:hAnsi="Consolas" w:cs="Segoe UI"/>
                <w:color w:val="005CC5"/>
                <w:sz w:val="18"/>
                <w:szCs w:val="18"/>
              </w:rPr>
              <w:t>}</w:t>
            </w:r>
          </w:p>
        </w:tc>
      </w:tr>
      <w:tr w:rsidR="002869F4" w:rsidRPr="002869F4" w14:paraId="01C79326" w14:textId="77777777" w:rsidTr="002869F4">
        <w:tc>
          <w:tcPr>
            <w:tcW w:w="752" w:type="dxa"/>
            <w:shd w:val="clear" w:color="auto" w:fill="FFFFFF"/>
            <w:noWrap/>
            <w:tcMar>
              <w:top w:w="0" w:type="dxa"/>
              <w:left w:w="150" w:type="dxa"/>
              <w:bottom w:w="0" w:type="dxa"/>
              <w:right w:w="150" w:type="dxa"/>
            </w:tcMar>
            <w:hideMark/>
          </w:tcPr>
          <w:p w14:paraId="177C384E"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88CA5A"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spellStart"/>
            <w:r w:rsidRPr="002869F4">
              <w:rPr>
                <w:rFonts w:ascii="Consolas" w:eastAsia="Times New Roman" w:hAnsi="Consolas" w:cs="Segoe UI"/>
                <w:color w:val="E36209"/>
                <w:sz w:val="18"/>
                <w:szCs w:val="18"/>
              </w:rPr>
              <w:t>separatorIdxWomen</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24292E"/>
                <w:sz w:val="18"/>
                <w:szCs w:val="18"/>
              </w:rPr>
              <w:t>grep(</w:t>
            </w:r>
            <w:proofErr w:type="gramEnd"/>
            <w:r w:rsidRPr="002869F4">
              <w:rPr>
                <w:rFonts w:ascii="Consolas" w:eastAsia="Times New Roman" w:hAnsi="Consolas" w:cs="Segoe UI"/>
                <w:color w:val="032F62"/>
                <w:sz w:val="18"/>
                <w:szCs w:val="18"/>
              </w:rPr>
              <w:t>"^==="</w:t>
            </w:r>
            <w:r w:rsidRPr="002869F4">
              <w:rPr>
                <w:rFonts w:ascii="Consolas" w:eastAsia="Times New Roman" w:hAnsi="Consolas" w:cs="Segoe UI"/>
                <w:color w:val="24292E"/>
                <w:sz w:val="18"/>
                <w:szCs w:val="18"/>
              </w:rPr>
              <w:t>, womenTablesv2[[</w:t>
            </w:r>
            <w:r w:rsidRPr="002869F4">
              <w:rPr>
                <w:rFonts w:ascii="Consolas" w:eastAsia="Times New Roman" w:hAnsi="Consolas" w:cs="Segoe UI"/>
                <w:color w:val="032F62"/>
                <w:sz w:val="18"/>
                <w:szCs w:val="18"/>
              </w:rPr>
              <w:t>"2006"</w:t>
            </w:r>
            <w:r w:rsidRPr="002869F4">
              <w:rPr>
                <w:rFonts w:ascii="Consolas" w:eastAsia="Times New Roman" w:hAnsi="Consolas" w:cs="Segoe UI"/>
                <w:color w:val="24292E"/>
                <w:sz w:val="18"/>
                <w:szCs w:val="18"/>
              </w:rPr>
              <w:t>]])</w:t>
            </w:r>
          </w:p>
        </w:tc>
      </w:tr>
      <w:tr w:rsidR="002869F4" w:rsidRPr="002869F4" w14:paraId="7E69A018" w14:textId="77777777" w:rsidTr="002869F4">
        <w:tc>
          <w:tcPr>
            <w:tcW w:w="752" w:type="dxa"/>
            <w:shd w:val="clear" w:color="auto" w:fill="FFFFFF"/>
            <w:noWrap/>
            <w:tcMar>
              <w:top w:w="0" w:type="dxa"/>
              <w:left w:w="150" w:type="dxa"/>
              <w:bottom w:w="0" w:type="dxa"/>
              <w:right w:w="150" w:type="dxa"/>
            </w:tcMar>
            <w:hideMark/>
          </w:tcPr>
          <w:p w14:paraId="6064D1F9"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D82E01"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spellStart"/>
            <w:r w:rsidRPr="002869F4">
              <w:rPr>
                <w:rFonts w:ascii="Consolas" w:eastAsia="Times New Roman" w:hAnsi="Consolas" w:cs="Segoe UI"/>
                <w:color w:val="E36209"/>
                <w:sz w:val="18"/>
                <w:szCs w:val="18"/>
              </w:rPr>
              <w:t>separatorRowWomen</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womenTablesv2[[</w:t>
            </w:r>
            <w:r w:rsidRPr="002869F4">
              <w:rPr>
                <w:rFonts w:ascii="Consolas" w:eastAsia="Times New Roman" w:hAnsi="Consolas" w:cs="Segoe UI"/>
                <w:color w:val="032F62"/>
                <w:sz w:val="18"/>
                <w:szCs w:val="18"/>
              </w:rPr>
              <w:t>'2006'</w:t>
            </w:r>
            <w:proofErr w:type="gramStart"/>
            <w:r w:rsidRPr="002869F4">
              <w:rPr>
                <w:rFonts w:ascii="Consolas" w:eastAsia="Times New Roman" w:hAnsi="Consolas" w:cs="Segoe UI"/>
                <w:color w:val="24292E"/>
                <w:sz w:val="18"/>
                <w:szCs w:val="18"/>
              </w:rPr>
              <w:t>]][</w:t>
            </w:r>
            <w:proofErr w:type="spellStart"/>
            <w:proofErr w:type="gramEnd"/>
            <w:r w:rsidRPr="002869F4">
              <w:rPr>
                <w:rFonts w:ascii="Consolas" w:eastAsia="Times New Roman" w:hAnsi="Consolas" w:cs="Segoe UI"/>
                <w:color w:val="24292E"/>
                <w:sz w:val="18"/>
                <w:szCs w:val="18"/>
              </w:rPr>
              <w:t>separatorIdxWomen</w:t>
            </w:r>
            <w:proofErr w:type="spellEnd"/>
            <w:r w:rsidRPr="002869F4">
              <w:rPr>
                <w:rFonts w:ascii="Consolas" w:eastAsia="Times New Roman" w:hAnsi="Consolas" w:cs="Segoe UI"/>
                <w:color w:val="24292E"/>
                <w:sz w:val="18"/>
                <w:szCs w:val="18"/>
              </w:rPr>
              <w:t>]</w:t>
            </w:r>
          </w:p>
        </w:tc>
      </w:tr>
      <w:tr w:rsidR="002869F4" w:rsidRPr="002869F4" w14:paraId="3484DEAC" w14:textId="77777777" w:rsidTr="002869F4">
        <w:tc>
          <w:tcPr>
            <w:tcW w:w="752" w:type="dxa"/>
            <w:shd w:val="clear" w:color="auto" w:fill="FFFFFF"/>
            <w:noWrap/>
            <w:tcMar>
              <w:top w:w="0" w:type="dxa"/>
              <w:left w:w="150" w:type="dxa"/>
              <w:bottom w:w="0" w:type="dxa"/>
              <w:right w:w="150" w:type="dxa"/>
            </w:tcMar>
            <w:hideMark/>
          </w:tcPr>
          <w:p w14:paraId="352FC0B7"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00FA09"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spellStart"/>
            <w:r w:rsidRPr="002869F4">
              <w:rPr>
                <w:rFonts w:ascii="Consolas" w:eastAsia="Times New Roman" w:hAnsi="Consolas" w:cs="Segoe UI"/>
                <w:color w:val="E36209"/>
                <w:sz w:val="18"/>
                <w:szCs w:val="18"/>
              </w:rPr>
              <w:t>separatorRowXWomen</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24292E"/>
                <w:sz w:val="18"/>
                <w:szCs w:val="18"/>
              </w:rPr>
              <w:t>paste(</w:t>
            </w:r>
            <w:proofErr w:type="gramEnd"/>
            <w:r w:rsidRPr="002869F4">
              <w:rPr>
                <w:rFonts w:ascii="Consolas" w:eastAsia="Times New Roman" w:hAnsi="Consolas" w:cs="Segoe UI"/>
                <w:color w:val="24292E"/>
                <w:sz w:val="18"/>
                <w:szCs w:val="18"/>
              </w:rPr>
              <w:t>substring(</w:t>
            </w:r>
            <w:proofErr w:type="spellStart"/>
            <w:r w:rsidRPr="002869F4">
              <w:rPr>
                <w:rFonts w:ascii="Consolas" w:eastAsia="Times New Roman" w:hAnsi="Consolas" w:cs="Segoe UI"/>
                <w:color w:val="24292E"/>
                <w:sz w:val="18"/>
                <w:szCs w:val="18"/>
              </w:rPr>
              <w:t>separatorRowWomen</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05CC5"/>
                <w:sz w:val="18"/>
                <w:szCs w:val="18"/>
              </w:rPr>
              <w:t>1</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05CC5"/>
                <w:sz w:val="18"/>
                <w:szCs w:val="18"/>
              </w:rPr>
              <w:t>63</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 "</w:t>
            </w:r>
            <w:r w:rsidRPr="002869F4">
              <w:rPr>
                <w:rFonts w:ascii="Consolas" w:eastAsia="Times New Roman" w:hAnsi="Consolas" w:cs="Segoe UI"/>
                <w:color w:val="24292E"/>
                <w:sz w:val="18"/>
                <w:szCs w:val="18"/>
              </w:rPr>
              <w:t xml:space="preserve">, </w:t>
            </w:r>
          </w:p>
        </w:tc>
      </w:tr>
      <w:tr w:rsidR="002869F4" w:rsidRPr="002869F4" w14:paraId="32EB7D21" w14:textId="77777777" w:rsidTr="002869F4">
        <w:tc>
          <w:tcPr>
            <w:tcW w:w="752" w:type="dxa"/>
            <w:shd w:val="clear" w:color="auto" w:fill="FFFFFF"/>
            <w:noWrap/>
            <w:tcMar>
              <w:top w:w="0" w:type="dxa"/>
              <w:left w:w="150" w:type="dxa"/>
              <w:bottom w:w="0" w:type="dxa"/>
              <w:right w:w="150" w:type="dxa"/>
            </w:tcMar>
            <w:hideMark/>
          </w:tcPr>
          <w:p w14:paraId="685F3730"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7D509F3"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24292E"/>
                <w:sz w:val="18"/>
                <w:szCs w:val="18"/>
              </w:rPr>
              <w:t>substring(</w:t>
            </w:r>
            <w:proofErr w:type="spellStart"/>
            <w:proofErr w:type="gramEnd"/>
            <w:r w:rsidRPr="002869F4">
              <w:rPr>
                <w:rFonts w:ascii="Consolas" w:eastAsia="Times New Roman" w:hAnsi="Consolas" w:cs="Segoe UI"/>
                <w:color w:val="24292E"/>
                <w:sz w:val="18"/>
                <w:szCs w:val="18"/>
              </w:rPr>
              <w:t>separatorRowWomen</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05CC5"/>
                <w:sz w:val="18"/>
                <w:szCs w:val="18"/>
              </w:rPr>
              <w:t>65</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nchar</w:t>
            </w:r>
            <w:proofErr w:type="spellEnd"/>
            <w:r w:rsidRPr="002869F4">
              <w:rPr>
                <w:rFonts w:ascii="Consolas" w:eastAsia="Times New Roman" w:hAnsi="Consolas" w:cs="Segoe UI"/>
                <w:color w:val="24292E"/>
                <w:sz w:val="18"/>
                <w:szCs w:val="18"/>
              </w:rPr>
              <w:t>(</w:t>
            </w:r>
            <w:proofErr w:type="spellStart"/>
            <w:r w:rsidRPr="002869F4">
              <w:rPr>
                <w:rFonts w:ascii="Consolas" w:eastAsia="Times New Roman" w:hAnsi="Consolas" w:cs="Segoe UI"/>
                <w:color w:val="24292E"/>
                <w:sz w:val="18"/>
                <w:szCs w:val="18"/>
              </w:rPr>
              <w:t>separatorRowWomen</w:t>
            </w:r>
            <w:proofErr w:type="spellEnd"/>
            <w:r w:rsidRPr="002869F4">
              <w:rPr>
                <w:rFonts w:ascii="Consolas" w:eastAsia="Times New Roman" w:hAnsi="Consolas" w:cs="Segoe UI"/>
                <w:color w:val="24292E"/>
                <w:sz w:val="18"/>
                <w:szCs w:val="18"/>
              </w:rPr>
              <w:t xml:space="preserve">)), </w:t>
            </w:r>
          </w:p>
        </w:tc>
      </w:tr>
      <w:tr w:rsidR="002869F4" w:rsidRPr="002869F4" w14:paraId="33EE38BF" w14:textId="77777777" w:rsidTr="002869F4">
        <w:tc>
          <w:tcPr>
            <w:tcW w:w="752" w:type="dxa"/>
            <w:shd w:val="clear" w:color="auto" w:fill="FFFFFF"/>
            <w:noWrap/>
            <w:tcMar>
              <w:top w:w="0" w:type="dxa"/>
              <w:left w:w="150" w:type="dxa"/>
              <w:bottom w:w="0" w:type="dxa"/>
              <w:right w:w="150" w:type="dxa"/>
            </w:tcMar>
            <w:hideMark/>
          </w:tcPr>
          <w:p w14:paraId="0F2C2A44"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5E2CED"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sep</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w:t>
            </w:r>
            <w:r w:rsidRPr="002869F4">
              <w:rPr>
                <w:rFonts w:ascii="Consolas" w:eastAsia="Times New Roman" w:hAnsi="Consolas" w:cs="Segoe UI"/>
                <w:color w:val="24292E"/>
                <w:sz w:val="18"/>
                <w:szCs w:val="18"/>
              </w:rPr>
              <w:t>)</w:t>
            </w:r>
          </w:p>
        </w:tc>
      </w:tr>
      <w:tr w:rsidR="002869F4" w:rsidRPr="002869F4" w14:paraId="3BD9B376" w14:textId="77777777" w:rsidTr="002869F4">
        <w:tc>
          <w:tcPr>
            <w:tcW w:w="752" w:type="dxa"/>
            <w:shd w:val="clear" w:color="auto" w:fill="FFFFFF"/>
            <w:noWrap/>
            <w:tcMar>
              <w:top w:w="0" w:type="dxa"/>
              <w:left w:w="150" w:type="dxa"/>
              <w:bottom w:w="0" w:type="dxa"/>
              <w:right w:w="150" w:type="dxa"/>
            </w:tcMar>
            <w:hideMark/>
          </w:tcPr>
          <w:p w14:paraId="5503B726"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961CC0"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womenTablesv2[[</w:t>
            </w:r>
            <w:r w:rsidRPr="002869F4">
              <w:rPr>
                <w:rFonts w:ascii="Consolas" w:eastAsia="Times New Roman" w:hAnsi="Consolas" w:cs="Segoe UI"/>
                <w:color w:val="032F62"/>
                <w:sz w:val="18"/>
                <w:szCs w:val="18"/>
              </w:rPr>
              <w:t>'2006'</w:t>
            </w:r>
            <w:proofErr w:type="gramStart"/>
            <w:r w:rsidRPr="002869F4">
              <w:rPr>
                <w:rFonts w:ascii="Consolas" w:eastAsia="Times New Roman" w:hAnsi="Consolas" w:cs="Segoe UI"/>
                <w:color w:val="24292E"/>
                <w:sz w:val="18"/>
                <w:szCs w:val="18"/>
              </w:rPr>
              <w:t>]][</w:t>
            </w:r>
            <w:proofErr w:type="spellStart"/>
            <w:proofErr w:type="gramEnd"/>
            <w:r w:rsidRPr="002869F4">
              <w:rPr>
                <w:rFonts w:ascii="Consolas" w:eastAsia="Times New Roman" w:hAnsi="Consolas" w:cs="Segoe UI"/>
                <w:color w:val="24292E"/>
                <w:sz w:val="18"/>
                <w:szCs w:val="18"/>
              </w:rPr>
              <w:t>separatorIdxWomen</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separatorRowXWomen</w:t>
            </w:r>
            <w:proofErr w:type="spellEnd"/>
          </w:p>
        </w:tc>
      </w:tr>
      <w:tr w:rsidR="002869F4" w:rsidRPr="002869F4" w14:paraId="63F44C42" w14:textId="77777777" w:rsidTr="002869F4">
        <w:tc>
          <w:tcPr>
            <w:tcW w:w="752" w:type="dxa"/>
            <w:shd w:val="clear" w:color="auto" w:fill="FFFFFF"/>
            <w:noWrap/>
            <w:tcMar>
              <w:top w:w="0" w:type="dxa"/>
              <w:left w:w="150" w:type="dxa"/>
              <w:bottom w:w="0" w:type="dxa"/>
              <w:right w:w="150" w:type="dxa"/>
            </w:tcMar>
            <w:hideMark/>
          </w:tcPr>
          <w:p w14:paraId="29C69B2C"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3BB0A4"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42DBE842" w14:textId="77777777" w:rsidTr="002869F4">
        <w:tc>
          <w:tcPr>
            <w:tcW w:w="752" w:type="dxa"/>
            <w:shd w:val="clear" w:color="auto" w:fill="FFFFFF"/>
            <w:noWrap/>
            <w:tcMar>
              <w:top w:w="0" w:type="dxa"/>
              <w:left w:w="150" w:type="dxa"/>
              <w:bottom w:w="0" w:type="dxa"/>
              <w:right w:w="150" w:type="dxa"/>
            </w:tcMar>
            <w:hideMark/>
          </w:tcPr>
          <w:p w14:paraId="2E1E6129"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E822BEC"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spellStart"/>
            <w:r w:rsidRPr="002869F4">
              <w:rPr>
                <w:rFonts w:ascii="Consolas" w:eastAsia="Times New Roman" w:hAnsi="Consolas" w:cs="Segoe UI"/>
                <w:color w:val="E36209"/>
                <w:sz w:val="18"/>
                <w:szCs w:val="18"/>
              </w:rPr>
              <w:t>womenResMat</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sapply</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 xml:space="preserve">womenTablesv2, </w:t>
            </w:r>
            <w:proofErr w:type="spellStart"/>
            <w:r w:rsidRPr="002869F4">
              <w:rPr>
                <w:rFonts w:ascii="Consolas" w:eastAsia="Times New Roman" w:hAnsi="Consolas" w:cs="Segoe UI"/>
                <w:color w:val="24292E"/>
                <w:sz w:val="18"/>
                <w:szCs w:val="18"/>
              </w:rPr>
              <w:t>extractVariables</w:t>
            </w:r>
            <w:proofErr w:type="spellEnd"/>
            <w:r w:rsidRPr="002869F4">
              <w:rPr>
                <w:rFonts w:ascii="Consolas" w:eastAsia="Times New Roman" w:hAnsi="Consolas" w:cs="Segoe UI"/>
                <w:color w:val="24292E"/>
                <w:sz w:val="18"/>
                <w:szCs w:val="18"/>
              </w:rPr>
              <w:t>)</w:t>
            </w:r>
          </w:p>
        </w:tc>
      </w:tr>
      <w:tr w:rsidR="002869F4" w:rsidRPr="002869F4" w14:paraId="2D9E3453" w14:textId="77777777" w:rsidTr="002869F4">
        <w:tc>
          <w:tcPr>
            <w:tcW w:w="752" w:type="dxa"/>
            <w:shd w:val="clear" w:color="auto" w:fill="FFFFFF"/>
            <w:noWrap/>
            <w:tcMar>
              <w:top w:w="0" w:type="dxa"/>
              <w:left w:w="150" w:type="dxa"/>
              <w:bottom w:w="0" w:type="dxa"/>
              <w:right w:w="150" w:type="dxa"/>
            </w:tcMar>
            <w:hideMark/>
          </w:tcPr>
          <w:p w14:paraId="0969F88F"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712B7D"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spellStart"/>
            <w:r w:rsidRPr="002869F4">
              <w:rPr>
                <w:rFonts w:ascii="Consolas" w:eastAsia="Times New Roman" w:hAnsi="Consolas" w:cs="Segoe UI"/>
                <w:color w:val="E36209"/>
                <w:sz w:val="18"/>
                <w:szCs w:val="18"/>
              </w:rPr>
              <w:t>womenDF</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mapply</w:t>
            </w:r>
            <w:proofErr w:type="spellEnd"/>
            <w:r w:rsidRPr="002869F4">
              <w:rPr>
                <w:rFonts w:ascii="Consolas" w:eastAsia="Times New Roman" w:hAnsi="Consolas" w:cs="Segoe UI"/>
                <w:color w:val="24292E"/>
                <w:sz w:val="18"/>
                <w:szCs w:val="18"/>
              </w:rPr>
              <w:t>(</w:t>
            </w:r>
            <w:proofErr w:type="spellStart"/>
            <w:proofErr w:type="gramEnd"/>
            <w:r w:rsidRPr="002869F4">
              <w:rPr>
                <w:rFonts w:ascii="Consolas" w:eastAsia="Times New Roman" w:hAnsi="Consolas" w:cs="Segoe UI"/>
                <w:color w:val="24292E"/>
                <w:sz w:val="18"/>
                <w:szCs w:val="18"/>
              </w:rPr>
              <w:t>createDF</w:t>
            </w:r>
            <w:proofErr w:type="spellEnd"/>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womenResMat</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year</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05CC5"/>
                <w:sz w:val="18"/>
                <w:szCs w:val="18"/>
              </w:rPr>
              <w:t>1999</w:t>
            </w:r>
            <w:r w:rsidRPr="002869F4">
              <w:rPr>
                <w:rFonts w:ascii="Consolas" w:eastAsia="Times New Roman" w:hAnsi="Consolas" w:cs="Segoe UI"/>
                <w:color w:val="D73A49"/>
                <w:sz w:val="18"/>
                <w:szCs w:val="18"/>
              </w:rPr>
              <w:t>:</w:t>
            </w:r>
            <w:r w:rsidRPr="002869F4">
              <w:rPr>
                <w:rFonts w:ascii="Consolas" w:eastAsia="Times New Roman" w:hAnsi="Consolas" w:cs="Segoe UI"/>
                <w:color w:val="005CC5"/>
                <w:sz w:val="18"/>
                <w:szCs w:val="18"/>
              </w:rPr>
              <w:t>2012</w:t>
            </w:r>
            <w:r w:rsidRPr="002869F4">
              <w:rPr>
                <w:rFonts w:ascii="Consolas" w:eastAsia="Times New Roman" w:hAnsi="Consolas" w:cs="Segoe UI"/>
                <w:color w:val="24292E"/>
                <w:sz w:val="18"/>
                <w:szCs w:val="18"/>
              </w:rPr>
              <w:t>,</w:t>
            </w:r>
          </w:p>
        </w:tc>
      </w:tr>
      <w:tr w:rsidR="002869F4" w:rsidRPr="002869F4" w14:paraId="6722910D" w14:textId="77777777" w:rsidTr="002869F4">
        <w:tc>
          <w:tcPr>
            <w:tcW w:w="752" w:type="dxa"/>
            <w:shd w:val="clear" w:color="auto" w:fill="FFFFFF"/>
            <w:noWrap/>
            <w:tcMar>
              <w:top w:w="0" w:type="dxa"/>
              <w:left w:w="150" w:type="dxa"/>
              <w:bottom w:w="0" w:type="dxa"/>
              <w:right w:w="150" w:type="dxa"/>
            </w:tcMar>
            <w:hideMark/>
          </w:tcPr>
          <w:p w14:paraId="294A2CCB"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A53D04"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sex</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24292E"/>
                <w:sz w:val="18"/>
                <w:szCs w:val="18"/>
              </w:rPr>
              <w:t>rep(</w:t>
            </w:r>
            <w:proofErr w:type="gramEnd"/>
            <w:r w:rsidRPr="002869F4">
              <w:rPr>
                <w:rFonts w:ascii="Consolas" w:eastAsia="Times New Roman" w:hAnsi="Consolas" w:cs="Segoe UI"/>
                <w:color w:val="032F62"/>
                <w:sz w:val="18"/>
                <w:szCs w:val="18"/>
              </w:rPr>
              <w:t>"F"</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05CC5"/>
                <w:sz w:val="18"/>
                <w:szCs w:val="18"/>
              </w:rPr>
              <w:t>14</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SIMPLIFY</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05CC5"/>
                <w:sz w:val="18"/>
                <w:szCs w:val="18"/>
              </w:rPr>
              <w:t>FALSE</w:t>
            </w:r>
            <w:r w:rsidRPr="002869F4">
              <w:rPr>
                <w:rFonts w:ascii="Consolas" w:eastAsia="Times New Roman" w:hAnsi="Consolas" w:cs="Segoe UI"/>
                <w:color w:val="24292E"/>
                <w:sz w:val="18"/>
                <w:szCs w:val="18"/>
              </w:rPr>
              <w:t>)</w:t>
            </w:r>
          </w:p>
        </w:tc>
      </w:tr>
      <w:tr w:rsidR="002869F4" w:rsidRPr="002869F4" w14:paraId="4B0EE2A6" w14:textId="77777777" w:rsidTr="002869F4">
        <w:tc>
          <w:tcPr>
            <w:tcW w:w="752" w:type="dxa"/>
            <w:shd w:val="clear" w:color="auto" w:fill="FFFFFF"/>
            <w:noWrap/>
            <w:tcMar>
              <w:top w:w="0" w:type="dxa"/>
              <w:left w:w="150" w:type="dxa"/>
              <w:bottom w:w="0" w:type="dxa"/>
              <w:right w:w="150" w:type="dxa"/>
            </w:tcMar>
            <w:hideMark/>
          </w:tcPr>
          <w:p w14:paraId="34238E51"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179729"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spellStart"/>
            <w:proofErr w:type="gramStart"/>
            <w:r w:rsidRPr="002869F4">
              <w:rPr>
                <w:rFonts w:ascii="Consolas" w:eastAsia="Times New Roman" w:hAnsi="Consolas" w:cs="Segoe UI"/>
                <w:color w:val="24292E"/>
                <w:sz w:val="18"/>
                <w:szCs w:val="18"/>
              </w:rPr>
              <w:t>sapply</w:t>
            </w:r>
            <w:proofErr w:type="spellEnd"/>
            <w:r w:rsidRPr="002869F4">
              <w:rPr>
                <w:rFonts w:ascii="Consolas" w:eastAsia="Times New Roman" w:hAnsi="Consolas" w:cs="Segoe UI"/>
                <w:color w:val="24292E"/>
                <w:sz w:val="18"/>
                <w:szCs w:val="18"/>
              </w:rPr>
              <w:t>(</w:t>
            </w:r>
            <w:proofErr w:type="spellStart"/>
            <w:proofErr w:type="gramEnd"/>
            <w:r w:rsidRPr="002869F4">
              <w:rPr>
                <w:rFonts w:ascii="Consolas" w:eastAsia="Times New Roman" w:hAnsi="Consolas" w:cs="Segoe UI"/>
                <w:color w:val="24292E"/>
                <w:sz w:val="18"/>
                <w:szCs w:val="18"/>
              </w:rPr>
              <w:t>womenDF</w:t>
            </w:r>
            <w:proofErr w:type="spellEnd"/>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nrow</w:t>
            </w:r>
            <w:proofErr w:type="spellEnd"/>
            <w:r w:rsidRPr="002869F4">
              <w:rPr>
                <w:rFonts w:ascii="Consolas" w:eastAsia="Times New Roman" w:hAnsi="Consolas" w:cs="Segoe UI"/>
                <w:color w:val="24292E"/>
                <w:sz w:val="18"/>
                <w:szCs w:val="18"/>
              </w:rPr>
              <w:t>)</w:t>
            </w:r>
          </w:p>
        </w:tc>
      </w:tr>
      <w:tr w:rsidR="002869F4" w:rsidRPr="002869F4" w14:paraId="35FFA467" w14:textId="77777777" w:rsidTr="002869F4">
        <w:tc>
          <w:tcPr>
            <w:tcW w:w="752" w:type="dxa"/>
            <w:shd w:val="clear" w:color="auto" w:fill="FFFFFF"/>
            <w:noWrap/>
            <w:tcMar>
              <w:top w:w="0" w:type="dxa"/>
              <w:left w:w="150" w:type="dxa"/>
              <w:bottom w:w="0" w:type="dxa"/>
              <w:right w:w="150" w:type="dxa"/>
            </w:tcMar>
            <w:hideMark/>
          </w:tcPr>
          <w:p w14:paraId="1519E395"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3C8679"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spellStart"/>
            <w:proofErr w:type="gramStart"/>
            <w:r w:rsidRPr="002869F4">
              <w:rPr>
                <w:rFonts w:ascii="Consolas" w:eastAsia="Times New Roman" w:hAnsi="Consolas" w:cs="Segoe UI"/>
                <w:color w:val="24292E"/>
                <w:sz w:val="18"/>
                <w:szCs w:val="18"/>
              </w:rPr>
              <w:t>sapply</w:t>
            </w:r>
            <w:proofErr w:type="spellEnd"/>
            <w:r w:rsidRPr="002869F4">
              <w:rPr>
                <w:rFonts w:ascii="Consolas" w:eastAsia="Times New Roman" w:hAnsi="Consolas" w:cs="Segoe UI"/>
                <w:color w:val="24292E"/>
                <w:sz w:val="18"/>
                <w:szCs w:val="18"/>
              </w:rPr>
              <w:t>(</w:t>
            </w:r>
            <w:proofErr w:type="spellStart"/>
            <w:proofErr w:type="gramEnd"/>
            <w:r w:rsidRPr="002869F4">
              <w:rPr>
                <w:rFonts w:ascii="Consolas" w:eastAsia="Times New Roman" w:hAnsi="Consolas" w:cs="Segoe UI"/>
                <w:color w:val="24292E"/>
                <w:sz w:val="18"/>
                <w:szCs w:val="18"/>
              </w:rPr>
              <w:t>womenDF</w:t>
            </w:r>
            <w:proofErr w:type="spellEnd"/>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nrow</w:t>
            </w:r>
            <w:proofErr w:type="spellEnd"/>
            <w:r w:rsidRPr="002869F4">
              <w:rPr>
                <w:rFonts w:ascii="Consolas" w:eastAsia="Times New Roman" w:hAnsi="Consolas" w:cs="Segoe UI"/>
                <w:color w:val="24292E"/>
                <w:sz w:val="18"/>
                <w:szCs w:val="18"/>
              </w:rPr>
              <w:t>)</w:t>
            </w:r>
          </w:p>
        </w:tc>
      </w:tr>
      <w:tr w:rsidR="002869F4" w:rsidRPr="002869F4" w14:paraId="36805DFC" w14:textId="77777777" w:rsidTr="002869F4">
        <w:tc>
          <w:tcPr>
            <w:tcW w:w="752" w:type="dxa"/>
            <w:shd w:val="clear" w:color="auto" w:fill="FFFFFF"/>
            <w:noWrap/>
            <w:tcMar>
              <w:top w:w="0" w:type="dxa"/>
              <w:left w:w="150" w:type="dxa"/>
              <w:bottom w:w="0" w:type="dxa"/>
              <w:right w:w="150" w:type="dxa"/>
            </w:tcMar>
            <w:hideMark/>
          </w:tcPr>
          <w:p w14:paraId="2B52D218"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52B1EC"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54E65232" w14:textId="77777777" w:rsidTr="002869F4">
        <w:tc>
          <w:tcPr>
            <w:tcW w:w="752" w:type="dxa"/>
            <w:shd w:val="clear" w:color="auto" w:fill="FFFFFF"/>
            <w:noWrap/>
            <w:tcMar>
              <w:top w:w="0" w:type="dxa"/>
              <w:left w:w="150" w:type="dxa"/>
              <w:bottom w:w="0" w:type="dxa"/>
              <w:right w:w="150" w:type="dxa"/>
            </w:tcMar>
            <w:hideMark/>
          </w:tcPr>
          <w:p w14:paraId="75A26FAD"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3A32599"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005CC5"/>
                <w:sz w:val="18"/>
                <w:szCs w:val="18"/>
              </w:rPr>
              <w:t>```</w:t>
            </w:r>
          </w:p>
        </w:tc>
      </w:tr>
      <w:tr w:rsidR="002869F4" w:rsidRPr="002869F4" w14:paraId="4896E55A" w14:textId="77777777" w:rsidTr="002869F4">
        <w:tc>
          <w:tcPr>
            <w:tcW w:w="752" w:type="dxa"/>
            <w:shd w:val="clear" w:color="auto" w:fill="FFFFFF"/>
            <w:noWrap/>
            <w:tcMar>
              <w:top w:w="0" w:type="dxa"/>
              <w:left w:w="150" w:type="dxa"/>
              <w:bottom w:w="0" w:type="dxa"/>
              <w:right w:w="150" w:type="dxa"/>
            </w:tcMar>
            <w:hideMark/>
          </w:tcPr>
          <w:p w14:paraId="22EC2C7F"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73BFEE"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005CC5"/>
                <w:sz w:val="18"/>
                <w:szCs w:val="18"/>
              </w:rPr>
              <w:t>``</w:t>
            </w:r>
            <w:proofErr w:type="gramStart"/>
            <w:r w:rsidRPr="002869F4">
              <w:rPr>
                <w:rFonts w:ascii="Consolas" w:eastAsia="Times New Roman" w:hAnsi="Consolas" w:cs="Segoe UI"/>
                <w:color w:val="005CC5"/>
                <w:sz w:val="18"/>
                <w:szCs w:val="18"/>
              </w:rPr>
              <w:t>`{</w:t>
            </w:r>
            <w:proofErr w:type="gramEnd"/>
            <w:r w:rsidRPr="002869F4">
              <w:rPr>
                <w:rFonts w:ascii="Consolas" w:eastAsia="Times New Roman" w:hAnsi="Consolas" w:cs="Segoe UI"/>
                <w:color w:val="005CC5"/>
                <w:sz w:val="18"/>
                <w:szCs w:val="18"/>
              </w:rPr>
              <w:t xml:space="preserve">r </w:t>
            </w:r>
            <w:proofErr w:type="spellStart"/>
            <w:r w:rsidRPr="002869F4">
              <w:rPr>
                <w:rFonts w:ascii="Consolas" w:eastAsia="Times New Roman" w:hAnsi="Consolas" w:cs="Segoe UI"/>
                <w:color w:val="005CC5"/>
                <w:sz w:val="18"/>
                <w:szCs w:val="18"/>
              </w:rPr>
              <w:t>removeWomenNA</w:t>
            </w:r>
            <w:proofErr w:type="spellEnd"/>
            <w:r w:rsidRPr="002869F4">
              <w:rPr>
                <w:rFonts w:ascii="Consolas" w:eastAsia="Times New Roman" w:hAnsi="Consolas" w:cs="Segoe UI"/>
                <w:color w:val="005CC5"/>
                <w:sz w:val="18"/>
                <w:szCs w:val="18"/>
              </w:rPr>
              <w:t>}</w:t>
            </w:r>
          </w:p>
        </w:tc>
      </w:tr>
      <w:tr w:rsidR="002869F4" w:rsidRPr="002869F4" w14:paraId="108AC2D6" w14:textId="77777777" w:rsidTr="002869F4">
        <w:tc>
          <w:tcPr>
            <w:tcW w:w="752" w:type="dxa"/>
            <w:shd w:val="clear" w:color="auto" w:fill="FFFFFF"/>
            <w:noWrap/>
            <w:tcMar>
              <w:top w:w="0" w:type="dxa"/>
              <w:left w:w="150" w:type="dxa"/>
              <w:bottom w:w="0" w:type="dxa"/>
              <w:right w:w="150" w:type="dxa"/>
            </w:tcMar>
            <w:hideMark/>
          </w:tcPr>
          <w:p w14:paraId="5FE98A01"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60402D"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womenDF</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1999</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womenDF</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1999</w:t>
            </w:r>
            <w:r w:rsidRPr="002869F4">
              <w:rPr>
                <w:rFonts w:ascii="Consolas" w:eastAsia="Times New Roman" w:hAnsi="Consolas" w:cs="Segoe UI"/>
                <w:color w:val="24292E"/>
                <w:sz w:val="18"/>
                <w:szCs w:val="18"/>
              </w:rPr>
              <w:t>`[</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which(is.na(womenDF</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1999</w:t>
            </w:r>
            <w:r w:rsidRPr="002869F4">
              <w:rPr>
                <w:rFonts w:ascii="Consolas" w:eastAsia="Times New Roman" w:hAnsi="Consolas" w:cs="Segoe UI"/>
                <w:color w:val="24292E"/>
                <w:sz w:val="18"/>
                <w:szCs w:val="18"/>
              </w:rPr>
              <w:t>`</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age)),]</w:t>
            </w:r>
          </w:p>
        </w:tc>
      </w:tr>
      <w:tr w:rsidR="002869F4" w:rsidRPr="002869F4" w14:paraId="6563AABF" w14:textId="77777777" w:rsidTr="002869F4">
        <w:tc>
          <w:tcPr>
            <w:tcW w:w="752" w:type="dxa"/>
            <w:shd w:val="clear" w:color="auto" w:fill="FFFFFF"/>
            <w:noWrap/>
            <w:tcMar>
              <w:top w:w="0" w:type="dxa"/>
              <w:left w:w="150" w:type="dxa"/>
              <w:bottom w:w="0" w:type="dxa"/>
              <w:right w:w="150" w:type="dxa"/>
            </w:tcMar>
            <w:hideMark/>
          </w:tcPr>
          <w:p w14:paraId="36613FF8"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DFD7B9"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womenDF</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2002</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womenDF</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2002</w:t>
            </w:r>
            <w:r w:rsidRPr="002869F4">
              <w:rPr>
                <w:rFonts w:ascii="Consolas" w:eastAsia="Times New Roman" w:hAnsi="Consolas" w:cs="Segoe UI"/>
                <w:color w:val="24292E"/>
                <w:sz w:val="18"/>
                <w:szCs w:val="18"/>
              </w:rPr>
              <w:t>`[</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which(is.na(womenDF</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2002</w:t>
            </w:r>
            <w:r w:rsidRPr="002869F4">
              <w:rPr>
                <w:rFonts w:ascii="Consolas" w:eastAsia="Times New Roman" w:hAnsi="Consolas" w:cs="Segoe UI"/>
                <w:color w:val="24292E"/>
                <w:sz w:val="18"/>
                <w:szCs w:val="18"/>
              </w:rPr>
              <w:t>`</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age)),]</w:t>
            </w:r>
          </w:p>
        </w:tc>
      </w:tr>
      <w:tr w:rsidR="002869F4" w:rsidRPr="002869F4" w14:paraId="23DF38EA" w14:textId="77777777" w:rsidTr="002869F4">
        <w:tc>
          <w:tcPr>
            <w:tcW w:w="752" w:type="dxa"/>
            <w:shd w:val="clear" w:color="auto" w:fill="FFFFFF"/>
            <w:noWrap/>
            <w:tcMar>
              <w:top w:w="0" w:type="dxa"/>
              <w:left w:w="150" w:type="dxa"/>
              <w:bottom w:w="0" w:type="dxa"/>
              <w:right w:w="150" w:type="dxa"/>
            </w:tcMar>
            <w:hideMark/>
          </w:tcPr>
          <w:p w14:paraId="3B9A59B9"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70DD1C"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womenDF</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2005</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womenDF</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2005</w:t>
            </w:r>
            <w:r w:rsidRPr="002869F4">
              <w:rPr>
                <w:rFonts w:ascii="Consolas" w:eastAsia="Times New Roman" w:hAnsi="Consolas" w:cs="Segoe UI"/>
                <w:color w:val="24292E"/>
                <w:sz w:val="18"/>
                <w:szCs w:val="18"/>
              </w:rPr>
              <w:t>`[</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which(is.na(womenDF</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2005</w:t>
            </w:r>
            <w:r w:rsidRPr="002869F4">
              <w:rPr>
                <w:rFonts w:ascii="Consolas" w:eastAsia="Times New Roman" w:hAnsi="Consolas" w:cs="Segoe UI"/>
                <w:color w:val="24292E"/>
                <w:sz w:val="18"/>
                <w:szCs w:val="18"/>
              </w:rPr>
              <w:t>`</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age)),]</w:t>
            </w:r>
          </w:p>
        </w:tc>
      </w:tr>
      <w:tr w:rsidR="002869F4" w:rsidRPr="002869F4" w14:paraId="64A3C09F" w14:textId="77777777" w:rsidTr="002869F4">
        <w:tc>
          <w:tcPr>
            <w:tcW w:w="752" w:type="dxa"/>
            <w:shd w:val="clear" w:color="auto" w:fill="FFFFFF"/>
            <w:noWrap/>
            <w:tcMar>
              <w:top w:w="0" w:type="dxa"/>
              <w:left w:w="150" w:type="dxa"/>
              <w:bottom w:w="0" w:type="dxa"/>
              <w:right w:w="150" w:type="dxa"/>
            </w:tcMar>
            <w:hideMark/>
          </w:tcPr>
          <w:p w14:paraId="45973642"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09663B"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womenDF</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2006</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womenDF</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2006</w:t>
            </w:r>
            <w:r w:rsidRPr="002869F4">
              <w:rPr>
                <w:rFonts w:ascii="Consolas" w:eastAsia="Times New Roman" w:hAnsi="Consolas" w:cs="Segoe UI"/>
                <w:color w:val="24292E"/>
                <w:sz w:val="18"/>
                <w:szCs w:val="18"/>
              </w:rPr>
              <w:t>`[</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which(is.na(womenDF</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2006</w:t>
            </w:r>
            <w:r w:rsidRPr="002869F4">
              <w:rPr>
                <w:rFonts w:ascii="Consolas" w:eastAsia="Times New Roman" w:hAnsi="Consolas" w:cs="Segoe UI"/>
                <w:color w:val="24292E"/>
                <w:sz w:val="18"/>
                <w:szCs w:val="18"/>
              </w:rPr>
              <w:t>`</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age)),]</w:t>
            </w:r>
          </w:p>
        </w:tc>
      </w:tr>
      <w:tr w:rsidR="002869F4" w:rsidRPr="002869F4" w14:paraId="64DE4BB1" w14:textId="77777777" w:rsidTr="002869F4">
        <w:tc>
          <w:tcPr>
            <w:tcW w:w="752" w:type="dxa"/>
            <w:shd w:val="clear" w:color="auto" w:fill="FFFFFF"/>
            <w:noWrap/>
            <w:tcMar>
              <w:top w:w="0" w:type="dxa"/>
              <w:left w:w="150" w:type="dxa"/>
              <w:bottom w:w="0" w:type="dxa"/>
              <w:right w:w="150" w:type="dxa"/>
            </w:tcMar>
            <w:hideMark/>
          </w:tcPr>
          <w:p w14:paraId="79216FC5"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C9DADF"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womenDF</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2007</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womenDF</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2007</w:t>
            </w:r>
            <w:r w:rsidRPr="002869F4">
              <w:rPr>
                <w:rFonts w:ascii="Consolas" w:eastAsia="Times New Roman" w:hAnsi="Consolas" w:cs="Segoe UI"/>
                <w:color w:val="24292E"/>
                <w:sz w:val="18"/>
                <w:szCs w:val="18"/>
              </w:rPr>
              <w:t>`[</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which(is.na(womenDF</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2007</w:t>
            </w:r>
            <w:r w:rsidRPr="002869F4">
              <w:rPr>
                <w:rFonts w:ascii="Consolas" w:eastAsia="Times New Roman" w:hAnsi="Consolas" w:cs="Segoe UI"/>
                <w:color w:val="24292E"/>
                <w:sz w:val="18"/>
                <w:szCs w:val="18"/>
              </w:rPr>
              <w:t>`</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age)),]</w:t>
            </w:r>
          </w:p>
        </w:tc>
      </w:tr>
      <w:tr w:rsidR="002869F4" w:rsidRPr="002869F4" w14:paraId="5D596910" w14:textId="77777777" w:rsidTr="002869F4">
        <w:tc>
          <w:tcPr>
            <w:tcW w:w="752" w:type="dxa"/>
            <w:shd w:val="clear" w:color="auto" w:fill="FFFFFF"/>
            <w:noWrap/>
            <w:tcMar>
              <w:top w:w="0" w:type="dxa"/>
              <w:left w:w="150" w:type="dxa"/>
              <w:bottom w:w="0" w:type="dxa"/>
              <w:right w:w="150" w:type="dxa"/>
            </w:tcMar>
            <w:hideMark/>
          </w:tcPr>
          <w:p w14:paraId="3F0AA55C"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768F05"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womenDF</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2009</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womenDF</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2009</w:t>
            </w:r>
            <w:r w:rsidRPr="002869F4">
              <w:rPr>
                <w:rFonts w:ascii="Consolas" w:eastAsia="Times New Roman" w:hAnsi="Consolas" w:cs="Segoe UI"/>
                <w:color w:val="24292E"/>
                <w:sz w:val="18"/>
                <w:szCs w:val="18"/>
              </w:rPr>
              <w:t>`[</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which(is.na(womenDF</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w:t>
            </w:r>
            <w:r w:rsidRPr="002869F4">
              <w:rPr>
                <w:rFonts w:ascii="Consolas" w:eastAsia="Times New Roman" w:hAnsi="Consolas" w:cs="Segoe UI"/>
                <w:color w:val="005CC5"/>
                <w:sz w:val="18"/>
                <w:szCs w:val="18"/>
              </w:rPr>
              <w:t>2009</w:t>
            </w:r>
            <w:r w:rsidRPr="002869F4">
              <w:rPr>
                <w:rFonts w:ascii="Consolas" w:eastAsia="Times New Roman" w:hAnsi="Consolas" w:cs="Segoe UI"/>
                <w:color w:val="24292E"/>
                <w:sz w:val="18"/>
                <w:szCs w:val="18"/>
              </w:rPr>
              <w:t>`</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age)),]</w:t>
            </w:r>
          </w:p>
        </w:tc>
      </w:tr>
      <w:tr w:rsidR="002869F4" w:rsidRPr="002869F4" w14:paraId="4EAF6A91" w14:textId="77777777" w:rsidTr="002869F4">
        <w:tc>
          <w:tcPr>
            <w:tcW w:w="752" w:type="dxa"/>
            <w:shd w:val="clear" w:color="auto" w:fill="FFFFFF"/>
            <w:noWrap/>
            <w:tcMar>
              <w:top w:w="0" w:type="dxa"/>
              <w:left w:w="150" w:type="dxa"/>
              <w:bottom w:w="0" w:type="dxa"/>
              <w:right w:w="150" w:type="dxa"/>
            </w:tcMar>
            <w:hideMark/>
          </w:tcPr>
          <w:p w14:paraId="4A207822"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AD8AB7"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spellStart"/>
            <w:r w:rsidRPr="002869F4">
              <w:rPr>
                <w:rFonts w:ascii="Consolas" w:eastAsia="Times New Roman" w:hAnsi="Consolas" w:cs="Segoe UI"/>
                <w:color w:val="E36209"/>
                <w:sz w:val="18"/>
                <w:szCs w:val="18"/>
              </w:rPr>
              <w:t>cbWomen</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proofErr w:type="gramStart"/>
            <w:r w:rsidRPr="002869F4">
              <w:rPr>
                <w:rFonts w:ascii="Consolas" w:eastAsia="Times New Roman" w:hAnsi="Consolas" w:cs="Segoe UI"/>
                <w:color w:val="24292E"/>
                <w:sz w:val="18"/>
                <w:szCs w:val="18"/>
              </w:rPr>
              <w:t>do.call</w:t>
            </w:r>
            <w:proofErr w:type="spellEnd"/>
            <w:proofErr w:type="gramEnd"/>
            <w:r w:rsidRPr="002869F4">
              <w:rPr>
                <w:rFonts w:ascii="Consolas" w:eastAsia="Times New Roman" w:hAnsi="Consolas" w:cs="Segoe UI"/>
                <w:color w:val="24292E"/>
                <w:sz w:val="18"/>
                <w:szCs w:val="18"/>
              </w:rPr>
              <w:t>(</w:t>
            </w:r>
            <w:proofErr w:type="spellStart"/>
            <w:r w:rsidRPr="002869F4">
              <w:rPr>
                <w:rFonts w:ascii="Consolas" w:eastAsia="Times New Roman" w:hAnsi="Consolas" w:cs="Segoe UI"/>
                <w:color w:val="24292E"/>
                <w:sz w:val="18"/>
                <w:szCs w:val="18"/>
              </w:rPr>
              <w:t>rbind</w:t>
            </w:r>
            <w:proofErr w:type="spellEnd"/>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womenDF</w:t>
            </w:r>
            <w:proofErr w:type="spellEnd"/>
            <w:r w:rsidRPr="002869F4">
              <w:rPr>
                <w:rFonts w:ascii="Consolas" w:eastAsia="Times New Roman" w:hAnsi="Consolas" w:cs="Segoe UI"/>
                <w:color w:val="24292E"/>
                <w:sz w:val="18"/>
                <w:szCs w:val="18"/>
              </w:rPr>
              <w:t>)</w:t>
            </w:r>
          </w:p>
        </w:tc>
      </w:tr>
      <w:tr w:rsidR="002869F4" w:rsidRPr="002869F4" w14:paraId="1FA1BB49" w14:textId="77777777" w:rsidTr="002869F4">
        <w:tc>
          <w:tcPr>
            <w:tcW w:w="752" w:type="dxa"/>
            <w:shd w:val="clear" w:color="auto" w:fill="FFFFFF"/>
            <w:noWrap/>
            <w:tcMar>
              <w:top w:w="0" w:type="dxa"/>
              <w:left w:w="150" w:type="dxa"/>
              <w:bottom w:w="0" w:type="dxa"/>
              <w:right w:w="150" w:type="dxa"/>
            </w:tcMar>
            <w:hideMark/>
          </w:tcPr>
          <w:p w14:paraId="3A981F95"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90067F9"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005CC5"/>
                <w:sz w:val="18"/>
                <w:szCs w:val="18"/>
              </w:rPr>
              <w:t>```</w:t>
            </w:r>
          </w:p>
        </w:tc>
      </w:tr>
      <w:tr w:rsidR="002869F4" w:rsidRPr="002869F4" w14:paraId="0CF3EE3C" w14:textId="77777777" w:rsidTr="002869F4">
        <w:tc>
          <w:tcPr>
            <w:tcW w:w="752" w:type="dxa"/>
            <w:shd w:val="clear" w:color="auto" w:fill="FFFFFF"/>
            <w:noWrap/>
            <w:tcMar>
              <w:top w:w="0" w:type="dxa"/>
              <w:left w:w="150" w:type="dxa"/>
              <w:bottom w:w="0" w:type="dxa"/>
              <w:right w:w="150" w:type="dxa"/>
            </w:tcMar>
            <w:hideMark/>
          </w:tcPr>
          <w:p w14:paraId="1A9AB4DE"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C1957DB" w14:textId="77777777" w:rsidR="002869F4" w:rsidRPr="002869F4" w:rsidRDefault="002869F4" w:rsidP="002869F4">
            <w:pPr>
              <w:spacing w:after="0" w:line="300" w:lineRule="atLeast"/>
              <w:rPr>
                <w:rFonts w:ascii="Consolas" w:eastAsia="Times New Roman" w:hAnsi="Consolas" w:cs="Segoe UI"/>
                <w:color w:val="24292E"/>
                <w:sz w:val="18"/>
                <w:szCs w:val="18"/>
              </w:rPr>
            </w:pPr>
          </w:p>
          <w:p w14:paraId="334C30AB"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3F78D8F6" w14:textId="77777777" w:rsidTr="002869F4">
        <w:tc>
          <w:tcPr>
            <w:tcW w:w="752" w:type="dxa"/>
            <w:shd w:val="clear" w:color="auto" w:fill="FFFFFF"/>
            <w:noWrap/>
            <w:tcMar>
              <w:top w:w="0" w:type="dxa"/>
              <w:left w:w="150" w:type="dxa"/>
              <w:bottom w:w="0" w:type="dxa"/>
              <w:right w:w="150" w:type="dxa"/>
            </w:tcMar>
            <w:hideMark/>
          </w:tcPr>
          <w:p w14:paraId="05072CAC"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F4970C9"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005CC5"/>
                <w:sz w:val="18"/>
                <w:szCs w:val="18"/>
              </w:rPr>
              <w:t>``</w:t>
            </w:r>
            <w:proofErr w:type="gramStart"/>
            <w:r w:rsidRPr="002869F4">
              <w:rPr>
                <w:rFonts w:ascii="Consolas" w:eastAsia="Times New Roman" w:hAnsi="Consolas" w:cs="Segoe UI"/>
                <w:color w:val="005CC5"/>
                <w:sz w:val="18"/>
                <w:szCs w:val="18"/>
              </w:rPr>
              <w:t>`{</w:t>
            </w:r>
            <w:proofErr w:type="gramEnd"/>
            <w:r w:rsidRPr="002869F4">
              <w:rPr>
                <w:rFonts w:ascii="Consolas" w:eastAsia="Times New Roman" w:hAnsi="Consolas" w:cs="Segoe UI"/>
                <w:color w:val="005CC5"/>
                <w:sz w:val="18"/>
                <w:szCs w:val="18"/>
              </w:rPr>
              <w:t xml:space="preserve">r </w:t>
            </w:r>
            <w:proofErr w:type="spellStart"/>
            <w:r w:rsidRPr="002869F4">
              <w:rPr>
                <w:rFonts w:ascii="Consolas" w:eastAsia="Times New Roman" w:hAnsi="Consolas" w:cs="Segoe UI"/>
                <w:color w:val="005CC5"/>
                <w:sz w:val="18"/>
                <w:szCs w:val="18"/>
              </w:rPr>
              <w:t>writeWomenCSV</w:t>
            </w:r>
            <w:proofErr w:type="spellEnd"/>
            <w:r w:rsidRPr="002869F4">
              <w:rPr>
                <w:rFonts w:ascii="Consolas" w:eastAsia="Times New Roman" w:hAnsi="Consolas" w:cs="Segoe UI"/>
                <w:color w:val="005CC5"/>
                <w:sz w:val="18"/>
                <w:szCs w:val="18"/>
              </w:rPr>
              <w:t>}</w:t>
            </w:r>
          </w:p>
        </w:tc>
      </w:tr>
      <w:tr w:rsidR="002869F4" w:rsidRPr="002869F4" w14:paraId="086FF3F8" w14:textId="77777777" w:rsidTr="002869F4">
        <w:tc>
          <w:tcPr>
            <w:tcW w:w="752" w:type="dxa"/>
            <w:shd w:val="clear" w:color="auto" w:fill="FFFFFF"/>
            <w:noWrap/>
            <w:tcMar>
              <w:top w:w="0" w:type="dxa"/>
              <w:left w:w="150" w:type="dxa"/>
              <w:bottom w:w="0" w:type="dxa"/>
              <w:right w:w="150" w:type="dxa"/>
            </w:tcMar>
            <w:hideMark/>
          </w:tcPr>
          <w:p w14:paraId="1A283EA5"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F7FB4A"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6A737D"/>
                <w:sz w:val="18"/>
                <w:szCs w:val="18"/>
              </w:rPr>
              <w:t># READ-WRITE CSV</w:t>
            </w:r>
          </w:p>
        </w:tc>
      </w:tr>
      <w:tr w:rsidR="002869F4" w:rsidRPr="002869F4" w14:paraId="648A6BCC" w14:textId="77777777" w:rsidTr="002869F4">
        <w:tc>
          <w:tcPr>
            <w:tcW w:w="752" w:type="dxa"/>
            <w:shd w:val="clear" w:color="auto" w:fill="FFFFFF"/>
            <w:noWrap/>
            <w:tcMar>
              <w:top w:w="0" w:type="dxa"/>
              <w:left w:w="150" w:type="dxa"/>
              <w:bottom w:w="0" w:type="dxa"/>
              <w:right w:w="150" w:type="dxa"/>
            </w:tcMar>
            <w:hideMark/>
          </w:tcPr>
          <w:p w14:paraId="49EF1968"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AE79FA"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spellStart"/>
            <w:r w:rsidRPr="002869F4">
              <w:rPr>
                <w:rFonts w:ascii="Consolas" w:eastAsia="Times New Roman" w:hAnsi="Consolas" w:cs="Segoe UI"/>
                <w:color w:val="24292E"/>
                <w:sz w:val="18"/>
                <w:szCs w:val="18"/>
              </w:rPr>
              <w:t>cbWomen_path</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&lt;-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"../7333-Case-Study-Two/cbWomen.csv"</w:t>
            </w:r>
          </w:p>
        </w:tc>
      </w:tr>
      <w:tr w:rsidR="002869F4" w:rsidRPr="002869F4" w14:paraId="3853171C" w14:textId="77777777" w:rsidTr="002869F4">
        <w:tc>
          <w:tcPr>
            <w:tcW w:w="752" w:type="dxa"/>
            <w:shd w:val="clear" w:color="auto" w:fill="FFFFFF"/>
            <w:noWrap/>
            <w:tcMar>
              <w:top w:w="0" w:type="dxa"/>
              <w:left w:w="150" w:type="dxa"/>
              <w:bottom w:w="0" w:type="dxa"/>
              <w:right w:w="150" w:type="dxa"/>
            </w:tcMar>
            <w:hideMark/>
          </w:tcPr>
          <w:p w14:paraId="2D56543E"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EA8DE9"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6AFC345E" w14:textId="77777777" w:rsidTr="002869F4">
        <w:tc>
          <w:tcPr>
            <w:tcW w:w="752" w:type="dxa"/>
            <w:shd w:val="clear" w:color="auto" w:fill="FFFFFF"/>
            <w:noWrap/>
            <w:tcMar>
              <w:top w:w="0" w:type="dxa"/>
              <w:left w:w="150" w:type="dxa"/>
              <w:bottom w:w="0" w:type="dxa"/>
              <w:right w:w="150" w:type="dxa"/>
            </w:tcMar>
            <w:hideMark/>
          </w:tcPr>
          <w:p w14:paraId="66AA637D"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1B795D7" w14:textId="77777777" w:rsidR="002869F4" w:rsidRPr="002869F4" w:rsidRDefault="002869F4" w:rsidP="002869F4">
            <w:pPr>
              <w:spacing w:after="0" w:line="300" w:lineRule="atLeast"/>
              <w:rPr>
                <w:rFonts w:ascii="Consolas" w:eastAsia="Times New Roman" w:hAnsi="Consolas" w:cs="Segoe UI"/>
                <w:color w:val="24292E"/>
                <w:sz w:val="18"/>
                <w:szCs w:val="18"/>
              </w:rPr>
            </w:pPr>
            <w:proofErr w:type="spellStart"/>
            <w:r w:rsidRPr="002869F4">
              <w:rPr>
                <w:rFonts w:ascii="Consolas" w:eastAsia="Times New Roman" w:hAnsi="Consolas" w:cs="Segoe UI"/>
                <w:color w:val="E36209"/>
                <w:sz w:val="18"/>
                <w:szCs w:val="18"/>
              </w:rPr>
              <w:t>read_or_write</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"read"</w:t>
            </w:r>
          </w:p>
        </w:tc>
      </w:tr>
      <w:tr w:rsidR="002869F4" w:rsidRPr="002869F4" w14:paraId="090A1E0E" w14:textId="77777777" w:rsidTr="002869F4">
        <w:tc>
          <w:tcPr>
            <w:tcW w:w="752" w:type="dxa"/>
            <w:shd w:val="clear" w:color="auto" w:fill="FFFFFF"/>
            <w:noWrap/>
            <w:tcMar>
              <w:top w:w="0" w:type="dxa"/>
              <w:left w:w="150" w:type="dxa"/>
              <w:bottom w:w="0" w:type="dxa"/>
              <w:right w:w="150" w:type="dxa"/>
            </w:tcMar>
            <w:hideMark/>
          </w:tcPr>
          <w:p w14:paraId="6871DD20"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3D12E0" w14:textId="77777777" w:rsidR="002869F4" w:rsidRPr="002869F4" w:rsidRDefault="002869F4" w:rsidP="002869F4">
            <w:pPr>
              <w:spacing w:after="0" w:line="300" w:lineRule="atLeast"/>
              <w:jc w:val="right"/>
              <w:rPr>
                <w:rFonts w:ascii="Times New Roman" w:eastAsia="Times New Roman" w:hAnsi="Times New Roman" w:cs="Times New Roman"/>
                <w:sz w:val="20"/>
                <w:szCs w:val="20"/>
              </w:rPr>
            </w:pPr>
          </w:p>
        </w:tc>
      </w:tr>
      <w:tr w:rsidR="002869F4" w:rsidRPr="002869F4" w14:paraId="00BDBC30" w14:textId="77777777" w:rsidTr="002869F4">
        <w:tc>
          <w:tcPr>
            <w:tcW w:w="752" w:type="dxa"/>
            <w:shd w:val="clear" w:color="auto" w:fill="FFFFFF"/>
            <w:noWrap/>
            <w:tcMar>
              <w:top w:w="0" w:type="dxa"/>
              <w:left w:w="150" w:type="dxa"/>
              <w:bottom w:w="0" w:type="dxa"/>
              <w:right w:w="150" w:type="dxa"/>
            </w:tcMar>
            <w:hideMark/>
          </w:tcPr>
          <w:p w14:paraId="642FAA2B" w14:textId="77777777" w:rsidR="002869F4" w:rsidRPr="002869F4" w:rsidRDefault="002869F4" w:rsidP="002869F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3A01E79"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D73A49"/>
                <w:sz w:val="18"/>
                <w:szCs w:val="18"/>
              </w:rPr>
              <w:t>if</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read_or_write</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'read</w:t>
            </w:r>
            <w:proofErr w:type="gramStart"/>
            <w:r w:rsidRPr="002869F4">
              <w:rPr>
                <w:rFonts w:ascii="Consolas" w:eastAsia="Times New Roman" w:hAnsi="Consolas" w:cs="Segoe UI"/>
                <w:color w:val="032F62"/>
                <w:sz w:val="18"/>
                <w:szCs w:val="18"/>
              </w:rPr>
              <w:t>'</w:t>
            </w:r>
            <w:r w:rsidRPr="002869F4">
              <w:rPr>
                <w:rFonts w:ascii="Consolas" w:eastAsia="Times New Roman" w:hAnsi="Consolas" w:cs="Segoe UI"/>
                <w:color w:val="24292E"/>
                <w:sz w:val="18"/>
                <w:szCs w:val="18"/>
              </w:rPr>
              <w:t>){</w:t>
            </w:r>
            <w:proofErr w:type="gramEnd"/>
          </w:p>
        </w:tc>
      </w:tr>
      <w:tr w:rsidR="002869F4" w:rsidRPr="002869F4" w14:paraId="65C8CA4C" w14:textId="77777777" w:rsidTr="002869F4">
        <w:tc>
          <w:tcPr>
            <w:tcW w:w="752" w:type="dxa"/>
            <w:shd w:val="clear" w:color="auto" w:fill="FFFFFF"/>
            <w:noWrap/>
            <w:tcMar>
              <w:top w:w="0" w:type="dxa"/>
              <w:left w:w="150" w:type="dxa"/>
              <w:bottom w:w="0" w:type="dxa"/>
              <w:right w:w="150" w:type="dxa"/>
            </w:tcMar>
            <w:hideMark/>
          </w:tcPr>
          <w:p w14:paraId="09E921B5"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BECCEF"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
        </w:tc>
      </w:tr>
      <w:tr w:rsidR="002869F4" w:rsidRPr="002869F4" w14:paraId="0D3DE9D0" w14:textId="77777777" w:rsidTr="002869F4">
        <w:tc>
          <w:tcPr>
            <w:tcW w:w="752" w:type="dxa"/>
            <w:shd w:val="clear" w:color="auto" w:fill="FFFFFF"/>
            <w:noWrap/>
            <w:tcMar>
              <w:top w:w="0" w:type="dxa"/>
              <w:left w:w="150" w:type="dxa"/>
              <w:bottom w:w="0" w:type="dxa"/>
              <w:right w:w="150" w:type="dxa"/>
            </w:tcMar>
            <w:hideMark/>
          </w:tcPr>
          <w:p w14:paraId="6305A31E"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A4FAA1C"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cbWomen</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&lt;-</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read_</w:t>
            </w:r>
            <w:proofErr w:type="gramStart"/>
            <w:r w:rsidRPr="002869F4">
              <w:rPr>
                <w:rFonts w:ascii="Consolas" w:eastAsia="Times New Roman" w:hAnsi="Consolas" w:cs="Segoe UI"/>
                <w:color w:val="24292E"/>
                <w:sz w:val="18"/>
                <w:szCs w:val="18"/>
              </w:rPr>
              <w:t>csv</w:t>
            </w:r>
            <w:proofErr w:type="spellEnd"/>
            <w:r w:rsidRPr="002869F4">
              <w:rPr>
                <w:rFonts w:ascii="Consolas" w:eastAsia="Times New Roman" w:hAnsi="Consolas" w:cs="Segoe UI"/>
                <w:color w:val="24292E"/>
                <w:sz w:val="18"/>
                <w:szCs w:val="18"/>
              </w:rPr>
              <w:t>(</w:t>
            </w:r>
            <w:proofErr w:type="spellStart"/>
            <w:proofErr w:type="gramEnd"/>
            <w:r w:rsidRPr="002869F4">
              <w:rPr>
                <w:rFonts w:ascii="Consolas" w:eastAsia="Times New Roman" w:hAnsi="Consolas" w:cs="Segoe UI"/>
                <w:color w:val="24292E"/>
                <w:sz w:val="18"/>
                <w:szCs w:val="18"/>
              </w:rPr>
              <w:t>cbWomen_path</w:t>
            </w:r>
            <w:proofErr w:type="spellEnd"/>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col_names</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05CC5"/>
                <w:sz w:val="18"/>
                <w:szCs w:val="18"/>
              </w:rPr>
              <w:t>TRUE</w:t>
            </w:r>
            <w:r w:rsidRPr="002869F4">
              <w:rPr>
                <w:rFonts w:ascii="Consolas" w:eastAsia="Times New Roman" w:hAnsi="Consolas" w:cs="Segoe UI"/>
                <w:color w:val="24292E"/>
                <w:sz w:val="18"/>
                <w:szCs w:val="18"/>
              </w:rPr>
              <w:t>,</w:t>
            </w:r>
          </w:p>
        </w:tc>
      </w:tr>
      <w:tr w:rsidR="002869F4" w:rsidRPr="002869F4" w14:paraId="1965D4E3" w14:textId="77777777" w:rsidTr="002869F4">
        <w:tc>
          <w:tcPr>
            <w:tcW w:w="752" w:type="dxa"/>
            <w:shd w:val="clear" w:color="auto" w:fill="FFFFFF"/>
            <w:noWrap/>
            <w:tcMar>
              <w:top w:w="0" w:type="dxa"/>
              <w:left w:w="150" w:type="dxa"/>
              <w:bottom w:w="0" w:type="dxa"/>
              <w:right w:w="150" w:type="dxa"/>
            </w:tcMar>
            <w:hideMark/>
          </w:tcPr>
          <w:p w14:paraId="1B3F8AC9"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BBF9AA"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col_types</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24292E"/>
                <w:sz w:val="18"/>
                <w:szCs w:val="18"/>
              </w:rPr>
              <w:t>cols(</w:t>
            </w:r>
            <w:proofErr w:type="gramEnd"/>
            <w:r w:rsidRPr="002869F4">
              <w:rPr>
                <w:rFonts w:ascii="Consolas" w:eastAsia="Times New Roman" w:hAnsi="Consolas" w:cs="Segoe UI"/>
                <w:color w:val="E36209"/>
                <w:sz w:val="18"/>
                <w:szCs w:val="18"/>
              </w:rPr>
              <w:t>year</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p>
        </w:tc>
      </w:tr>
      <w:tr w:rsidR="002869F4" w:rsidRPr="002869F4" w14:paraId="672679E1" w14:textId="77777777" w:rsidTr="002869F4">
        <w:tc>
          <w:tcPr>
            <w:tcW w:w="752" w:type="dxa"/>
            <w:shd w:val="clear" w:color="auto" w:fill="FFFFFF"/>
            <w:noWrap/>
            <w:tcMar>
              <w:top w:w="0" w:type="dxa"/>
              <w:left w:w="150" w:type="dxa"/>
              <w:bottom w:w="0" w:type="dxa"/>
              <w:right w:w="150" w:type="dxa"/>
            </w:tcMar>
            <w:hideMark/>
          </w:tcPr>
          <w:p w14:paraId="72A4D21E"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1DB7F1"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col_</w:t>
            </w:r>
            <w:proofErr w:type="gramStart"/>
            <w:r w:rsidRPr="002869F4">
              <w:rPr>
                <w:rFonts w:ascii="Consolas" w:eastAsia="Times New Roman" w:hAnsi="Consolas" w:cs="Segoe UI"/>
                <w:color w:val="24292E"/>
                <w:sz w:val="18"/>
                <w:szCs w:val="18"/>
              </w:rPr>
              <w:t>double</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w:t>
            </w:r>
          </w:p>
        </w:tc>
      </w:tr>
      <w:tr w:rsidR="002869F4" w:rsidRPr="002869F4" w14:paraId="2586EBD5" w14:textId="77777777" w:rsidTr="002869F4">
        <w:tc>
          <w:tcPr>
            <w:tcW w:w="752" w:type="dxa"/>
            <w:shd w:val="clear" w:color="auto" w:fill="FFFFFF"/>
            <w:noWrap/>
            <w:tcMar>
              <w:top w:w="0" w:type="dxa"/>
              <w:left w:w="150" w:type="dxa"/>
              <w:bottom w:w="0" w:type="dxa"/>
              <w:right w:w="150" w:type="dxa"/>
            </w:tcMar>
            <w:hideMark/>
          </w:tcPr>
          <w:p w14:paraId="4A1EAB11"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958E75"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sex</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col_</w:t>
            </w:r>
            <w:proofErr w:type="gramStart"/>
            <w:r w:rsidRPr="002869F4">
              <w:rPr>
                <w:rFonts w:ascii="Consolas" w:eastAsia="Times New Roman" w:hAnsi="Consolas" w:cs="Segoe UI"/>
                <w:color w:val="24292E"/>
                <w:sz w:val="18"/>
                <w:szCs w:val="18"/>
              </w:rPr>
              <w:t>character</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w:t>
            </w:r>
          </w:p>
        </w:tc>
      </w:tr>
      <w:tr w:rsidR="002869F4" w:rsidRPr="002869F4" w14:paraId="2D948375" w14:textId="77777777" w:rsidTr="002869F4">
        <w:tc>
          <w:tcPr>
            <w:tcW w:w="752" w:type="dxa"/>
            <w:shd w:val="clear" w:color="auto" w:fill="FFFFFF"/>
            <w:noWrap/>
            <w:tcMar>
              <w:top w:w="0" w:type="dxa"/>
              <w:left w:w="150" w:type="dxa"/>
              <w:bottom w:w="0" w:type="dxa"/>
              <w:right w:w="150" w:type="dxa"/>
            </w:tcMar>
            <w:hideMark/>
          </w:tcPr>
          <w:p w14:paraId="44120F3D"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3DF6E3B"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name</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col_</w:t>
            </w:r>
            <w:proofErr w:type="gramStart"/>
            <w:r w:rsidRPr="002869F4">
              <w:rPr>
                <w:rFonts w:ascii="Consolas" w:eastAsia="Times New Roman" w:hAnsi="Consolas" w:cs="Segoe UI"/>
                <w:color w:val="24292E"/>
                <w:sz w:val="18"/>
                <w:szCs w:val="18"/>
              </w:rPr>
              <w:t>character</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w:t>
            </w:r>
          </w:p>
        </w:tc>
      </w:tr>
      <w:tr w:rsidR="002869F4" w:rsidRPr="002869F4" w14:paraId="5AF76F0B" w14:textId="77777777" w:rsidTr="002869F4">
        <w:tc>
          <w:tcPr>
            <w:tcW w:w="752" w:type="dxa"/>
            <w:shd w:val="clear" w:color="auto" w:fill="FFFFFF"/>
            <w:noWrap/>
            <w:tcMar>
              <w:top w:w="0" w:type="dxa"/>
              <w:left w:w="150" w:type="dxa"/>
              <w:bottom w:w="0" w:type="dxa"/>
              <w:right w:w="150" w:type="dxa"/>
            </w:tcMar>
            <w:hideMark/>
          </w:tcPr>
          <w:p w14:paraId="3583F7EC"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2CAD91A"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home</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col_</w:t>
            </w:r>
            <w:proofErr w:type="gramStart"/>
            <w:r w:rsidRPr="002869F4">
              <w:rPr>
                <w:rFonts w:ascii="Consolas" w:eastAsia="Times New Roman" w:hAnsi="Consolas" w:cs="Segoe UI"/>
                <w:color w:val="24292E"/>
                <w:sz w:val="18"/>
                <w:szCs w:val="18"/>
              </w:rPr>
              <w:t>character</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w:t>
            </w:r>
          </w:p>
        </w:tc>
      </w:tr>
      <w:tr w:rsidR="002869F4" w:rsidRPr="002869F4" w14:paraId="45DF7440" w14:textId="77777777" w:rsidTr="002869F4">
        <w:tc>
          <w:tcPr>
            <w:tcW w:w="752" w:type="dxa"/>
            <w:shd w:val="clear" w:color="auto" w:fill="FFFFFF"/>
            <w:noWrap/>
            <w:tcMar>
              <w:top w:w="0" w:type="dxa"/>
              <w:left w:w="150" w:type="dxa"/>
              <w:bottom w:w="0" w:type="dxa"/>
              <w:right w:w="150" w:type="dxa"/>
            </w:tcMar>
            <w:hideMark/>
          </w:tcPr>
          <w:p w14:paraId="616BE677"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3754B89"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E36209"/>
                <w:sz w:val="18"/>
                <w:szCs w:val="18"/>
              </w:rPr>
              <w:t>age</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col_</w:t>
            </w:r>
            <w:proofErr w:type="gramStart"/>
            <w:r w:rsidRPr="002869F4">
              <w:rPr>
                <w:rFonts w:ascii="Consolas" w:eastAsia="Times New Roman" w:hAnsi="Consolas" w:cs="Segoe UI"/>
                <w:color w:val="24292E"/>
                <w:sz w:val="18"/>
                <w:szCs w:val="18"/>
              </w:rPr>
              <w:t>double</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w:t>
            </w:r>
          </w:p>
        </w:tc>
      </w:tr>
      <w:tr w:rsidR="002869F4" w:rsidRPr="002869F4" w14:paraId="791FC69B" w14:textId="77777777" w:rsidTr="002869F4">
        <w:tc>
          <w:tcPr>
            <w:tcW w:w="752" w:type="dxa"/>
            <w:shd w:val="clear" w:color="auto" w:fill="FFFFFF"/>
            <w:noWrap/>
            <w:tcMar>
              <w:top w:w="0" w:type="dxa"/>
              <w:left w:w="150" w:type="dxa"/>
              <w:bottom w:w="0" w:type="dxa"/>
              <w:right w:w="150" w:type="dxa"/>
            </w:tcMar>
            <w:hideMark/>
          </w:tcPr>
          <w:p w14:paraId="287B9EE8"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8BF416"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E36209"/>
                <w:sz w:val="18"/>
                <w:szCs w:val="18"/>
              </w:rPr>
              <w:t>runTime</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col_</w:t>
            </w:r>
            <w:proofErr w:type="gramStart"/>
            <w:r w:rsidRPr="002869F4">
              <w:rPr>
                <w:rFonts w:ascii="Consolas" w:eastAsia="Times New Roman" w:hAnsi="Consolas" w:cs="Segoe UI"/>
                <w:color w:val="24292E"/>
                <w:sz w:val="18"/>
                <w:szCs w:val="18"/>
              </w:rPr>
              <w:t>double</w:t>
            </w:r>
            <w:proofErr w:type="spellEnd"/>
            <w:r w:rsidRPr="002869F4">
              <w:rPr>
                <w:rFonts w:ascii="Consolas" w:eastAsia="Times New Roman" w:hAnsi="Consolas" w:cs="Segoe UI"/>
                <w:color w:val="24292E"/>
                <w:sz w:val="18"/>
                <w:szCs w:val="18"/>
              </w:rPr>
              <w:t>(</w:t>
            </w:r>
            <w:proofErr w:type="gramEnd"/>
            <w:r w:rsidRPr="002869F4">
              <w:rPr>
                <w:rFonts w:ascii="Consolas" w:eastAsia="Times New Roman" w:hAnsi="Consolas" w:cs="Segoe UI"/>
                <w:color w:val="24292E"/>
                <w:sz w:val="18"/>
                <w:szCs w:val="18"/>
              </w:rPr>
              <w:t>)</w:t>
            </w:r>
          </w:p>
        </w:tc>
      </w:tr>
      <w:tr w:rsidR="002869F4" w:rsidRPr="002869F4" w14:paraId="523AFBE9" w14:textId="77777777" w:rsidTr="002869F4">
        <w:tc>
          <w:tcPr>
            <w:tcW w:w="752" w:type="dxa"/>
            <w:shd w:val="clear" w:color="auto" w:fill="FFFFFF"/>
            <w:noWrap/>
            <w:tcMar>
              <w:top w:w="0" w:type="dxa"/>
              <w:left w:w="150" w:type="dxa"/>
              <w:bottom w:w="0" w:type="dxa"/>
              <w:right w:w="150" w:type="dxa"/>
            </w:tcMar>
            <w:hideMark/>
          </w:tcPr>
          <w:p w14:paraId="5313279C"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0E37CE4"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
        </w:tc>
      </w:tr>
      <w:tr w:rsidR="002869F4" w:rsidRPr="002869F4" w14:paraId="45B85EC6" w14:textId="77777777" w:rsidTr="002869F4">
        <w:tc>
          <w:tcPr>
            <w:tcW w:w="752" w:type="dxa"/>
            <w:shd w:val="clear" w:color="auto" w:fill="FFFFFF"/>
            <w:noWrap/>
            <w:tcMar>
              <w:top w:w="0" w:type="dxa"/>
              <w:left w:w="150" w:type="dxa"/>
              <w:bottom w:w="0" w:type="dxa"/>
              <w:right w:w="150" w:type="dxa"/>
            </w:tcMar>
            <w:hideMark/>
          </w:tcPr>
          <w:p w14:paraId="3BDF059E"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E74E6B"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
        </w:tc>
      </w:tr>
      <w:tr w:rsidR="002869F4" w:rsidRPr="002869F4" w14:paraId="5ECC180D" w14:textId="77777777" w:rsidTr="002869F4">
        <w:tc>
          <w:tcPr>
            <w:tcW w:w="752" w:type="dxa"/>
            <w:shd w:val="clear" w:color="auto" w:fill="FFFFFF"/>
            <w:noWrap/>
            <w:tcMar>
              <w:top w:w="0" w:type="dxa"/>
              <w:left w:w="150" w:type="dxa"/>
              <w:bottom w:w="0" w:type="dxa"/>
              <w:right w:w="150" w:type="dxa"/>
            </w:tcMar>
            <w:hideMark/>
          </w:tcPr>
          <w:p w14:paraId="4D18AE2A"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DE721A"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
        </w:tc>
      </w:tr>
      <w:tr w:rsidR="002869F4" w:rsidRPr="002869F4" w14:paraId="2D060364" w14:textId="77777777" w:rsidTr="002869F4">
        <w:tc>
          <w:tcPr>
            <w:tcW w:w="752" w:type="dxa"/>
            <w:shd w:val="clear" w:color="auto" w:fill="FFFFFF"/>
            <w:noWrap/>
            <w:tcMar>
              <w:top w:w="0" w:type="dxa"/>
              <w:left w:w="150" w:type="dxa"/>
              <w:bottom w:w="0" w:type="dxa"/>
              <w:right w:w="150" w:type="dxa"/>
            </w:tcMar>
            <w:hideMark/>
          </w:tcPr>
          <w:p w14:paraId="56C384EF"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5CFB957"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else</w:t>
            </w:r>
            <w:r w:rsidRPr="002869F4">
              <w:rPr>
                <w:rFonts w:ascii="Consolas" w:eastAsia="Times New Roman" w:hAnsi="Consolas" w:cs="Segoe UI"/>
                <w:color w:val="24292E"/>
                <w:sz w:val="18"/>
                <w:szCs w:val="18"/>
              </w:rPr>
              <w:t xml:space="preserve"> </w:t>
            </w:r>
            <w:proofErr w:type="gramStart"/>
            <w:r w:rsidRPr="002869F4">
              <w:rPr>
                <w:rFonts w:ascii="Consolas" w:eastAsia="Times New Roman" w:hAnsi="Consolas" w:cs="Segoe UI"/>
                <w:color w:val="D73A49"/>
                <w:sz w:val="18"/>
                <w:szCs w:val="18"/>
              </w:rPr>
              <w:t>if</w:t>
            </w:r>
            <w:r w:rsidRPr="002869F4">
              <w:rPr>
                <w:rFonts w:ascii="Consolas" w:eastAsia="Times New Roman" w:hAnsi="Consolas" w:cs="Segoe UI"/>
                <w:color w:val="24292E"/>
                <w:sz w:val="18"/>
                <w:szCs w:val="18"/>
              </w:rPr>
              <w:t>(</w:t>
            </w:r>
            <w:proofErr w:type="spellStart"/>
            <w:proofErr w:type="gramEnd"/>
            <w:r w:rsidRPr="002869F4">
              <w:rPr>
                <w:rFonts w:ascii="Consolas" w:eastAsia="Times New Roman" w:hAnsi="Consolas" w:cs="Segoe UI"/>
                <w:color w:val="24292E"/>
                <w:sz w:val="18"/>
                <w:szCs w:val="18"/>
              </w:rPr>
              <w:t>read_or_write</w:t>
            </w:r>
            <w:proofErr w:type="spellEnd"/>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D73A49"/>
                <w:sz w:val="18"/>
                <w:szCs w:val="18"/>
              </w:rPr>
              <w:t>==</w:t>
            </w:r>
            <w:r w:rsidRPr="002869F4">
              <w:rPr>
                <w:rFonts w:ascii="Consolas" w:eastAsia="Times New Roman" w:hAnsi="Consolas" w:cs="Segoe UI"/>
                <w:color w:val="24292E"/>
                <w:sz w:val="18"/>
                <w:szCs w:val="18"/>
              </w:rPr>
              <w:t xml:space="preserve"> </w:t>
            </w:r>
            <w:r w:rsidRPr="002869F4">
              <w:rPr>
                <w:rFonts w:ascii="Consolas" w:eastAsia="Times New Roman" w:hAnsi="Consolas" w:cs="Segoe UI"/>
                <w:color w:val="032F62"/>
                <w:sz w:val="18"/>
                <w:szCs w:val="18"/>
              </w:rPr>
              <w:t>'write'</w:t>
            </w:r>
            <w:r w:rsidRPr="002869F4">
              <w:rPr>
                <w:rFonts w:ascii="Consolas" w:eastAsia="Times New Roman" w:hAnsi="Consolas" w:cs="Segoe UI"/>
                <w:color w:val="24292E"/>
                <w:sz w:val="18"/>
                <w:szCs w:val="18"/>
              </w:rPr>
              <w:t>){</w:t>
            </w:r>
          </w:p>
        </w:tc>
      </w:tr>
      <w:tr w:rsidR="002869F4" w:rsidRPr="002869F4" w14:paraId="5996BCD9" w14:textId="77777777" w:rsidTr="002869F4">
        <w:tc>
          <w:tcPr>
            <w:tcW w:w="752" w:type="dxa"/>
            <w:shd w:val="clear" w:color="auto" w:fill="FFFFFF"/>
            <w:noWrap/>
            <w:tcMar>
              <w:top w:w="0" w:type="dxa"/>
              <w:left w:w="150" w:type="dxa"/>
              <w:bottom w:w="0" w:type="dxa"/>
              <w:right w:w="150" w:type="dxa"/>
            </w:tcMar>
            <w:hideMark/>
          </w:tcPr>
          <w:p w14:paraId="5ABCE36D"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B6DAD1C"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
        </w:tc>
      </w:tr>
      <w:tr w:rsidR="002869F4" w:rsidRPr="002869F4" w14:paraId="76BB1FF9" w14:textId="77777777" w:rsidTr="002869F4">
        <w:tc>
          <w:tcPr>
            <w:tcW w:w="752" w:type="dxa"/>
            <w:shd w:val="clear" w:color="auto" w:fill="FFFFFF"/>
            <w:noWrap/>
            <w:tcMar>
              <w:top w:w="0" w:type="dxa"/>
              <w:left w:w="150" w:type="dxa"/>
              <w:bottom w:w="0" w:type="dxa"/>
              <w:right w:w="150" w:type="dxa"/>
            </w:tcMar>
            <w:hideMark/>
          </w:tcPr>
          <w:p w14:paraId="06D7BB16"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30DDD6"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write_</w:t>
            </w:r>
            <w:proofErr w:type="gramStart"/>
            <w:r w:rsidRPr="002869F4">
              <w:rPr>
                <w:rFonts w:ascii="Consolas" w:eastAsia="Times New Roman" w:hAnsi="Consolas" w:cs="Segoe UI"/>
                <w:color w:val="24292E"/>
                <w:sz w:val="18"/>
                <w:szCs w:val="18"/>
              </w:rPr>
              <w:t>csv</w:t>
            </w:r>
            <w:proofErr w:type="spellEnd"/>
            <w:r w:rsidRPr="002869F4">
              <w:rPr>
                <w:rFonts w:ascii="Consolas" w:eastAsia="Times New Roman" w:hAnsi="Consolas" w:cs="Segoe UI"/>
                <w:color w:val="24292E"/>
                <w:sz w:val="18"/>
                <w:szCs w:val="18"/>
              </w:rPr>
              <w:t>(</w:t>
            </w:r>
            <w:proofErr w:type="spellStart"/>
            <w:proofErr w:type="gramEnd"/>
            <w:r w:rsidRPr="002869F4">
              <w:rPr>
                <w:rFonts w:ascii="Consolas" w:eastAsia="Times New Roman" w:hAnsi="Consolas" w:cs="Segoe UI"/>
                <w:color w:val="24292E"/>
                <w:sz w:val="18"/>
                <w:szCs w:val="18"/>
              </w:rPr>
              <w:t>cbWomen</w:t>
            </w:r>
            <w:proofErr w:type="spellEnd"/>
            <w:r w:rsidRPr="002869F4">
              <w:rPr>
                <w:rFonts w:ascii="Consolas" w:eastAsia="Times New Roman" w:hAnsi="Consolas" w:cs="Segoe UI"/>
                <w:color w:val="24292E"/>
                <w:sz w:val="18"/>
                <w:szCs w:val="18"/>
              </w:rPr>
              <w:t xml:space="preserve">, </w:t>
            </w:r>
            <w:proofErr w:type="spellStart"/>
            <w:r w:rsidRPr="002869F4">
              <w:rPr>
                <w:rFonts w:ascii="Consolas" w:eastAsia="Times New Roman" w:hAnsi="Consolas" w:cs="Segoe UI"/>
                <w:color w:val="24292E"/>
                <w:sz w:val="18"/>
                <w:szCs w:val="18"/>
              </w:rPr>
              <w:t>cbWomen_path</w:t>
            </w:r>
            <w:proofErr w:type="spellEnd"/>
            <w:r w:rsidRPr="002869F4">
              <w:rPr>
                <w:rFonts w:ascii="Consolas" w:eastAsia="Times New Roman" w:hAnsi="Consolas" w:cs="Segoe UI"/>
                <w:color w:val="24292E"/>
                <w:sz w:val="18"/>
                <w:szCs w:val="18"/>
              </w:rPr>
              <w:t>)</w:t>
            </w:r>
          </w:p>
        </w:tc>
      </w:tr>
      <w:tr w:rsidR="002869F4" w:rsidRPr="002869F4" w14:paraId="30C1629F" w14:textId="77777777" w:rsidTr="002869F4">
        <w:tc>
          <w:tcPr>
            <w:tcW w:w="752" w:type="dxa"/>
            <w:shd w:val="clear" w:color="auto" w:fill="FFFFFF"/>
            <w:noWrap/>
            <w:tcMar>
              <w:top w:w="0" w:type="dxa"/>
              <w:left w:w="150" w:type="dxa"/>
              <w:bottom w:w="0" w:type="dxa"/>
              <w:right w:w="150" w:type="dxa"/>
            </w:tcMar>
            <w:hideMark/>
          </w:tcPr>
          <w:p w14:paraId="03C68D5F"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2A1700"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24292E"/>
                <w:sz w:val="18"/>
                <w:szCs w:val="18"/>
              </w:rPr>
              <w:t xml:space="preserve">  }</w:t>
            </w:r>
          </w:p>
        </w:tc>
      </w:tr>
      <w:tr w:rsidR="002869F4" w:rsidRPr="002869F4" w14:paraId="18207B79" w14:textId="77777777" w:rsidTr="002869F4">
        <w:tc>
          <w:tcPr>
            <w:tcW w:w="752" w:type="dxa"/>
            <w:shd w:val="clear" w:color="auto" w:fill="FFFFFF"/>
            <w:noWrap/>
            <w:tcMar>
              <w:top w:w="0" w:type="dxa"/>
              <w:left w:w="150" w:type="dxa"/>
              <w:bottom w:w="0" w:type="dxa"/>
              <w:right w:w="150" w:type="dxa"/>
            </w:tcMar>
            <w:hideMark/>
          </w:tcPr>
          <w:p w14:paraId="05F13EEA" w14:textId="77777777" w:rsidR="002869F4" w:rsidRPr="002869F4" w:rsidRDefault="002869F4" w:rsidP="002869F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073F9F" w14:textId="77777777" w:rsidR="002869F4" w:rsidRPr="002869F4" w:rsidRDefault="002869F4" w:rsidP="002869F4">
            <w:pPr>
              <w:spacing w:after="0" w:line="300" w:lineRule="atLeast"/>
              <w:rPr>
                <w:rFonts w:ascii="Consolas" w:eastAsia="Times New Roman" w:hAnsi="Consolas" w:cs="Segoe UI"/>
                <w:color w:val="24292E"/>
                <w:sz w:val="18"/>
                <w:szCs w:val="18"/>
              </w:rPr>
            </w:pPr>
            <w:r w:rsidRPr="002869F4">
              <w:rPr>
                <w:rFonts w:ascii="Consolas" w:eastAsia="Times New Roman" w:hAnsi="Consolas" w:cs="Segoe UI"/>
                <w:color w:val="005CC5"/>
                <w:sz w:val="18"/>
                <w:szCs w:val="18"/>
              </w:rPr>
              <w:t>```</w:t>
            </w:r>
          </w:p>
        </w:tc>
      </w:tr>
    </w:tbl>
    <w:p w14:paraId="69B2F6CB" w14:textId="77777777" w:rsidR="00447E5D" w:rsidRDefault="00447E5D"/>
    <w:sectPr w:rsidR="00447E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DF581" w14:textId="77777777" w:rsidR="00EC775C" w:rsidRDefault="00EC775C" w:rsidP="00455626">
      <w:pPr>
        <w:spacing w:after="0" w:line="240" w:lineRule="auto"/>
      </w:pPr>
      <w:r>
        <w:separator/>
      </w:r>
    </w:p>
  </w:endnote>
  <w:endnote w:type="continuationSeparator" w:id="0">
    <w:p w14:paraId="379AFB38" w14:textId="77777777" w:rsidR="00EC775C" w:rsidRDefault="00EC775C" w:rsidP="00455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08E14" w14:textId="77777777" w:rsidR="00EC775C" w:rsidRDefault="00EC775C" w:rsidP="00455626">
      <w:pPr>
        <w:spacing w:after="0" w:line="240" w:lineRule="auto"/>
      </w:pPr>
      <w:r>
        <w:separator/>
      </w:r>
    </w:p>
  </w:footnote>
  <w:footnote w:type="continuationSeparator" w:id="0">
    <w:p w14:paraId="4D46B963" w14:textId="77777777" w:rsidR="00EC775C" w:rsidRDefault="00EC775C" w:rsidP="00455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380A"/>
    <w:multiLevelType w:val="multilevel"/>
    <w:tmpl w:val="3C8A0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D340CE"/>
    <w:multiLevelType w:val="hybridMultilevel"/>
    <w:tmpl w:val="C5CA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CF4872"/>
    <w:multiLevelType w:val="hybridMultilevel"/>
    <w:tmpl w:val="AEBAC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687"/>
    <w:rsid w:val="00077F2B"/>
    <w:rsid w:val="001146C9"/>
    <w:rsid w:val="00117495"/>
    <w:rsid w:val="002869F4"/>
    <w:rsid w:val="003459D8"/>
    <w:rsid w:val="00350514"/>
    <w:rsid w:val="00447E5D"/>
    <w:rsid w:val="00455626"/>
    <w:rsid w:val="0047530B"/>
    <w:rsid w:val="00627100"/>
    <w:rsid w:val="006450F5"/>
    <w:rsid w:val="00680622"/>
    <w:rsid w:val="00694DAF"/>
    <w:rsid w:val="006E51EE"/>
    <w:rsid w:val="007455B9"/>
    <w:rsid w:val="00762A07"/>
    <w:rsid w:val="0078487D"/>
    <w:rsid w:val="00A00203"/>
    <w:rsid w:val="00A0265E"/>
    <w:rsid w:val="00AA1922"/>
    <w:rsid w:val="00AA5E5F"/>
    <w:rsid w:val="00AF34D7"/>
    <w:rsid w:val="00BD1687"/>
    <w:rsid w:val="00BE7224"/>
    <w:rsid w:val="00CB1DC2"/>
    <w:rsid w:val="00CF4F31"/>
    <w:rsid w:val="00DA2F1C"/>
    <w:rsid w:val="00DF140C"/>
    <w:rsid w:val="00E124EF"/>
    <w:rsid w:val="00E2327C"/>
    <w:rsid w:val="00E270A5"/>
    <w:rsid w:val="00E54A1A"/>
    <w:rsid w:val="00EC775C"/>
    <w:rsid w:val="00FC57D1"/>
    <w:rsid w:val="00FF3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2ECA7"/>
  <w15:chartTrackingRefBased/>
  <w15:docId w15:val="{A62CA4C7-69E1-409F-82DE-D08AB81AC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459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59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59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459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459D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40C"/>
    <w:rPr>
      <w:color w:val="0563C1" w:themeColor="hyperlink"/>
      <w:u w:val="single"/>
    </w:rPr>
  </w:style>
  <w:style w:type="paragraph" w:styleId="ListParagraph">
    <w:name w:val="List Paragraph"/>
    <w:basedOn w:val="Normal"/>
    <w:uiPriority w:val="34"/>
    <w:qFormat/>
    <w:rsid w:val="00DF140C"/>
    <w:pPr>
      <w:ind w:left="720"/>
      <w:contextualSpacing/>
    </w:pPr>
  </w:style>
  <w:style w:type="paragraph" w:styleId="FootnoteText">
    <w:name w:val="footnote text"/>
    <w:basedOn w:val="Normal"/>
    <w:link w:val="FootnoteTextChar"/>
    <w:uiPriority w:val="99"/>
    <w:semiHidden/>
    <w:unhideWhenUsed/>
    <w:rsid w:val="004556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5626"/>
    <w:rPr>
      <w:sz w:val="20"/>
      <w:szCs w:val="20"/>
    </w:rPr>
  </w:style>
  <w:style w:type="character" w:styleId="FootnoteReference">
    <w:name w:val="footnote reference"/>
    <w:basedOn w:val="DefaultParagraphFont"/>
    <w:uiPriority w:val="99"/>
    <w:semiHidden/>
    <w:unhideWhenUsed/>
    <w:rsid w:val="00455626"/>
    <w:rPr>
      <w:vertAlign w:val="superscript"/>
    </w:rPr>
  </w:style>
  <w:style w:type="character" w:customStyle="1" w:styleId="Heading1Char">
    <w:name w:val="Heading 1 Char"/>
    <w:basedOn w:val="DefaultParagraphFont"/>
    <w:link w:val="Heading1"/>
    <w:uiPriority w:val="9"/>
    <w:rsid w:val="003459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59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59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459D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459D8"/>
    <w:rPr>
      <w:rFonts w:ascii="Times New Roman" w:eastAsia="Times New Roman" w:hAnsi="Times New Roman" w:cs="Times New Roman"/>
      <w:b/>
      <w:bCs/>
      <w:sz w:val="20"/>
      <w:szCs w:val="20"/>
    </w:rPr>
  </w:style>
  <w:style w:type="numbering" w:customStyle="1" w:styleId="NoList1">
    <w:name w:val="No List1"/>
    <w:next w:val="NoList"/>
    <w:uiPriority w:val="99"/>
    <w:semiHidden/>
    <w:unhideWhenUsed/>
    <w:rsid w:val="003459D8"/>
  </w:style>
  <w:style w:type="paragraph" w:customStyle="1" w:styleId="msonormal0">
    <w:name w:val="msonormal"/>
    <w:basedOn w:val="Normal"/>
    <w:rsid w:val="003459D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459D8"/>
    <w:rPr>
      <w:color w:val="800080"/>
      <w:u w:val="single"/>
    </w:rPr>
  </w:style>
  <w:style w:type="paragraph" w:styleId="HTMLPreformatted">
    <w:name w:val="HTML Preformatted"/>
    <w:basedOn w:val="Normal"/>
    <w:link w:val="HTMLPreformattedChar"/>
    <w:uiPriority w:val="99"/>
    <w:semiHidden/>
    <w:unhideWhenUsed/>
    <w:rsid w:val="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9D8"/>
    <w:rPr>
      <w:rFonts w:ascii="Courier New" w:eastAsia="Times New Roman" w:hAnsi="Courier New" w:cs="Courier New"/>
      <w:sz w:val="20"/>
      <w:szCs w:val="20"/>
    </w:rPr>
  </w:style>
  <w:style w:type="character" w:customStyle="1" w:styleId="kn">
    <w:name w:val="kn"/>
    <w:basedOn w:val="DefaultParagraphFont"/>
    <w:rsid w:val="003459D8"/>
  </w:style>
  <w:style w:type="character" w:customStyle="1" w:styleId="p">
    <w:name w:val="p"/>
    <w:basedOn w:val="DefaultParagraphFont"/>
    <w:rsid w:val="003459D8"/>
  </w:style>
  <w:style w:type="character" w:customStyle="1" w:styleId="o">
    <w:name w:val="o"/>
    <w:basedOn w:val="DefaultParagraphFont"/>
    <w:rsid w:val="003459D8"/>
  </w:style>
  <w:style w:type="character" w:customStyle="1" w:styleId="kt">
    <w:name w:val="kt"/>
    <w:basedOn w:val="DefaultParagraphFont"/>
    <w:rsid w:val="003459D8"/>
  </w:style>
  <w:style w:type="character" w:customStyle="1" w:styleId="s">
    <w:name w:val="s"/>
    <w:basedOn w:val="DefaultParagraphFont"/>
    <w:rsid w:val="003459D8"/>
  </w:style>
  <w:style w:type="character" w:customStyle="1" w:styleId="kp">
    <w:name w:val="kp"/>
    <w:basedOn w:val="DefaultParagraphFont"/>
    <w:rsid w:val="003459D8"/>
  </w:style>
  <w:style w:type="character" w:customStyle="1" w:styleId="m">
    <w:name w:val="m"/>
    <w:basedOn w:val="DefaultParagraphFont"/>
    <w:rsid w:val="003459D8"/>
  </w:style>
  <w:style w:type="character" w:customStyle="1" w:styleId="c1">
    <w:name w:val="c1"/>
    <w:basedOn w:val="DefaultParagraphFont"/>
    <w:rsid w:val="003459D8"/>
  </w:style>
  <w:style w:type="character" w:customStyle="1" w:styleId="kr">
    <w:name w:val="kr"/>
    <w:basedOn w:val="DefaultParagraphFont"/>
    <w:rsid w:val="003459D8"/>
  </w:style>
  <w:style w:type="character" w:customStyle="1" w:styleId="kc">
    <w:name w:val="kc"/>
    <w:basedOn w:val="DefaultParagraphFont"/>
    <w:rsid w:val="003459D8"/>
  </w:style>
  <w:style w:type="character" w:styleId="UnresolvedMention">
    <w:name w:val="Unresolved Mention"/>
    <w:basedOn w:val="DefaultParagraphFont"/>
    <w:uiPriority w:val="99"/>
    <w:semiHidden/>
    <w:unhideWhenUsed/>
    <w:rsid w:val="001146C9"/>
    <w:rPr>
      <w:color w:val="605E5C"/>
      <w:shd w:val="clear" w:color="auto" w:fill="E1DFDD"/>
    </w:rPr>
  </w:style>
  <w:style w:type="numbering" w:customStyle="1" w:styleId="NoList2">
    <w:name w:val="No List2"/>
    <w:next w:val="NoList"/>
    <w:uiPriority w:val="99"/>
    <w:semiHidden/>
    <w:unhideWhenUsed/>
    <w:rsid w:val="00447E5D"/>
  </w:style>
  <w:style w:type="character" w:customStyle="1" w:styleId="pl-c">
    <w:name w:val="pl-c"/>
    <w:basedOn w:val="DefaultParagraphFont"/>
    <w:rsid w:val="00447E5D"/>
  </w:style>
  <w:style w:type="character" w:customStyle="1" w:styleId="pl-ent">
    <w:name w:val="pl-ent"/>
    <w:basedOn w:val="DefaultParagraphFont"/>
    <w:rsid w:val="00447E5D"/>
  </w:style>
  <w:style w:type="character" w:customStyle="1" w:styleId="pl-s">
    <w:name w:val="pl-s"/>
    <w:basedOn w:val="DefaultParagraphFont"/>
    <w:rsid w:val="00447E5D"/>
  </w:style>
  <w:style w:type="character" w:customStyle="1" w:styleId="pl-pds">
    <w:name w:val="pl-pds"/>
    <w:basedOn w:val="DefaultParagraphFont"/>
    <w:rsid w:val="00447E5D"/>
  </w:style>
  <w:style w:type="character" w:customStyle="1" w:styleId="pl-c1">
    <w:name w:val="pl-c1"/>
    <w:basedOn w:val="DefaultParagraphFont"/>
    <w:rsid w:val="00447E5D"/>
  </w:style>
  <w:style w:type="character" w:customStyle="1" w:styleId="pl-s1">
    <w:name w:val="pl-s1"/>
    <w:basedOn w:val="DefaultParagraphFont"/>
    <w:rsid w:val="00447E5D"/>
  </w:style>
  <w:style w:type="character" w:customStyle="1" w:styleId="pl-e">
    <w:name w:val="pl-e"/>
    <w:basedOn w:val="DefaultParagraphFont"/>
    <w:rsid w:val="00447E5D"/>
  </w:style>
  <w:style w:type="character" w:customStyle="1" w:styleId="pl-k">
    <w:name w:val="pl-k"/>
    <w:basedOn w:val="DefaultParagraphFont"/>
    <w:rsid w:val="00447E5D"/>
  </w:style>
  <w:style w:type="character" w:customStyle="1" w:styleId="pl-smi">
    <w:name w:val="pl-smi"/>
    <w:basedOn w:val="DefaultParagraphFont"/>
    <w:rsid w:val="00447E5D"/>
  </w:style>
  <w:style w:type="character" w:customStyle="1" w:styleId="pl-v">
    <w:name w:val="pl-v"/>
    <w:basedOn w:val="DefaultParagraphFont"/>
    <w:rsid w:val="00447E5D"/>
  </w:style>
  <w:style w:type="character" w:customStyle="1" w:styleId="pl-cce">
    <w:name w:val="pl-cce"/>
    <w:basedOn w:val="DefaultParagraphFont"/>
    <w:rsid w:val="00447E5D"/>
  </w:style>
  <w:style w:type="numbering" w:customStyle="1" w:styleId="NoList3">
    <w:name w:val="No List3"/>
    <w:next w:val="NoList"/>
    <w:uiPriority w:val="99"/>
    <w:semiHidden/>
    <w:unhideWhenUsed/>
    <w:rsid w:val="00286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230819">
      <w:bodyDiv w:val="1"/>
      <w:marLeft w:val="0"/>
      <w:marRight w:val="0"/>
      <w:marTop w:val="0"/>
      <w:marBottom w:val="0"/>
      <w:divBdr>
        <w:top w:val="none" w:sz="0" w:space="0" w:color="auto"/>
        <w:left w:val="none" w:sz="0" w:space="0" w:color="auto"/>
        <w:bottom w:val="none" w:sz="0" w:space="0" w:color="auto"/>
        <w:right w:val="none" w:sz="0" w:space="0" w:color="auto"/>
      </w:divBdr>
    </w:div>
    <w:div w:id="954874316">
      <w:bodyDiv w:val="1"/>
      <w:marLeft w:val="0"/>
      <w:marRight w:val="0"/>
      <w:marTop w:val="0"/>
      <w:marBottom w:val="0"/>
      <w:divBdr>
        <w:top w:val="none" w:sz="0" w:space="0" w:color="auto"/>
        <w:left w:val="none" w:sz="0" w:space="0" w:color="auto"/>
        <w:bottom w:val="none" w:sz="0" w:space="0" w:color="auto"/>
        <w:right w:val="none" w:sz="0" w:space="0" w:color="auto"/>
      </w:divBdr>
    </w:div>
    <w:div w:id="1087114732">
      <w:bodyDiv w:val="1"/>
      <w:marLeft w:val="0"/>
      <w:marRight w:val="0"/>
      <w:marTop w:val="0"/>
      <w:marBottom w:val="0"/>
      <w:divBdr>
        <w:top w:val="none" w:sz="0" w:space="0" w:color="auto"/>
        <w:left w:val="none" w:sz="0" w:space="0" w:color="auto"/>
        <w:bottom w:val="none" w:sz="0" w:space="0" w:color="auto"/>
        <w:right w:val="none" w:sz="0" w:space="0" w:color="auto"/>
      </w:divBdr>
      <w:divsChild>
        <w:div w:id="959795993">
          <w:marLeft w:val="0"/>
          <w:marRight w:val="0"/>
          <w:marTop w:val="0"/>
          <w:marBottom w:val="0"/>
          <w:divBdr>
            <w:top w:val="none" w:sz="0" w:space="0" w:color="auto"/>
            <w:left w:val="none" w:sz="0" w:space="0" w:color="auto"/>
            <w:bottom w:val="none" w:sz="0" w:space="0" w:color="auto"/>
            <w:right w:val="none" w:sz="0" w:space="0" w:color="auto"/>
          </w:divBdr>
          <w:divsChild>
            <w:div w:id="37554592">
              <w:marLeft w:val="0"/>
              <w:marRight w:val="0"/>
              <w:marTop w:val="0"/>
              <w:marBottom w:val="0"/>
              <w:divBdr>
                <w:top w:val="none" w:sz="0" w:space="0" w:color="auto"/>
                <w:left w:val="none" w:sz="0" w:space="0" w:color="auto"/>
                <w:bottom w:val="none" w:sz="0" w:space="0" w:color="auto"/>
                <w:right w:val="none" w:sz="0" w:space="0" w:color="auto"/>
              </w:divBdr>
              <w:divsChild>
                <w:div w:id="11974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7278">
          <w:marLeft w:val="0"/>
          <w:marRight w:val="0"/>
          <w:marTop w:val="0"/>
          <w:marBottom w:val="0"/>
          <w:divBdr>
            <w:top w:val="none" w:sz="0" w:space="0" w:color="auto"/>
            <w:left w:val="none" w:sz="0" w:space="0" w:color="auto"/>
            <w:bottom w:val="none" w:sz="0" w:space="0" w:color="auto"/>
            <w:right w:val="none" w:sz="0" w:space="0" w:color="auto"/>
          </w:divBdr>
          <w:divsChild>
            <w:div w:id="926696399">
              <w:marLeft w:val="0"/>
              <w:marRight w:val="0"/>
              <w:marTop w:val="0"/>
              <w:marBottom w:val="0"/>
              <w:divBdr>
                <w:top w:val="none" w:sz="0" w:space="0" w:color="auto"/>
                <w:left w:val="none" w:sz="0" w:space="0" w:color="auto"/>
                <w:bottom w:val="none" w:sz="0" w:space="0" w:color="auto"/>
                <w:right w:val="none" w:sz="0" w:space="0" w:color="auto"/>
              </w:divBdr>
              <w:divsChild>
                <w:div w:id="21198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5462">
          <w:marLeft w:val="0"/>
          <w:marRight w:val="0"/>
          <w:marTop w:val="0"/>
          <w:marBottom w:val="0"/>
          <w:divBdr>
            <w:top w:val="none" w:sz="0" w:space="0" w:color="auto"/>
            <w:left w:val="none" w:sz="0" w:space="0" w:color="auto"/>
            <w:bottom w:val="none" w:sz="0" w:space="0" w:color="auto"/>
            <w:right w:val="none" w:sz="0" w:space="0" w:color="auto"/>
          </w:divBdr>
          <w:divsChild>
            <w:div w:id="1180126451">
              <w:marLeft w:val="0"/>
              <w:marRight w:val="0"/>
              <w:marTop w:val="0"/>
              <w:marBottom w:val="0"/>
              <w:divBdr>
                <w:top w:val="none" w:sz="0" w:space="0" w:color="auto"/>
                <w:left w:val="none" w:sz="0" w:space="0" w:color="auto"/>
                <w:bottom w:val="none" w:sz="0" w:space="0" w:color="auto"/>
                <w:right w:val="none" w:sz="0" w:space="0" w:color="auto"/>
              </w:divBdr>
              <w:divsChild>
                <w:div w:id="1571842731">
                  <w:marLeft w:val="0"/>
                  <w:marRight w:val="0"/>
                  <w:marTop w:val="0"/>
                  <w:marBottom w:val="0"/>
                  <w:divBdr>
                    <w:top w:val="none" w:sz="0" w:space="0" w:color="auto"/>
                    <w:left w:val="none" w:sz="0" w:space="0" w:color="auto"/>
                    <w:bottom w:val="none" w:sz="0" w:space="0" w:color="auto"/>
                    <w:right w:val="none" w:sz="0" w:space="0" w:color="auto"/>
                  </w:divBdr>
                  <w:divsChild>
                    <w:div w:id="1448625159">
                      <w:marLeft w:val="0"/>
                      <w:marRight w:val="0"/>
                      <w:marTop w:val="0"/>
                      <w:marBottom w:val="0"/>
                      <w:divBdr>
                        <w:top w:val="single" w:sz="6" w:space="0" w:color="CFCFCF"/>
                        <w:left w:val="single" w:sz="6" w:space="0" w:color="CFCFCF"/>
                        <w:bottom w:val="single" w:sz="6" w:space="0" w:color="CFCFCF"/>
                        <w:right w:val="single" w:sz="6" w:space="0" w:color="CFCFCF"/>
                      </w:divBdr>
                      <w:divsChild>
                        <w:div w:id="1379935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693324">
          <w:marLeft w:val="0"/>
          <w:marRight w:val="0"/>
          <w:marTop w:val="0"/>
          <w:marBottom w:val="0"/>
          <w:divBdr>
            <w:top w:val="none" w:sz="0" w:space="0" w:color="auto"/>
            <w:left w:val="none" w:sz="0" w:space="0" w:color="auto"/>
            <w:bottom w:val="none" w:sz="0" w:space="0" w:color="auto"/>
            <w:right w:val="none" w:sz="0" w:space="0" w:color="auto"/>
          </w:divBdr>
          <w:divsChild>
            <w:div w:id="1871842462">
              <w:marLeft w:val="0"/>
              <w:marRight w:val="0"/>
              <w:marTop w:val="0"/>
              <w:marBottom w:val="0"/>
              <w:divBdr>
                <w:top w:val="none" w:sz="0" w:space="0" w:color="auto"/>
                <w:left w:val="none" w:sz="0" w:space="0" w:color="auto"/>
                <w:bottom w:val="none" w:sz="0" w:space="0" w:color="auto"/>
                <w:right w:val="none" w:sz="0" w:space="0" w:color="auto"/>
              </w:divBdr>
              <w:divsChild>
                <w:div w:id="863440266">
                  <w:marLeft w:val="0"/>
                  <w:marRight w:val="0"/>
                  <w:marTop w:val="0"/>
                  <w:marBottom w:val="0"/>
                  <w:divBdr>
                    <w:top w:val="none" w:sz="0" w:space="0" w:color="auto"/>
                    <w:left w:val="none" w:sz="0" w:space="0" w:color="auto"/>
                    <w:bottom w:val="none" w:sz="0" w:space="0" w:color="auto"/>
                    <w:right w:val="none" w:sz="0" w:space="0" w:color="auto"/>
                  </w:divBdr>
                  <w:divsChild>
                    <w:div w:id="1207449575">
                      <w:marLeft w:val="0"/>
                      <w:marRight w:val="0"/>
                      <w:marTop w:val="0"/>
                      <w:marBottom w:val="0"/>
                      <w:divBdr>
                        <w:top w:val="single" w:sz="6" w:space="0" w:color="CFCFCF"/>
                        <w:left w:val="single" w:sz="6" w:space="0" w:color="CFCFCF"/>
                        <w:bottom w:val="single" w:sz="6" w:space="0" w:color="CFCFCF"/>
                        <w:right w:val="single" w:sz="6" w:space="0" w:color="CFCFCF"/>
                      </w:divBdr>
                      <w:divsChild>
                        <w:div w:id="1399982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1680596">
          <w:marLeft w:val="0"/>
          <w:marRight w:val="0"/>
          <w:marTop w:val="0"/>
          <w:marBottom w:val="0"/>
          <w:divBdr>
            <w:top w:val="none" w:sz="0" w:space="0" w:color="auto"/>
            <w:left w:val="none" w:sz="0" w:space="0" w:color="auto"/>
            <w:bottom w:val="none" w:sz="0" w:space="0" w:color="auto"/>
            <w:right w:val="none" w:sz="0" w:space="0" w:color="auto"/>
          </w:divBdr>
          <w:divsChild>
            <w:div w:id="1710227585">
              <w:marLeft w:val="0"/>
              <w:marRight w:val="0"/>
              <w:marTop w:val="0"/>
              <w:marBottom w:val="0"/>
              <w:divBdr>
                <w:top w:val="none" w:sz="0" w:space="0" w:color="auto"/>
                <w:left w:val="none" w:sz="0" w:space="0" w:color="auto"/>
                <w:bottom w:val="none" w:sz="0" w:space="0" w:color="auto"/>
                <w:right w:val="none" w:sz="0" w:space="0" w:color="auto"/>
              </w:divBdr>
              <w:divsChild>
                <w:div w:id="12754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6565">
          <w:marLeft w:val="0"/>
          <w:marRight w:val="0"/>
          <w:marTop w:val="0"/>
          <w:marBottom w:val="0"/>
          <w:divBdr>
            <w:top w:val="none" w:sz="0" w:space="0" w:color="auto"/>
            <w:left w:val="none" w:sz="0" w:space="0" w:color="auto"/>
            <w:bottom w:val="none" w:sz="0" w:space="0" w:color="auto"/>
            <w:right w:val="none" w:sz="0" w:space="0" w:color="auto"/>
          </w:divBdr>
          <w:divsChild>
            <w:div w:id="1250887068">
              <w:marLeft w:val="0"/>
              <w:marRight w:val="0"/>
              <w:marTop w:val="0"/>
              <w:marBottom w:val="0"/>
              <w:divBdr>
                <w:top w:val="none" w:sz="0" w:space="0" w:color="auto"/>
                <w:left w:val="none" w:sz="0" w:space="0" w:color="auto"/>
                <w:bottom w:val="none" w:sz="0" w:space="0" w:color="auto"/>
                <w:right w:val="none" w:sz="0" w:space="0" w:color="auto"/>
              </w:divBdr>
              <w:divsChild>
                <w:div w:id="2011903722">
                  <w:marLeft w:val="0"/>
                  <w:marRight w:val="0"/>
                  <w:marTop w:val="0"/>
                  <w:marBottom w:val="0"/>
                  <w:divBdr>
                    <w:top w:val="none" w:sz="0" w:space="0" w:color="auto"/>
                    <w:left w:val="none" w:sz="0" w:space="0" w:color="auto"/>
                    <w:bottom w:val="none" w:sz="0" w:space="0" w:color="auto"/>
                    <w:right w:val="none" w:sz="0" w:space="0" w:color="auto"/>
                  </w:divBdr>
                  <w:divsChild>
                    <w:div w:id="1601838939">
                      <w:marLeft w:val="0"/>
                      <w:marRight w:val="0"/>
                      <w:marTop w:val="0"/>
                      <w:marBottom w:val="0"/>
                      <w:divBdr>
                        <w:top w:val="single" w:sz="6" w:space="0" w:color="CFCFCF"/>
                        <w:left w:val="single" w:sz="6" w:space="0" w:color="CFCFCF"/>
                        <w:bottom w:val="single" w:sz="6" w:space="0" w:color="CFCFCF"/>
                        <w:right w:val="single" w:sz="6" w:space="0" w:color="CFCFCF"/>
                      </w:divBdr>
                      <w:divsChild>
                        <w:div w:id="702438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8354156">
          <w:marLeft w:val="0"/>
          <w:marRight w:val="0"/>
          <w:marTop w:val="0"/>
          <w:marBottom w:val="0"/>
          <w:divBdr>
            <w:top w:val="none" w:sz="0" w:space="0" w:color="auto"/>
            <w:left w:val="none" w:sz="0" w:space="0" w:color="auto"/>
            <w:bottom w:val="none" w:sz="0" w:space="0" w:color="auto"/>
            <w:right w:val="none" w:sz="0" w:space="0" w:color="auto"/>
          </w:divBdr>
          <w:divsChild>
            <w:div w:id="513420187">
              <w:marLeft w:val="0"/>
              <w:marRight w:val="0"/>
              <w:marTop w:val="0"/>
              <w:marBottom w:val="0"/>
              <w:divBdr>
                <w:top w:val="none" w:sz="0" w:space="0" w:color="auto"/>
                <w:left w:val="none" w:sz="0" w:space="0" w:color="auto"/>
                <w:bottom w:val="none" w:sz="0" w:space="0" w:color="auto"/>
                <w:right w:val="none" w:sz="0" w:space="0" w:color="auto"/>
              </w:divBdr>
              <w:divsChild>
                <w:div w:id="772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9321">
          <w:marLeft w:val="0"/>
          <w:marRight w:val="0"/>
          <w:marTop w:val="0"/>
          <w:marBottom w:val="0"/>
          <w:divBdr>
            <w:top w:val="none" w:sz="0" w:space="0" w:color="auto"/>
            <w:left w:val="none" w:sz="0" w:space="0" w:color="auto"/>
            <w:bottom w:val="none" w:sz="0" w:space="0" w:color="auto"/>
            <w:right w:val="none" w:sz="0" w:space="0" w:color="auto"/>
          </w:divBdr>
          <w:divsChild>
            <w:div w:id="111092072">
              <w:marLeft w:val="0"/>
              <w:marRight w:val="0"/>
              <w:marTop w:val="0"/>
              <w:marBottom w:val="0"/>
              <w:divBdr>
                <w:top w:val="none" w:sz="0" w:space="0" w:color="auto"/>
                <w:left w:val="none" w:sz="0" w:space="0" w:color="auto"/>
                <w:bottom w:val="none" w:sz="0" w:space="0" w:color="auto"/>
                <w:right w:val="none" w:sz="0" w:space="0" w:color="auto"/>
              </w:divBdr>
              <w:divsChild>
                <w:div w:id="4177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5050">
          <w:marLeft w:val="0"/>
          <w:marRight w:val="0"/>
          <w:marTop w:val="0"/>
          <w:marBottom w:val="0"/>
          <w:divBdr>
            <w:top w:val="none" w:sz="0" w:space="0" w:color="auto"/>
            <w:left w:val="none" w:sz="0" w:space="0" w:color="auto"/>
            <w:bottom w:val="none" w:sz="0" w:space="0" w:color="auto"/>
            <w:right w:val="none" w:sz="0" w:space="0" w:color="auto"/>
          </w:divBdr>
          <w:divsChild>
            <w:div w:id="1111823273">
              <w:marLeft w:val="0"/>
              <w:marRight w:val="0"/>
              <w:marTop w:val="0"/>
              <w:marBottom w:val="0"/>
              <w:divBdr>
                <w:top w:val="none" w:sz="0" w:space="0" w:color="auto"/>
                <w:left w:val="none" w:sz="0" w:space="0" w:color="auto"/>
                <w:bottom w:val="none" w:sz="0" w:space="0" w:color="auto"/>
                <w:right w:val="none" w:sz="0" w:space="0" w:color="auto"/>
              </w:divBdr>
              <w:divsChild>
                <w:div w:id="835606622">
                  <w:marLeft w:val="0"/>
                  <w:marRight w:val="0"/>
                  <w:marTop w:val="0"/>
                  <w:marBottom w:val="0"/>
                  <w:divBdr>
                    <w:top w:val="none" w:sz="0" w:space="0" w:color="auto"/>
                    <w:left w:val="none" w:sz="0" w:space="0" w:color="auto"/>
                    <w:bottom w:val="none" w:sz="0" w:space="0" w:color="auto"/>
                    <w:right w:val="none" w:sz="0" w:space="0" w:color="auto"/>
                  </w:divBdr>
                  <w:divsChild>
                    <w:div w:id="1598906012">
                      <w:marLeft w:val="0"/>
                      <w:marRight w:val="0"/>
                      <w:marTop w:val="0"/>
                      <w:marBottom w:val="0"/>
                      <w:divBdr>
                        <w:top w:val="single" w:sz="6" w:space="0" w:color="CFCFCF"/>
                        <w:left w:val="single" w:sz="6" w:space="0" w:color="CFCFCF"/>
                        <w:bottom w:val="single" w:sz="6" w:space="0" w:color="CFCFCF"/>
                        <w:right w:val="single" w:sz="6" w:space="0" w:color="CFCFCF"/>
                      </w:divBdr>
                      <w:divsChild>
                        <w:div w:id="1273585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728389">
          <w:marLeft w:val="0"/>
          <w:marRight w:val="0"/>
          <w:marTop w:val="0"/>
          <w:marBottom w:val="0"/>
          <w:divBdr>
            <w:top w:val="none" w:sz="0" w:space="0" w:color="auto"/>
            <w:left w:val="none" w:sz="0" w:space="0" w:color="auto"/>
            <w:bottom w:val="none" w:sz="0" w:space="0" w:color="auto"/>
            <w:right w:val="none" w:sz="0" w:space="0" w:color="auto"/>
          </w:divBdr>
          <w:divsChild>
            <w:div w:id="1410887861">
              <w:marLeft w:val="0"/>
              <w:marRight w:val="0"/>
              <w:marTop w:val="0"/>
              <w:marBottom w:val="0"/>
              <w:divBdr>
                <w:top w:val="none" w:sz="0" w:space="0" w:color="auto"/>
                <w:left w:val="none" w:sz="0" w:space="0" w:color="auto"/>
                <w:bottom w:val="none" w:sz="0" w:space="0" w:color="auto"/>
                <w:right w:val="none" w:sz="0" w:space="0" w:color="auto"/>
              </w:divBdr>
              <w:divsChild>
                <w:div w:id="14443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348">
          <w:marLeft w:val="0"/>
          <w:marRight w:val="0"/>
          <w:marTop w:val="0"/>
          <w:marBottom w:val="0"/>
          <w:divBdr>
            <w:top w:val="none" w:sz="0" w:space="0" w:color="auto"/>
            <w:left w:val="none" w:sz="0" w:space="0" w:color="auto"/>
            <w:bottom w:val="none" w:sz="0" w:space="0" w:color="auto"/>
            <w:right w:val="none" w:sz="0" w:space="0" w:color="auto"/>
          </w:divBdr>
          <w:divsChild>
            <w:div w:id="1543403979">
              <w:marLeft w:val="0"/>
              <w:marRight w:val="0"/>
              <w:marTop w:val="0"/>
              <w:marBottom w:val="0"/>
              <w:divBdr>
                <w:top w:val="none" w:sz="0" w:space="0" w:color="auto"/>
                <w:left w:val="none" w:sz="0" w:space="0" w:color="auto"/>
                <w:bottom w:val="none" w:sz="0" w:space="0" w:color="auto"/>
                <w:right w:val="none" w:sz="0" w:space="0" w:color="auto"/>
              </w:divBdr>
              <w:divsChild>
                <w:div w:id="1853757160">
                  <w:marLeft w:val="0"/>
                  <w:marRight w:val="0"/>
                  <w:marTop w:val="0"/>
                  <w:marBottom w:val="0"/>
                  <w:divBdr>
                    <w:top w:val="none" w:sz="0" w:space="0" w:color="auto"/>
                    <w:left w:val="none" w:sz="0" w:space="0" w:color="auto"/>
                    <w:bottom w:val="none" w:sz="0" w:space="0" w:color="auto"/>
                    <w:right w:val="none" w:sz="0" w:space="0" w:color="auto"/>
                  </w:divBdr>
                  <w:divsChild>
                    <w:div w:id="1385592943">
                      <w:marLeft w:val="0"/>
                      <w:marRight w:val="0"/>
                      <w:marTop w:val="0"/>
                      <w:marBottom w:val="0"/>
                      <w:divBdr>
                        <w:top w:val="single" w:sz="6" w:space="0" w:color="CFCFCF"/>
                        <w:left w:val="single" w:sz="6" w:space="0" w:color="CFCFCF"/>
                        <w:bottom w:val="single" w:sz="6" w:space="0" w:color="CFCFCF"/>
                        <w:right w:val="single" w:sz="6" w:space="0" w:color="CFCFCF"/>
                      </w:divBdr>
                      <w:divsChild>
                        <w:div w:id="306203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6537683">
          <w:marLeft w:val="0"/>
          <w:marRight w:val="0"/>
          <w:marTop w:val="0"/>
          <w:marBottom w:val="0"/>
          <w:divBdr>
            <w:top w:val="none" w:sz="0" w:space="0" w:color="auto"/>
            <w:left w:val="none" w:sz="0" w:space="0" w:color="auto"/>
            <w:bottom w:val="none" w:sz="0" w:space="0" w:color="auto"/>
            <w:right w:val="none" w:sz="0" w:space="0" w:color="auto"/>
          </w:divBdr>
          <w:divsChild>
            <w:div w:id="1464807874">
              <w:marLeft w:val="0"/>
              <w:marRight w:val="0"/>
              <w:marTop w:val="0"/>
              <w:marBottom w:val="0"/>
              <w:divBdr>
                <w:top w:val="none" w:sz="0" w:space="0" w:color="auto"/>
                <w:left w:val="none" w:sz="0" w:space="0" w:color="auto"/>
                <w:bottom w:val="none" w:sz="0" w:space="0" w:color="auto"/>
                <w:right w:val="none" w:sz="0" w:space="0" w:color="auto"/>
              </w:divBdr>
              <w:divsChild>
                <w:div w:id="18659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4450">
          <w:marLeft w:val="0"/>
          <w:marRight w:val="0"/>
          <w:marTop w:val="0"/>
          <w:marBottom w:val="0"/>
          <w:divBdr>
            <w:top w:val="none" w:sz="0" w:space="0" w:color="auto"/>
            <w:left w:val="none" w:sz="0" w:space="0" w:color="auto"/>
            <w:bottom w:val="none" w:sz="0" w:space="0" w:color="auto"/>
            <w:right w:val="none" w:sz="0" w:space="0" w:color="auto"/>
          </w:divBdr>
          <w:divsChild>
            <w:div w:id="1110903069">
              <w:marLeft w:val="0"/>
              <w:marRight w:val="0"/>
              <w:marTop w:val="0"/>
              <w:marBottom w:val="0"/>
              <w:divBdr>
                <w:top w:val="none" w:sz="0" w:space="0" w:color="auto"/>
                <w:left w:val="none" w:sz="0" w:space="0" w:color="auto"/>
                <w:bottom w:val="none" w:sz="0" w:space="0" w:color="auto"/>
                <w:right w:val="none" w:sz="0" w:space="0" w:color="auto"/>
              </w:divBdr>
              <w:divsChild>
                <w:div w:id="8502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4341">
          <w:marLeft w:val="0"/>
          <w:marRight w:val="0"/>
          <w:marTop w:val="0"/>
          <w:marBottom w:val="0"/>
          <w:divBdr>
            <w:top w:val="none" w:sz="0" w:space="0" w:color="auto"/>
            <w:left w:val="none" w:sz="0" w:space="0" w:color="auto"/>
            <w:bottom w:val="none" w:sz="0" w:space="0" w:color="auto"/>
            <w:right w:val="none" w:sz="0" w:space="0" w:color="auto"/>
          </w:divBdr>
          <w:divsChild>
            <w:div w:id="974330256">
              <w:marLeft w:val="0"/>
              <w:marRight w:val="0"/>
              <w:marTop w:val="0"/>
              <w:marBottom w:val="0"/>
              <w:divBdr>
                <w:top w:val="none" w:sz="0" w:space="0" w:color="auto"/>
                <w:left w:val="none" w:sz="0" w:space="0" w:color="auto"/>
                <w:bottom w:val="none" w:sz="0" w:space="0" w:color="auto"/>
                <w:right w:val="none" w:sz="0" w:space="0" w:color="auto"/>
              </w:divBdr>
              <w:divsChild>
                <w:div w:id="2011055991">
                  <w:marLeft w:val="0"/>
                  <w:marRight w:val="0"/>
                  <w:marTop w:val="0"/>
                  <w:marBottom w:val="0"/>
                  <w:divBdr>
                    <w:top w:val="none" w:sz="0" w:space="0" w:color="auto"/>
                    <w:left w:val="none" w:sz="0" w:space="0" w:color="auto"/>
                    <w:bottom w:val="none" w:sz="0" w:space="0" w:color="auto"/>
                    <w:right w:val="none" w:sz="0" w:space="0" w:color="auto"/>
                  </w:divBdr>
                  <w:divsChild>
                    <w:div w:id="1091583217">
                      <w:marLeft w:val="0"/>
                      <w:marRight w:val="0"/>
                      <w:marTop w:val="0"/>
                      <w:marBottom w:val="0"/>
                      <w:divBdr>
                        <w:top w:val="single" w:sz="6" w:space="0" w:color="CFCFCF"/>
                        <w:left w:val="single" w:sz="6" w:space="0" w:color="CFCFCF"/>
                        <w:bottom w:val="single" w:sz="6" w:space="0" w:color="CFCFCF"/>
                        <w:right w:val="single" w:sz="6" w:space="0" w:color="CFCFCF"/>
                      </w:divBdr>
                      <w:divsChild>
                        <w:div w:id="906840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0119573">
          <w:marLeft w:val="0"/>
          <w:marRight w:val="0"/>
          <w:marTop w:val="0"/>
          <w:marBottom w:val="0"/>
          <w:divBdr>
            <w:top w:val="none" w:sz="0" w:space="0" w:color="auto"/>
            <w:left w:val="none" w:sz="0" w:space="0" w:color="auto"/>
            <w:bottom w:val="none" w:sz="0" w:space="0" w:color="auto"/>
            <w:right w:val="none" w:sz="0" w:space="0" w:color="auto"/>
          </w:divBdr>
          <w:divsChild>
            <w:div w:id="1913277663">
              <w:marLeft w:val="0"/>
              <w:marRight w:val="0"/>
              <w:marTop w:val="0"/>
              <w:marBottom w:val="0"/>
              <w:divBdr>
                <w:top w:val="none" w:sz="0" w:space="0" w:color="auto"/>
                <w:left w:val="none" w:sz="0" w:space="0" w:color="auto"/>
                <w:bottom w:val="none" w:sz="0" w:space="0" w:color="auto"/>
                <w:right w:val="none" w:sz="0" w:space="0" w:color="auto"/>
              </w:divBdr>
              <w:divsChild>
                <w:div w:id="19756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1606">
          <w:marLeft w:val="0"/>
          <w:marRight w:val="0"/>
          <w:marTop w:val="0"/>
          <w:marBottom w:val="0"/>
          <w:divBdr>
            <w:top w:val="none" w:sz="0" w:space="0" w:color="auto"/>
            <w:left w:val="none" w:sz="0" w:space="0" w:color="auto"/>
            <w:bottom w:val="none" w:sz="0" w:space="0" w:color="auto"/>
            <w:right w:val="none" w:sz="0" w:space="0" w:color="auto"/>
          </w:divBdr>
          <w:divsChild>
            <w:div w:id="478769551">
              <w:marLeft w:val="0"/>
              <w:marRight w:val="0"/>
              <w:marTop w:val="0"/>
              <w:marBottom w:val="0"/>
              <w:divBdr>
                <w:top w:val="none" w:sz="0" w:space="0" w:color="auto"/>
                <w:left w:val="none" w:sz="0" w:space="0" w:color="auto"/>
                <w:bottom w:val="none" w:sz="0" w:space="0" w:color="auto"/>
                <w:right w:val="none" w:sz="0" w:space="0" w:color="auto"/>
              </w:divBdr>
              <w:divsChild>
                <w:div w:id="537281732">
                  <w:marLeft w:val="0"/>
                  <w:marRight w:val="0"/>
                  <w:marTop w:val="0"/>
                  <w:marBottom w:val="0"/>
                  <w:divBdr>
                    <w:top w:val="none" w:sz="0" w:space="0" w:color="auto"/>
                    <w:left w:val="none" w:sz="0" w:space="0" w:color="auto"/>
                    <w:bottom w:val="none" w:sz="0" w:space="0" w:color="auto"/>
                    <w:right w:val="none" w:sz="0" w:space="0" w:color="auto"/>
                  </w:divBdr>
                  <w:divsChild>
                    <w:div w:id="1408183507">
                      <w:marLeft w:val="0"/>
                      <w:marRight w:val="0"/>
                      <w:marTop w:val="0"/>
                      <w:marBottom w:val="0"/>
                      <w:divBdr>
                        <w:top w:val="single" w:sz="6" w:space="0" w:color="CFCFCF"/>
                        <w:left w:val="single" w:sz="6" w:space="0" w:color="CFCFCF"/>
                        <w:bottom w:val="single" w:sz="6" w:space="0" w:color="CFCFCF"/>
                        <w:right w:val="single" w:sz="6" w:space="0" w:color="CFCFCF"/>
                      </w:divBdr>
                      <w:divsChild>
                        <w:div w:id="831599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5034226">
          <w:marLeft w:val="0"/>
          <w:marRight w:val="0"/>
          <w:marTop w:val="0"/>
          <w:marBottom w:val="0"/>
          <w:divBdr>
            <w:top w:val="none" w:sz="0" w:space="0" w:color="auto"/>
            <w:left w:val="none" w:sz="0" w:space="0" w:color="auto"/>
            <w:bottom w:val="none" w:sz="0" w:space="0" w:color="auto"/>
            <w:right w:val="none" w:sz="0" w:space="0" w:color="auto"/>
          </w:divBdr>
          <w:divsChild>
            <w:div w:id="327488959">
              <w:marLeft w:val="0"/>
              <w:marRight w:val="0"/>
              <w:marTop w:val="0"/>
              <w:marBottom w:val="0"/>
              <w:divBdr>
                <w:top w:val="none" w:sz="0" w:space="0" w:color="auto"/>
                <w:left w:val="none" w:sz="0" w:space="0" w:color="auto"/>
                <w:bottom w:val="none" w:sz="0" w:space="0" w:color="auto"/>
                <w:right w:val="none" w:sz="0" w:space="0" w:color="auto"/>
              </w:divBdr>
              <w:divsChild>
                <w:div w:id="5623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1002">
          <w:marLeft w:val="0"/>
          <w:marRight w:val="0"/>
          <w:marTop w:val="0"/>
          <w:marBottom w:val="0"/>
          <w:divBdr>
            <w:top w:val="none" w:sz="0" w:space="0" w:color="auto"/>
            <w:left w:val="none" w:sz="0" w:space="0" w:color="auto"/>
            <w:bottom w:val="none" w:sz="0" w:space="0" w:color="auto"/>
            <w:right w:val="none" w:sz="0" w:space="0" w:color="auto"/>
          </w:divBdr>
          <w:divsChild>
            <w:div w:id="448469984">
              <w:marLeft w:val="0"/>
              <w:marRight w:val="0"/>
              <w:marTop w:val="0"/>
              <w:marBottom w:val="0"/>
              <w:divBdr>
                <w:top w:val="none" w:sz="0" w:space="0" w:color="auto"/>
                <w:left w:val="none" w:sz="0" w:space="0" w:color="auto"/>
                <w:bottom w:val="none" w:sz="0" w:space="0" w:color="auto"/>
                <w:right w:val="none" w:sz="0" w:space="0" w:color="auto"/>
              </w:divBdr>
              <w:divsChild>
                <w:div w:id="15159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0479">
          <w:marLeft w:val="0"/>
          <w:marRight w:val="0"/>
          <w:marTop w:val="0"/>
          <w:marBottom w:val="0"/>
          <w:divBdr>
            <w:top w:val="none" w:sz="0" w:space="0" w:color="auto"/>
            <w:left w:val="none" w:sz="0" w:space="0" w:color="auto"/>
            <w:bottom w:val="none" w:sz="0" w:space="0" w:color="auto"/>
            <w:right w:val="none" w:sz="0" w:space="0" w:color="auto"/>
          </w:divBdr>
          <w:divsChild>
            <w:div w:id="1665426643">
              <w:marLeft w:val="0"/>
              <w:marRight w:val="0"/>
              <w:marTop w:val="0"/>
              <w:marBottom w:val="0"/>
              <w:divBdr>
                <w:top w:val="none" w:sz="0" w:space="0" w:color="auto"/>
                <w:left w:val="none" w:sz="0" w:space="0" w:color="auto"/>
                <w:bottom w:val="none" w:sz="0" w:space="0" w:color="auto"/>
                <w:right w:val="none" w:sz="0" w:space="0" w:color="auto"/>
              </w:divBdr>
              <w:divsChild>
                <w:div w:id="11609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4667">
          <w:marLeft w:val="0"/>
          <w:marRight w:val="0"/>
          <w:marTop w:val="0"/>
          <w:marBottom w:val="0"/>
          <w:divBdr>
            <w:top w:val="none" w:sz="0" w:space="0" w:color="auto"/>
            <w:left w:val="none" w:sz="0" w:space="0" w:color="auto"/>
            <w:bottom w:val="none" w:sz="0" w:space="0" w:color="auto"/>
            <w:right w:val="none" w:sz="0" w:space="0" w:color="auto"/>
          </w:divBdr>
          <w:divsChild>
            <w:div w:id="1143935411">
              <w:marLeft w:val="0"/>
              <w:marRight w:val="0"/>
              <w:marTop w:val="0"/>
              <w:marBottom w:val="0"/>
              <w:divBdr>
                <w:top w:val="none" w:sz="0" w:space="0" w:color="auto"/>
                <w:left w:val="none" w:sz="0" w:space="0" w:color="auto"/>
                <w:bottom w:val="none" w:sz="0" w:space="0" w:color="auto"/>
                <w:right w:val="none" w:sz="0" w:space="0" w:color="auto"/>
              </w:divBdr>
              <w:divsChild>
                <w:div w:id="1628317770">
                  <w:marLeft w:val="0"/>
                  <w:marRight w:val="0"/>
                  <w:marTop w:val="0"/>
                  <w:marBottom w:val="0"/>
                  <w:divBdr>
                    <w:top w:val="none" w:sz="0" w:space="0" w:color="auto"/>
                    <w:left w:val="none" w:sz="0" w:space="0" w:color="auto"/>
                    <w:bottom w:val="none" w:sz="0" w:space="0" w:color="auto"/>
                    <w:right w:val="none" w:sz="0" w:space="0" w:color="auto"/>
                  </w:divBdr>
                  <w:divsChild>
                    <w:div w:id="248928962">
                      <w:marLeft w:val="0"/>
                      <w:marRight w:val="0"/>
                      <w:marTop w:val="0"/>
                      <w:marBottom w:val="0"/>
                      <w:divBdr>
                        <w:top w:val="single" w:sz="6" w:space="0" w:color="CFCFCF"/>
                        <w:left w:val="single" w:sz="6" w:space="0" w:color="CFCFCF"/>
                        <w:bottom w:val="single" w:sz="6" w:space="0" w:color="CFCFCF"/>
                        <w:right w:val="single" w:sz="6" w:space="0" w:color="CFCFCF"/>
                      </w:divBdr>
                      <w:divsChild>
                        <w:div w:id="1280185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574034">
          <w:marLeft w:val="0"/>
          <w:marRight w:val="0"/>
          <w:marTop w:val="0"/>
          <w:marBottom w:val="0"/>
          <w:divBdr>
            <w:top w:val="none" w:sz="0" w:space="0" w:color="auto"/>
            <w:left w:val="none" w:sz="0" w:space="0" w:color="auto"/>
            <w:bottom w:val="none" w:sz="0" w:space="0" w:color="auto"/>
            <w:right w:val="none" w:sz="0" w:space="0" w:color="auto"/>
          </w:divBdr>
          <w:divsChild>
            <w:div w:id="1604452999">
              <w:marLeft w:val="0"/>
              <w:marRight w:val="0"/>
              <w:marTop w:val="0"/>
              <w:marBottom w:val="0"/>
              <w:divBdr>
                <w:top w:val="none" w:sz="0" w:space="0" w:color="auto"/>
                <w:left w:val="none" w:sz="0" w:space="0" w:color="auto"/>
                <w:bottom w:val="none" w:sz="0" w:space="0" w:color="auto"/>
                <w:right w:val="none" w:sz="0" w:space="0" w:color="auto"/>
              </w:divBdr>
              <w:divsChild>
                <w:div w:id="11487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7425">
          <w:marLeft w:val="0"/>
          <w:marRight w:val="0"/>
          <w:marTop w:val="0"/>
          <w:marBottom w:val="0"/>
          <w:divBdr>
            <w:top w:val="none" w:sz="0" w:space="0" w:color="auto"/>
            <w:left w:val="none" w:sz="0" w:space="0" w:color="auto"/>
            <w:bottom w:val="none" w:sz="0" w:space="0" w:color="auto"/>
            <w:right w:val="none" w:sz="0" w:space="0" w:color="auto"/>
          </w:divBdr>
          <w:divsChild>
            <w:div w:id="629436986">
              <w:marLeft w:val="0"/>
              <w:marRight w:val="0"/>
              <w:marTop w:val="0"/>
              <w:marBottom w:val="0"/>
              <w:divBdr>
                <w:top w:val="none" w:sz="0" w:space="0" w:color="auto"/>
                <w:left w:val="none" w:sz="0" w:space="0" w:color="auto"/>
                <w:bottom w:val="none" w:sz="0" w:space="0" w:color="auto"/>
                <w:right w:val="none" w:sz="0" w:space="0" w:color="auto"/>
              </w:divBdr>
              <w:divsChild>
                <w:div w:id="530654098">
                  <w:marLeft w:val="0"/>
                  <w:marRight w:val="0"/>
                  <w:marTop w:val="0"/>
                  <w:marBottom w:val="0"/>
                  <w:divBdr>
                    <w:top w:val="none" w:sz="0" w:space="0" w:color="auto"/>
                    <w:left w:val="none" w:sz="0" w:space="0" w:color="auto"/>
                    <w:bottom w:val="none" w:sz="0" w:space="0" w:color="auto"/>
                    <w:right w:val="none" w:sz="0" w:space="0" w:color="auto"/>
                  </w:divBdr>
                  <w:divsChild>
                    <w:div w:id="1143809301">
                      <w:marLeft w:val="0"/>
                      <w:marRight w:val="0"/>
                      <w:marTop w:val="0"/>
                      <w:marBottom w:val="0"/>
                      <w:divBdr>
                        <w:top w:val="single" w:sz="6" w:space="0" w:color="CFCFCF"/>
                        <w:left w:val="single" w:sz="6" w:space="0" w:color="CFCFCF"/>
                        <w:bottom w:val="single" w:sz="6" w:space="0" w:color="CFCFCF"/>
                        <w:right w:val="single" w:sz="6" w:space="0" w:color="CFCFCF"/>
                      </w:divBdr>
                      <w:divsChild>
                        <w:div w:id="1106803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3613717">
          <w:marLeft w:val="0"/>
          <w:marRight w:val="0"/>
          <w:marTop w:val="0"/>
          <w:marBottom w:val="0"/>
          <w:divBdr>
            <w:top w:val="none" w:sz="0" w:space="0" w:color="auto"/>
            <w:left w:val="none" w:sz="0" w:space="0" w:color="auto"/>
            <w:bottom w:val="none" w:sz="0" w:space="0" w:color="auto"/>
            <w:right w:val="none" w:sz="0" w:space="0" w:color="auto"/>
          </w:divBdr>
          <w:divsChild>
            <w:div w:id="1731730686">
              <w:marLeft w:val="0"/>
              <w:marRight w:val="0"/>
              <w:marTop w:val="0"/>
              <w:marBottom w:val="0"/>
              <w:divBdr>
                <w:top w:val="none" w:sz="0" w:space="0" w:color="auto"/>
                <w:left w:val="none" w:sz="0" w:space="0" w:color="auto"/>
                <w:bottom w:val="none" w:sz="0" w:space="0" w:color="auto"/>
                <w:right w:val="none" w:sz="0" w:space="0" w:color="auto"/>
              </w:divBdr>
              <w:divsChild>
                <w:div w:id="1412433986">
                  <w:marLeft w:val="0"/>
                  <w:marRight w:val="0"/>
                  <w:marTop w:val="0"/>
                  <w:marBottom w:val="0"/>
                  <w:divBdr>
                    <w:top w:val="none" w:sz="0" w:space="0" w:color="auto"/>
                    <w:left w:val="none" w:sz="0" w:space="0" w:color="auto"/>
                    <w:bottom w:val="none" w:sz="0" w:space="0" w:color="auto"/>
                    <w:right w:val="none" w:sz="0" w:space="0" w:color="auto"/>
                  </w:divBdr>
                  <w:divsChild>
                    <w:div w:id="1650472732">
                      <w:marLeft w:val="0"/>
                      <w:marRight w:val="0"/>
                      <w:marTop w:val="0"/>
                      <w:marBottom w:val="0"/>
                      <w:divBdr>
                        <w:top w:val="single" w:sz="6" w:space="0" w:color="CFCFCF"/>
                        <w:left w:val="single" w:sz="6" w:space="0" w:color="CFCFCF"/>
                        <w:bottom w:val="single" w:sz="6" w:space="0" w:color="CFCFCF"/>
                        <w:right w:val="single" w:sz="6" w:space="0" w:color="CFCFCF"/>
                      </w:divBdr>
                      <w:divsChild>
                        <w:div w:id="764115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0593713">
          <w:marLeft w:val="0"/>
          <w:marRight w:val="0"/>
          <w:marTop w:val="0"/>
          <w:marBottom w:val="0"/>
          <w:divBdr>
            <w:top w:val="none" w:sz="0" w:space="0" w:color="auto"/>
            <w:left w:val="none" w:sz="0" w:space="0" w:color="auto"/>
            <w:bottom w:val="none" w:sz="0" w:space="0" w:color="auto"/>
            <w:right w:val="none" w:sz="0" w:space="0" w:color="auto"/>
          </w:divBdr>
          <w:divsChild>
            <w:div w:id="1009138323">
              <w:marLeft w:val="0"/>
              <w:marRight w:val="0"/>
              <w:marTop w:val="0"/>
              <w:marBottom w:val="0"/>
              <w:divBdr>
                <w:top w:val="none" w:sz="0" w:space="0" w:color="auto"/>
                <w:left w:val="none" w:sz="0" w:space="0" w:color="auto"/>
                <w:bottom w:val="none" w:sz="0" w:space="0" w:color="auto"/>
                <w:right w:val="none" w:sz="0" w:space="0" w:color="auto"/>
              </w:divBdr>
              <w:divsChild>
                <w:div w:id="1764572903">
                  <w:marLeft w:val="0"/>
                  <w:marRight w:val="0"/>
                  <w:marTop w:val="0"/>
                  <w:marBottom w:val="0"/>
                  <w:divBdr>
                    <w:top w:val="none" w:sz="0" w:space="0" w:color="auto"/>
                    <w:left w:val="none" w:sz="0" w:space="0" w:color="auto"/>
                    <w:bottom w:val="none" w:sz="0" w:space="0" w:color="auto"/>
                    <w:right w:val="none" w:sz="0" w:space="0" w:color="auto"/>
                  </w:divBdr>
                  <w:divsChild>
                    <w:div w:id="616911477">
                      <w:marLeft w:val="0"/>
                      <w:marRight w:val="0"/>
                      <w:marTop w:val="0"/>
                      <w:marBottom w:val="0"/>
                      <w:divBdr>
                        <w:top w:val="single" w:sz="6" w:space="0" w:color="CFCFCF"/>
                        <w:left w:val="single" w:sz="6" w:space="0" w:color="CFCFCF"/>
                        <w:bottom w:val="single" w:sz="6" w:space="0" w:color="CFCFCF"/>
                        <w:right w:val="single" w:sz="6" w:space="0" w:color="CFCFCF"/>
                      </w:divBdr>
                      <w:divsChild>
                        <w:div w:id="1236739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8260768">
          <w:marLeft w:val="0"/>
          <w:marRight w:val="0"/>
          <w:marTop w:val="0"/>
          <w:marBottom w:val="0"/>
          <w:divBdr>
            <w:top w:val="none" w:sz="0" w:space="0" w:color="auto"/>
            <w:left w:val="none" w:sz="0" w:space="0" w:color="auto"/>
            <w:bottom w:val="none" w:sz="0" w:space="0" w:color="auto"/>
            <w:right w:val="none" w:sz="0" w:space="0" w:color="auto"/>
          </w:divBdr>
          <w:divsChild>
            <w:div w:id="253559951">
              <w:marLeft w:val="0"/>
              <w:marRight w:val="0"/>
              <w:marTop w:val="0"/>
              <w:marBottom w:val="0"/>
              <w:divBdr>
                <w:top w:val="none" w:sz="0" w:space="0" w:color="auto"/>
                <w:left w:val="none" w:sz="0" w:space="0" w:color="auto"/>
                <w:bottom w:val="none" w:sz="0" w:space="0" w:color="auto"/>
                <w:right w:val="none" w:sz="0" w:space="0" w:color="auto"/>
              </w:divBdr>
              <w:divsChild>
                <w:div w:id="5551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776">
          <w:marLeft w:val="0"/>
          <w:marRight w:val="0"/>
          <w:marTop w:val="0"/>
          <w:marBottom w:val="0"/>
          <w:divBdr>
            <w:top w:val="none" w:sz="0" w:space="0" w:color="auto"/>
            <w:left w:val="none" w:sz="0" w:space="0" w:color="auto"/>
            <w:bottom w:val="none" w:sz="0" w:space="0" w:color="auto"/>
            <w:right w:val="none" w:sz="0" w:space="0" w:color="auto"/>
          </w:divBdr>
          <w:divsChild>
            <w:div w:id="2014064789">
              <w:marLeft w:val="0"/>
              <w:marRight w:val="0"/>
              <w:marTop w:val="0"/>
              <w:marBottom w:val="0"/>
              <w:divBdr>
                <w:top w:val="none" w:sz="0" w:space="0" w:color="auto"/>
                <w:left w:val="none" w:sz="0" w:space="0" w:color="auto"/>
                <w:bottom w:val="none" w:sz="0" w:space="0" w:color="auto"/>
                <w:right w:val="none" w:sz="0" w:space="0" w:color="auto"/>
              </w:divBdr>
              <w:divsChild>
                <w:div w:id="929702537">
                  <w:marLeft w:val="0"/>
                  <w:marRight w:val="0"/>
                  <w:marTop w:val="0"/>
                  <w:marBottom w:val="0"/>
                  <w:divBdr>
                    <w:top w:val="none" w:sz="0" w:space="0" w:color="auto"/>
                    <w:left w:val="none" w:sz="0" w:space="0" w:color="auto"/>
                    <w:bottom w:val="none" w:sz="0" w:space="0" w:color="auto"/>
                    <w:right w:val="none" w:sz="0" w:space="0" w:color="auto"/>
                  </w:divBdr>
                  <w:divsChild>
                    <w:div w:id="374502329">
                      <w:marLeft w:val="0"/>
                      <w:marRight w:val="0"/>
                      <w:marTop w:val="0"/>
                      <w:marBottom w:val="0"/>
                      <w:divBdr>
                        <w:top w:val="single" w:sz="6" w:space="0" w:color="CFCFCF"/>
                        <w:left w:val="single" w:sz="6" w:space="0" w:color="CFCFCF"/>
                        <w:bottom w:val="single" w:sz="6" w:space="0" w:color="CFCFCF"/>
                        <w:right w:val="single" w:sz="6" w:space="0" w:color="CFCFCF"/>
                      </w:divBdr>
                      <w:divsChild>
                        <w:div w:id="1391224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2097444">
          <w:marLeft w:val="0"/>
          <w:marRight w:val="0"/>
          <w:marTop w:val="0"/>
          <w:marBottom w:val="0"/>
          <w:divBdr>
            <w:top w:val="none" w:sz="0" w:space="0" w:color="auto"/>
            <w:left w:val="none" w:sz="0" w:space="0" w:color="auto"/>
            <w:bottom w:val="none" w:sz="0" w:space="0" w:color="auto"/>
            <w:right w:val="none" w:sz="0" w:space="0" w:color="auto"/>
          </w:divBdr>
          <w:divsChild>
            <w:div w:id="292250881">
              <w:marLeft w:val="0"/>
              <w:marRight w:val="0"/>
              <w:marTop w:val="0"/>
              <w:marBottom w:val="0"/>
              <w:divBdr>
                <w:top w:val="none" w:sz="0" w:space="0" w:color="auto"/>
                <w:left w:val="none" w:sz="0" w:space="0" w:color="auto"/>
                <w:bottom w:val="none" w:sz="0" w:space="0" w:color="auto"/>
                <w:right w:val="none" w:sz="0" w:space="0" w:color="auto"/>
              </w:divBdr>
              <w:divsChild>
                <w:div w:id="2123382285">
                  <w:marLeft w:val="0"/>
                  <w:marRight w:val="0"/>
                  <w:marTop w:val="0"/>
                  <w:marBottom w:val="0"/>
                  <w:divBdr>
                    <w:top w:val="none" w:sz="0" w:space="0" w:color="auto"/>
                    <w:left w:val="none" w:sz="0" w:space="0" w:color="auto"/>
                    <w:bottom w:val="none" w:sz="0" w:space="0" w:color="auto"/>
                    <w:right w:val="none" w:sz="0" w:space="0" w:color="auto"/>
                  </w:divBdr>
                  <w:divsChild>
                    <w:div w:id="634068564">
                      <w:marLeft w:val="0"/>
                      <w:marRight w:val="0"/>
                      <w:marTop w:val="0"/>
                      <w:marBottom w:val="0"/>
                      <w:divBdr>
                        <w:top w:val="single" w:sz="6" w:space="0" w:color="CFCFCF"/>
                        <w:left w:val="single" w:sz="6" w:space="0" w:color="CFCFCF"/>
                        <w:bottom w:val="single" w:sz="6" w:space="0" w:color="CFCFCF"/>
                        <w:right w:val="single" w:sz="6" w:space="0" w:color="CFCFCF"/>
                      </w:divBdr>
                      <w:divsChild>
                        <w:div w:id="124661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6910611">
              <w:marLeft w:val="0"/>
              <w:marRight w:val="0"/>
              <w:marTop w:val="0"/>
              <w:marBottom w:val="0"/>
              <w:divBdr>
                <w:top w:val="none" w:sz="0" w:space="0" w:color="auto"/>
                <w:left w:val="none" w:sz="0" w:space="0" w:color="auto"/>
                <w:bottom w:val="none" w:sz="0" w:space="0" w:color="auto"/>
                <w:right w:val="none" w:sz="0" w:space="0" w:color="auto"/>
              </w:divBdr>
              <w:divsChild>
                <w:div w:id="1793398060">
                  <w:marLeft w:val="0"/>
                  <w:marRight w:val="0"/>
                  <w:marTop w:val="0"/>
                  <w:marBottom w:val="0"/>
                  <w:divBdr>
                    <w:top w:val="none" w:sz="0" w:space="0" w:color="auto"/>
                    <w:left w:val="none" w:sz="0" w:space="0" w:color="auto"/>
                    <w:bottom w:val="none" w:sz="0" w:space="0" w:color="auto"/>
                    <w:right w:val="none" w:sz="0" w:space="0" w:color="auto"/>
                  </w:divBdr>
                  <w:divsChild>
                    <w:div w:id="691419997">
                      <w:marLeft w:val="0"/>
                      <w:marRight w:val="0"/>
                      <w:marTop w:val="0"/>
                      <w:marBottom w:val="0"/>
                      <w:divBdr>
                        <w:top w:val="none" w:sz="0" w:space="0" w:color="auto"/>
                        <w:left w:val="none" w:sz="0" w:space="0" w:color="auto"/>
                        <w:bottom w:val="none" w:sz="0" w:space="0" w:color="auto"/>
                        <w:right w:val="none" w:sz="0" w:space="0" w:color="auto"/>
                      </w:divBdr>
                      <w:divsChild>
                        <w:div w:id="14427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12113">
          <w:marLeft w:val="0"/>
          <w:marRight w:val="0"/>
          <w:marTop w:val="0"/>
          <w:marBottom w:val="0"/>
          <w:divBdr>
            <w:top w:val="none" w:sz="0" w:space="0" w:color="auto"/>
            <w:left w:val="none" w:sz="0" w:space="0" w:color="auto"/>
            <w:bottom w:val="none" w:sz="0" w:space="0" w:color="auto"/>
            <w:right w:val="none" w:sz="0" w:space="0" w:color="auto"/>
          </w:divBdr>
          <w:divsChild>
            <w:div w:id="1886868289">
              <w:marLeft w:val="0"/>
              <w:marRight w:val="0"/>
              <w:marTop w:val="0"/>
              <w:marBottom w:val="0"/>
              <w:divBdr>
                <w:top w:val="none" w:sz="0" w:space="0" w:color="auto"/>
                <w:left w:val="none" w:sz="0" w:space="0" w:color="auto"/>
                <w:bottom w:val="none" w:sz="0" w:space="0" w:color="auto"/>
                <w:right w:val="none" w:sz="0" w:space="0" w:color="auto"/>
              </w:divBdr>
              <w:divsChild>
                <w:div w:id="7596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3223">
          <w:marLeft w:val="0"/>
          <w:marRight w:val="0"/>
          <w:marTop w:val="0"/>
          <w:marBottom w:val="0"/>
          <w:divBdr>
            <w:top w:val="none" w:sz="0" w:space="0" w:color="auto"/>
            <w:left w:val="none" w:sz="0" w:space="0" w:color="auto"/>
            <w:bottom w:val="none" w:sz="0" w:space="0" w:color="auto"/>
            <w:right w:val="none" w:sz="0" w:space="0" w:color="auto"/>
          </w:divBdr>
          <w:divsChild>
            <w:div w:id="1998608368">
              <w:marLeft w:val="0"/>
              <w:marRight w:val="0"/>
              <w:marTop w:val="0"/>
              <w:marBottom w:val="0"/>
              <w:divBdr>
                <w:top w:val="none" w:sz="0" w:space="0" w:color="auto"/>
                <w:left w:val="none" w:sz="0" w:space="0" w:color="auto"/>
                <w:bottom w:val="none" w:sz="0" w:space="0" w:color="auto"/>
                <w:right w:val="none" w:sz="0" w:space="0" w:color="auto"/>
              </w:divBdr>
              <w:divsChild>
                <w:div w:id="850141566">
                  <w:marLeft w:val="0"/>
                  <w:marRight w:val="0"/>
                  <w:marTop w:val="0"/>
                  <w:marBottom w:val="0"/>
                  <w:divBdr>
                    <w:top w:val="none" w:sz="0" w:space="0" w:color="auto"/>
                    <w:left w:val="none" w:sz="0" w:space="0" w:color="auto"/>
                    <w:bottom w:val="none" w:sz="0" w:space="0" w:color="auto"/>
                    <w:right w:val="none" w:sz="0" w:space="0" w:color="auto"/>
                  </w:divBdr>
                  <w:divsChild>
                    <w:div w:id="302009094">
                      <w:marLeft w:val="0"/>
                      <w:marRight w:val="0"/>
                      <w:marTop w:val="0"/>
                      <w:marBottom w:val="0"/>
                      <w:divBdr>
                        <w:top w:val="single" w:sz="6" w:space="0" w:color="CFCFCF"/>
                        <w:left w:val="single" w:sz="6" w:space="0" w:color="CFCFCF"/>
                        <w:bottom w:val="single" w:sz="6" w:space="0" w:color="CFCFCF"/>
                        <w:right w:val="single" w:sz="6" w:space="0" w:color="CFCFCF"/>
                      </w:divBdr>
                      <w:divsChild>
                        <w:div w:id="560598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0654390">
              <w:marLeft w:val="0"/>
              <w:marRight w:val="0"/>
              <w:marTop w:val="0"/>
              <w:marBottom w:val="0"/>
              <w:divBdr>
                <w:top w:val="none" w:sz="0" w:space="0" w:color="auto"/>
                <w:left w:val="none" w:sz="0" w:space="0" w:color="auto"/>
                <w:bottom w:val="none" w:sz="0" w:space="0" w:color="auto"/>
                <w:right w:val="none" w:sz="0" w:space="0" w:color="auto"/>
              </w:divBdr>
              <w:divsChild>
                <w:div w:id="1636182312">
                  <w:marLeft w:val="0"/>
                  <w:marRight w:val="0"/>
                  <w:marTop w:val="0"/>
                  <w:marBottom w:val="0"/>
                  <w:divBdr>
                    <w:top w:val="none" w:sz="0" w:space="0" w:color="auto"/>
                    <w:left w:val="none" w:sz="0" w:space="0" w:color="auto"/>
                    <w:bottom w:val="none" w:sz="0" w:space="0" w:color="auto"/>
                    <w:right w:val="none" w:sz="0" w:space="0" w:color="auto"/>
                  </w:divBdr>
                  <w:divsChild>
                    <w:div w:id="1731926041">
                      <w:marLeft w:val="0"/>
                      <w:marRight w:val="0"/>
                      <w:marTop w:val="0"/>
                      <w:marBottom w:val="0"/>
                      <w:divBdr>
                        <w:top w:val="none" w:sz="0" w:space="0" w:color="auto"/>
                        <w:left w:val="none" w:sz="0" w:space="0" w:color="auto"/>
                        <w:bottom w:val="none" w:sz="0" w:space="0" w:color="auto"/>
                        <w:right w:val="none" w:sz="0" w:space="0" w:color="auto"/>
                      </w:divBdr>
                      <w:divsChild>
                        <w:div w:id="732779095">
                          <w:marLeft w:val="0"/>
                          <w:marRight w:val="0"/>
                          <w:marTop w:val="0"/>
                          <w:marBottom w:val="0"/>
                          <w:divBdr>
                            <w:top w:val="none" w:sz="0" w:space="0" w:color="auto"/>
                            <w:left w:val="none" w:sz="0" w:space="0" w:color="auto"/>
                            <w:bottom w:val="none" w:sz="0" w:space="0" w:color="auto"/>
                            <w:right w:val="none" w:sz="0" w:space="0" w:color="auto"/>
                          </w:divBdr>
                        </w:div>
                      </w:divsChild>
                    </w:div>
                    <w:div w:id="422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92126">
          <w:marLeft w:val="0"/>
          <w:marRight w:val="0"/>
          <w:marTop w:val="0"/>
          <w:marBottom w:val="0"/>
          <w:divBdr>
            <w:top w:val="none" w:sz="0" w:space="0" w:color="auto"/>
            <w:left w:val="none" w:sz="0" w:space="0" w:color="auto"/>
            <w:bottom w:val="none" w:sz="0" w:space="0" w:color="auto"/>
            <w:right w:val="none" w:sz="0" w:space="0" w:color="auto"/>
          </w:divBdr>
          <w:divsChild>
            <w:div w:id="327749851">
              <w:marLeft w:val="0"/>
              <w:marRight w:val="0"/>
              <w:marTop w:val="0"/>
              <w:marBottom w:val="0"/>
              <w:divBdr>
                <w:top w:val="none" w:sz="0" w:space="0" w:color="auto"/>
                <w:left w:val="none" w:sz="0" w:space="0" w:color="auto"/>
                <w:bottom w:val="none" w:sz="0" w:space="0" w:color="auto"/>
                <w:right w:val="none" w:sz="0" w:space="0" w:color="auto"/>
              </w:divBdr>
              <w:divsChild>
                <w:div w:id="8681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4375">
          <w:marLeft w:val="0"/>
          <w:marRight w:val="0"/>
          <w:marTop w:val="0"/>
          <w:marBottom w:val="0"/>
          <w:divBdr>
            <w:top w:val="none" w:sz="0" w:space="0" w:color="auto"/>
            <w:left w:val="none" w:sz="0" w:space="0" w:color="auto"/>
            <w:bottom w:val="none" w:sz="0" w:space="0" w:color="auto"/>
            <w:right w:val="none" w:sz="0" w:space="0" w:color="auto"/>
          </w:divBdr>
          <w:divsChild>
            <w:div w:id="1251693104">
              <w:marLeft w:val="0"/>
              <w:marRight w:val="0"/>
              <w:marTop w:val="0"/>
              <w:marBottom w:val="0"/>
              <w:divBdr>
                <w:top w:val="none" w:sz="0" w:space="0" w:color="auto"/>
                <w:left w:val="none" w:sz="0" w:space="0" w:color="auto"/>
                <w:bottom w:val="none" w:sz="0" w:space="0" w:color="auto"/>
                <w:right w:val="none" w:sz="0" w:space="0" w:color="auto"/>
              </w:divBdr>
              <w:divsChild>
                <w:div w:id="1757088140">
                  <w:marLeft w:val="0"/>
                  <w:marRight w:val="0"/>
                  <w:marTop w:val="0"/>
                  <w:marBottom w:val="0"/>
                  <w:divBdr>
                    <w:top w:val="none" w:sz="0" w:space="0" w:color="auto"/>
                    <w:left w:val="none" w:sz="0" w:space="0" w:color="auto"/>
                    <w:bottom w:val="none" w:sz="0" w:space="0" w:color="auto"/>
                    <w:right w:val="none" w:sz="0" w:space="0" w:color="auto"/>
                  </w:divBdr>
                  <w:divsChild>
                    <w:div w:id="1622416515">
                      <w:marLeft w:val="0"/>
                      <w:marRight w:val="0"/>
                      <w:marTop w:val="0"/>
                      <w:marBottom w:val="0"/>
                      <w:divBdr>
                        <w:top w:val="single" w:sz="6" w:space="0" w:color="CFCFCF"/>
                        <w:left w:val="single" w:sz="6" w:space="0" w:color="CFCFCF"/>
                        <w:bottom w:val="single" w:sz="6" w:space="0" w:color="CFCFCF"/>
                        <w:right w:val="single" w:sz="6" w:space="0" w:color="CFCFCF"/>
                      </w:divBdr>
                      <w:divsChild>
                        <w:div w:id="1664122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4212045">
          <w:marLeft w:val="0"/>
          <w:marRight w:val="0"/>
          <w:marTop w:val="0"/>
          <w:marBottom w:val="0"/>
          <w:divBdr>
            <w:top w:val="none" w:sz="0" w:space="0" w:color="auto"/>
            <w:left w:val="none" w:sz="0" w:space="0" w:color="auto"/>
            <w:bottom w:val="none" w:sz="0" w:space="0" w:color="auto"/>
            <w:right w:val="none" w:sz="0" w:space="0" w:color="auto"/>
          </w:divBdr>
          <w:divsChild>
            <w:div w:id="581262722">
              <w:marLeft w:val="0"/>
              <w:marRight w:val="0"/>
              <w:marTop w:val="0"/>
              <w:marBottom w:val="0"/>
              <w:divBdr>
                <w:top w:val="none" w:sz="0" w:space="0" w:color="auto"/>
                <w:left w:val="none" w:sz="0" w:space="0" w:color="auto"/>
                <w:bottom w:val="none" w:sz="0" w:space="0" w:color="auto"/>
                <w:right w:val="none" w:sz="0" w:space="0" w:color="auto"/>
              </w:divBdr>
              <w:divsChild>
                <w:div w:id="4104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1223">
          <w:marLeft w:val="0"/>
          <w:marRight w:val="0"/>
          <w:marTop w:val="0"/>
          <w:marBottom w:val="0"/>
          <w:divBdr>
            <w:top w:val="none" w:sz="0" w:space="0" w:color="auto"/>
            <w:left w:val="none" w:sz="0" w:space="0" w:color="auto"/>
            <w:bottom w:val="none" w:sz="0" w:space="0" w:color="auto"/>
            <w:right w:val="none" w:sz="0" w:space="0" w:color="auto"/>
          </w:divBdr>
          <w:divsChild>
            <w:div w:id="1443845326">
              <w:marLeft w:val="0"/>
              <w:marRight w:val="0"/>
              <w:marTop w:val="0"/>
              <w:marBottom w:val="0"/>
              <w:divBdr>
                <w:top w:val="none" w:sz="0" w:space="0" w:color="auto"/>
                <w:left w:val="none" w:sz="0" w:space="0" w:color="auto"/>
                <w:bottom w:val="none" w:sz="0" w:space="0" w:color="auto"/>
                <w:right w:val="none" w:sz="0" w:space="0" w:color="auto"/>
              </w:divBdr>
              <w:divsChild>
                <w:div w:id="1846556151">
                  <w:marLeft w:val="0"/>
                  <w:marRight w:val="0"/>
                  <w:marTop w:val="0"/>
                  <w:marBottom w:val="0"/>
                  <w:divBdr>
                    <w:top w:val="none" w:sz="0" w:space="0" w:color="auto"/>
                    <w:left w:val="none" w:sz="0" w:space="0" w:color="auto"/>
                    <w:bottom w:val="none" w:sz="0" w:space="0" w:color="auto"/>
                    <w:right w:val="none" w:sz="0" w:space="0" w:color="auto"/>
                  </w:divBdr>
                  <w:divsChild>
                    <w:div w:id="66611607">
                      <w:marLeft w:val="0"/>
                      <w:marRight w:val="0"/>
                      <w:marTop w:val="0"/>
                      <w:marBottom w:val="0"/>
                      <w:divBdr>
                        <w:top w:val="single" w:sz="6" w:space="0" w:color="CFCFCF"/>
                        <w:left w:val="single" w:sz="6" w:space="0" w:color="CFCFCF"/>
                        <w:bottom w:val="single" w:sz="6" w:space="0" w:color="CFCFCF"/>
                        <w:right w:val="single" w:sz="6" w:space="0" w:color="CFCFCF"/>
                      </w:divBdr>
                      <w:divsChild>
                        <w:div w:id="893930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4209492">
              <w:marLeft w:val="0"/>
              <w:marRight w:val="0"/>
              <w:marTop w:val="0"/>
              <w:marBottom w:val="0"/>
              <w:divBdr>
                <w:top w:val="none" w:sz="0" w:space="0" w:color="auto"/>
                <w:left w:val="none" w:sz="0" w:space="0" w:color="auto"/>
                <w:bottom w:val="none" w:sz="0" w:space="0" w:color="auto"/>
                <w:right w:val="none" w:sz="0" w:space="0" w:color="auto"/>
              </w:divBdr>
              <w:divsChild>
                <w:div w:id="2083522367">
                  <w:marLeft w:val="0"/>
                  <w:marRight w:val="0"/>
                  <w:marTop w:val="0"/>
                  <w:marBottom w:val="0"/>
                  <w:divBdr>
                    <w:top w:val="none" w:sz="0" w:space="0" w:color="auto"/>
                    <w:left w:val="none" w:sz="0" w:space="0" w:color="auto"/>
                    <w:bottom w:val="none" w:sz="0" w:space="0" w:color="auto"/>
                    <w:right w:val="none" w:sz="0" w:space="0" w:color="auto"/>
                  </w:divBdr>
                  <w:divsChild>
                    <w:div w:id="82382779">
                      <w:marLeft w:val="0"/>
                      <w:marRight w:val="0"/>
                      <w:marTop w:val="0"/>
                      <w:marBottom w:val="0"/>
                      <w:divBdr>
                        <w:top w:val="none" w:sz="0" w:space="0" w:color="auto"/>
                        <w:left w:val="none" w:sz="0" w:space="0" w:color="auto"/>
                        <w:bottom w:val="none" w:sz="0" w:space="0" w:color="auto"/>
                        <w:right w:val="none" w:sz="0" w:space="0" w:color="auto"/>
                      </w:divBdr>
                      <w:divsChild>
                        <w:div w:id="3841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90657">
          <w:marLeft w:val="0"/>
          <w:marRight w:val="0"/>
          <w:marTop w:val="0"/>
          <w:marBottom w:val="0"/>
          <w:divBdr>
            <w:top w:val="none" w:sz="0" w:space="0" w:color="auto"/>
            <w:left w:val="none" w:sz="0" w:space="0" w:color="auto"/>
            <w:bottom w:val="none" w:sz="0" w:space="0" w:color="auto"/>
            <w:right w:val="none" w:sz="0" w:space="0" w:color="auto"/>
          </w:divBdr>
          <w:divsChild>
            <w:div w:id="1253008068">
              <w:marLeft w:val="0"/>
              <w:marRight w:val="0"/>
              <w:marTop w:val="0"/>
              <w:marBottom w:val="0"/>
              <w:divBdr>
                <w:top w:val="none" w:sz="0" w:space="0" w:color="auto"/>
                <w:left w:val="none" w:sz="0" w:space="0" w:color="auto"/>
                <w:bottom w:val="none" w:sz="0" w:space="0" w:color="auto"/>
                <w:right w:val="none" w:sz="0" w:space="0" w:color="auto"/>
              </w:divBdr>
              <w:divsChild>
                <w:div w:id="5726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3377">
          <w:marLeft w:val="0"/>
          <w:marRight w:val="0"/>
          <w:marTop w:val="0"/>
          <w:marBottom w:val="0"/>
          <w:divBdr>
            <w:top w:val="none" w:sz="0" w:space="0" w:color="auto"/>
            <w:left w:val="none" w:sz="0" w:space="0" w:color="auto"/>
            <w:bottom w:val="none" w:sz="0" w:space="0" w:color="auto"/>
            <w:right w:val="none" w:sz="0" w:space="0" w:color="auto"/>
          </w:divBdr>
          <w:divsChild>
            <w:div w:id="1770928343">
              <w:marLeft w:val="0"/>
              <w:marRight w:val="0"/>
              <w:marTop w:val="0"/>
              <w:marBottom w:val="0"/>
              <w:divBdr>
                <w:top w:val="none" w:sz="0" w:space="0" w:color="auto"/>
                <w:left w:val="none" w:sz="0" w:space="0" w:color="auto"/>
                <w:bottom w:val="none" w:sz="0" w:space="0" w:color="auto"/>
                <w:right w:val="none" w:sz="0" w:space="0" w:color="auto"/>
              </w:divBdr>
              <w:divsChild>
                <w:div w:id="718478100">
                  <w:marLeft w:val="0"/>
                  <w:marRight w:val="0"/>
                  <w:marTop w:val="0"/>
                  <w:marBottom w:val="0"/>
                  <w:divBdr>
                    <w:top w:val="none" w:sz="0" w:space="0" w:color="auto"/>
                    <w:left w:val="none" w:sz="0" w:space="0" w:color="auto"/>
                    <w:bottom w:val="none" w:sz="0" w:space="0" w:color="auto"/>
                    <w:right w:val="none" w:sz="0" w:space="0" w:color="auto"/>
                  </w:divBdr>
                  <w:divsChild>
                    <w:div w:id="1090933690">
                      <w:marLeft w:val="0"/>
                      <w:marRight w:val="0"/>
                      <w:marTop w:val="0"/>
                      <w:marBottom w:val="0"/>
                      <w:divBdr>
                        <w:top w:val="single" w:sz="6" w:space="0" w:color="CFCFCF"/>
                        <w:left w:val="single" w:sz="6" w:space="0" w:color="CFCFCF"/>
                        <w:bottom w:val="single" w:sz="6" w:space="0" w:color="CFCFCF"/>
                        <w:right w:val="single" w:sz="6" w:space="0" w:color="CFCFCF"/>
                      </w:divBdr>
                      <w:divsChild>
                        <w:div w:id="1908494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5829025">
          <w:marLeft w:val="0"/>
          <w:marRight w:val="0"/>
          <w:marTop w:val="0"/>
          <w:marBottom w:val="0"/>
          <w:divBdr>
            <w:top w:val="none" w:sz="0" w:space="0" w:color="auto"/>
            <w:left w:val="none" w:sz="0" w:space="0" w:color="auto"/>
            <w:bottom w:val="none" w:sz="0" w:space="0" w:color="auto"/>
            <w:right w:val="none" w:sz="0" w:space="0" w:color="auto"/>
          </w:divBdr>
          <w:divsChild>
            <w:div w:id="406075494">
              <w:marLeft w:val="0"/>
              <w:marRight w:val="0"/>
              <w:marTop w:val="0"/>
              <w:marBottom w:val="0"/>
              <w:divBdr>
                <w:top w:val="none" w:sz="0" w:space="0" w:color="auto"/>
                <w:left w:val="none" w:sz="0" w:space="0" w:color="auto"/>
                <w:bottom w:val="none" w:sz="0" w:space="0" w:color="auto"/>
                <w:right w:val="none" w:sz="0" w:space="0" w:color="auto"/>
              </w:divBdr>
              <w:divsChild>
                <w:div w:id="10960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2592">
          <w:marLeft w:val="0"/>
          <w:marRight w:val="0"/>
          <w:marTop w:val="0"/>
          <w:marBottom w:val="0"/>
          <w:divBdr>
            <w:top w:val="none" w:sz="0" w:space="0" w:color="auto"/>
            <w:left w:val="none" w:sz="0" w:space="0" w:color="auto"/>
            <w:bottom w:val="none" w:sz="0" w:space="0" w:color="auto"/>
            <w:right w:val="none" w:sz="0" w:space="0" w:color="auto"/>
          </w:divBdr>
          <w:divsChild>
            <w:div w:id="2066833409">
              <w:marLeft w:val="0"/>
              <w:marRight w:val="0"/>
              <w:marTop w:val="0"/>
              <w:marBottom w:val="0"/>
              <w:divBdr>
                <w:top w:val="none" w:sz="0" w:space="0" w:color="auto"/>
                <w:left w:val="none" w:sz="0" w:space="0" w:color="auto"/>
                <w:bottom w:val="none" w:sz="0" w:space="0" w:color="auto"/>
                <w:right w:val="none" w:sz="0" w:space="0" w:color="auto"/>
              </w:divBdr>
              <w:divsChild>
                <w:div w:id="1100681397">
                  <w:marLeft w:val="0"/>
                  <w:marRight w:val="0"/>
                  <w:marTop w:val="0"/>
                  <w:marBottom w:val="0"/>
                  <w:divBdr>
                    <w:top w:val="none" w:sz="0" w:space="0" w:color="auto"/>
                    <w:left w:val="none" w:sz="0" w:space="0" w:color="auto"/>
                    <w:bottom w:val="none" w:sz="0" w:space="0" w:color="auto"/>
                    <w:right w:val="none" w:sz="0" w:space="0" w:color="auto"/>
                  </w:divBdr>
                  <w:divsChild>
                    <w:div w:id="616564474">
                      <w:marLeft w:val="0"/>
                      <w:marRight w:val="0"/>
                      <w:marTop w:val="0"/>
                      <w:marBottom w:val="0"/>
                      <w:divBdr>
                        <w:top w:val="single" w:sz="6" w:space="0" w:color="CFCFCF"/>
                        <w:left w:val="single" w:sz="6" w:space="0" w:color="CFCFCF"/>
                        <w:bottom w:val="single" w:sz="6" w:space="0" w:color="CFCFCF"/>
                        <w:right w:val="single" w:sz="6" w:space="0" w:color="CFCFCF"/>
                      </w:divBdr>
                      <w:divsChild>
                        <w:div w:id="23140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7687935">
          <w:marLeft w:val="0"/>
          <w:marRight w:val="0"/>
          <w:marTop w:val="0"/>
          <w:marBottom w:val="0"/>
          <w:divBdr>
            <w:top w:val="none" w:sz="0" w:space="0" w:color="auto"/>
            <w:left w:val="none" w:sz="0" w:space="0" w:color="auto"/>
            <w:bottom w:val="none" w:sz="0" w:space="0" w:color="auto"/>
            <w:right w:val="none" w:sz="0" w:space="0" w:color="auto"/>
          </w:divBdr>
          <w:divsChild>
            <w:div w:id="602806053">
              <w:marLeft w:val="0"/>
              <w:marRight w:val="0"/>
              <w:marTop w:val="0"/>
              <w:marBottom w:val="0"/>
              <w:divBdr>
                <w:top w:val="none" w:sz="0" w:space="0" w:color="auto"/>
                <w:left w:val="none" w:sz="0" w:space="0" w:color="auto"/>
                <w:bottom w:val="none" w:sz="0" w:space="0" w:color="auto"/>
                <w:right w:val="none" w:sz="0" w:space="0" w:color="auto"/>
              </w:divBdr>
              <w:divsChild>
                <w:div w:id="18936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783">
          <w:marLeft w:val="0"/>
          <w:marRight w:val="0"/>
          <w:marTop w:val="0"/>
          <w:marBottom w:val="0"/>
          <w:divBdr>
            <w:top w:val="none" w:sz="0" w:space="0" w:color="auto"/>
            <w:left w:val="none" w:sz="0" w:space="0" w:color="auto"/>
            <w:bottom w:val="none" w:sz="0" w:space="0" w:color="auto"/>
            <w:right w:val="none" w:sz="0" w:space="0" w:color="auto"/>
          </w:divBdr>
          <w:divsChild>
            <w:div w:id="538250121">
              <w:marLeft w:val="0"/>
              <w:marRight w:val="0"/>
              <w:marTop w:val="0"/>
              <w:marBottom w:val="0"/>
              <w:divBdr>
                <w:top w:val="none" w:sz="0" w:space="0" w:color="auto"/>
                <w:left w:val="none" w:sz="0" w:space="0" w:color="auto"/>
                <w:bottom w:val="none" w:sz="0" w:space="0" w:color="auto"/>
                <w:right w:val="none" w:sz="0" w:space="0" w:color="auto"/>
              </w:divBdr>
              <w:divsChild>
                <w:div w:id="1383559560">
                  <w:marLeft w:val="0"/>
                  <w:marRight w:val="0"/>
                  <w:marTop w:val="0"/>
                  <w:marBottom w:val="0"/>
                  <w:divBdr>
                    <w:top w:val="none" w:sz="0" w:space="0" w:color="auto"/>
                    <w:left w:val="none" w:sz="0" w:space="0" w:color="auto"/>
                    <w:bottom w:val="none" w:sz="0" w:space="0" w:color="auto"/>
                    <w:right w:val="none" w:sz="0" w:space="0" w:color="auto"/>
                  </w:divBdr>
                  <w:divsChild>
                    <w:div w:id="1509254797">
                      <w:marLeft w:val="0"/>
                      <w:marRight w:val="0"/>
                      <w:marTop w:val="0"/>
                      <w:marBottom w:val="0"/>
                      <w:divBdr>
                        <w:top w:val="single" w:sz="6" w:space="0" w:color="CFCFCF"/>
                        <w:left w:val="single" w:sz="6" w:space="0" w:color="CFCFCF"/>
                        <w:bottom w:val="single" w:sz="6" w:space="0" w:color="CFCFCF"/>
                        <w:right w:val="single" w:sz="6" w:space="0" w:color="CFCFCF"/>
                      </w:divBdr>
                      <w:divsChild>
                        <w:div w:id="1007831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7925623">
          <w:marLeft w:val="0"/>
          <w:marRight w:val="0"/>
          <w:marTop w:val="0"/>
          <w:marBottom w:val="0"/>
          <w:divBdr>
            <w:top w:val="none" w:sz="0" w:space="0" w:color="auto"/>
            <w:left w:val="none" w:sz="0" w:space="0" w:color="auto"/>
            <w:bottom w:val="none" w:sz="0" w:space="0" w:color="auto"/>
            <w:right w:val="none" w:sz="0" w:space="0" w:color="auto"/>
          </w:divBdr>
          <w:divsChild>
            <w:div w:id="1325009904">
              <w:marLeft w:val="0"/>
              <w:marRight w:val="0"/>
              <w:marTop w:val="0"/>
              <w:marBottom w:val="0"/>
              <w:divBdr>
                <w:top w:val="none" w:sz="0" w:space="0" w:color="auto"/>
                <w:left w:val="none" w:sz="0" w:space="0" w:color="auto"/>
                <w:bottom w:val="none" w:sz="0" w:space="0" w:color="auto"/>
                <w:right w:val="none" w:sz="0" w:space="0" w:color="auto"/>
              </w:divBdr>
              <w:divsChild>
                <w:div w:id="1866676200">
                  <w:marLeft w:val="0"/>
                  <w:marRight w:val="0"/>
                  <w:marTop w:val="0"/>
                  <w:marBottom w:val="0"/>
                  <w:divBdr>
                    <w:top w:val="none" w:sz="0" w:space="0" w:color="auto"/>
                    <w:left w:val="none" w:sz="0" w:space="0" w:color="auto"/>
                    <w:bottom w:val="none" w:sz="0" w:space="0" w:color="auto"/>
                    <w:right w:val="none" w:sz="0" w:space="0" w:color="auto"/>
                  </w:divBdr>
                  <w:divsChild>
                    <w:div w:id="1410883096">
                      <w:marLeft w:val="0"/>
                      <w:marRight w:val="0"/>
                      <w:marTop w:val="0"/>
                      <w:marBottom w:val="0"/>
                      <w:divBdr>
                        <w:top w:val="single" w:sz="6" w:space="0" w:color="CFCFCF"/>
                        <w:left w:val="single" w:sz="6" w:space="0" w:color="CFCFCF"/>
                        <w:bottom w:val="single" w:sz="6" w:space="0" w:color="CFCFCF"/>
                        <w:right w:val="single" w:sz="6" w:space="0" w:color="CFCFCF"/>
                      </w:divBdr>
                      <w:divsChild>
                        <w:div w:id="373578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0062143">
              <w:marLeft w:val="0"/>
              <w:marRight w:val="0"/>
              <w:marTop w:val="0"/>
              <w:marBottom w:val="0"/>
              <w:divBdr>
                <w:top w:val="none" w:sz="0" w:space="0" w:color="auto"/>
                <w:left w:val="none" w:sz="0" w:space="0" w:color="auto"/>
                <w:bottom w:val="none" w:sz="0" w:space="0" w:color="auto"/>
                <w:right w:val="none" w:sz="0" w:space="0" w:color="auto"/>
              </w:divBdr>
              <w:divsChild>
                <w:div w:id="764228443">
                  <w:marLeft w:val="0"/>
                  <w:marRight w:val="0"/>
                  <w:marTop w:val="0"/>
                  <w:marBottom w:val="0"/>
                  <w:divBdr>
                    <w:top w:val="none" w:sz="0" w:space="0" w:color="auto"/>
                    <w:left w:val="none" w:sz="0" w:space="0" w:color="auto"/>
                    <w:bottom w:val="none" w:sz="0" w:space="0" w:color="auto"/>
                    <w:right w:val="none" w:sz="0" w:space="0" w:color="auto"/>
                  </w:divBdr>
                  <w:divsChild>
                    <w:div w:id="1684893618">
                      <w:marLeft w:val="0"/>
                      <w:marRight w:val="0"/>
                      <w:marTop w:val="0"/>
                      <w:marBottom w:val="0"/>
                      <w:divBdr>
                        <w:top w:val="none" w:sz="0" w:space="0" w:color="auto"/>
                        <w:left w:val="none" w:sz="0" w:space="0" w:color="auto"/>
                        <w:bottom w:val="none" w:sz="0" w:space="0" w:color="auto"/>
                        <w:right w:val="none" w:sz="0" w:space="0" w:color="auto"/>
                      </w:divBdr>
                      <w:divsChild>
                        <w:div w:id="2088258358">
                          <w:marLeft w:val="0"/>
                          <w:marRight w:val="0"/>
                          <w:marTop w:val="0"/>
                          <w:marBottom w:val="0"/>
                          <w:divBdr>
                            <w:top w:val="none" w:sz="0" w:space="0" w:color="auto"/>
                            <w:left w:val="none" w:sz="0" w:space="0" w:color="auto"/>
                            <w:bottom w:val="none" w:sz="0" w:space="0" w:color="auto"/>
                            <w:right w:val="none" w:sz="0" w:space="0" w:color="auto"/>
                          </w:divBdr>
                        </w:div>
                      </w:divsChild>
                    </w:div>
                    <w:div w:id="555892631">
                      <w:marLeft w:val="0"/>
                      <w:marRight w:val="0"/>
                      <w:marTop w:val="0"/>
                      <w:marBottom w:val="0"/>
                      <w:divBdr>
                        <w:top w:val="none" w:sz="0" w:space="0" w:color="auto"/>
                        <w:left w:val="none" w:sz="0" w:space="0" w:color="auto"/>
                        <w:bottom w:val="none" w:sz="0" w:space="0" w:color="auto"/>
                        <w:right w:val="none" w:sz="0" w:space="0" w:color="auto"/>
                      </w:divBdr>
                      <w:divsChild>
                        <w:div w:id="6414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970354">
          <w:marLeft w:val="0"/>
          <w:marRight w:val="0"/>
          <w:marTop w:val="0"/>
          <w:marBottom w:val="0"/>
          <w:divBdr>
            <w:top w:val="none" w:sz="0" w:space="0" w:color="auto"/>
            <w:left w:val="none" w:sz="0" w:space="0" w:color="auto"/>
            <w:bottom w:val="none" w:sz="0" w:space="0" w:color="auto"/>
            <w:right w:val="none" w:sz="0" w:space="0" w:color="auto"/>
          </w:divBdr>
          <w:divsChild>
            <w:div w:id="1877350885">
              <w:marLeft w:val="0"/>
              <w:marRight w:val="0"/>
              <w:marTop w:val="0"/>
              <w:marBottom w:val="0"/>
              <w:divBdr>
                <w:top w:val="none" w:sz="0" w:space="0" w:color="auto"/>
                <w:left w:val="none" w:sz="0" w:space="0" w:color="auto"/>
                <w:bottom w:val="none" w:sz="0" w:space="0" w:color="auto"/>
                <w:right w:val="none" w:sz="0" w:space="0" w:color="auto"/>
              </w:divBdr>
              <w:divsChild>
                <w:div w:id="179710004">
                  <w:marLeft w:val="0"/>
                  <w:marRight w:val="0"/>
                  <w:marTop w:val="0"/>
                  <w:marBottom w:val="0"/>
                  <w:divBdr>
                    <w:top w:val="none" w:sz="0" w:space="0" w:color="auto"/>
                    <w:left w:val="none" w:sz="0" w:space="0" w:color="auto"/>
                    <w:bottom w:val="none" w:sz="0" w:space="0" w:color="auto"/>
                    <w:right w:val="none" w:sz="0" w:space="0" w:color="auto"/>
                  </w:divBdr>
                  <w:divsChild>
                    <w:div w:id="129373075">
                      <w:marLeft w:val="0"/>
                      <w:marRight w:val="0"/>
                      <w:marTop w:val="0"/>
                      <w:marBottom w:val="0"/>
                      <w:divBdr>
                        <w:top w:val="single" w:sz="6" w:space="0" w:color="CFCFCF"/>
                        <w:left w:val="single" w:sz="6" w:space="0" w:color="CFCFCF"/>
                        <w:bottom w:val="single" w:sz="6" w:space="0" w:color="CFCFCF"/>
                        <w:right w:val="single" w:sz="6" w:space="0" w:color="CFCFCF"/>
                      </w:divBdr>
                      <w:divsChild>
                        <w:div w:id="1742677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141377">
              <w:marLeft w:val="0"/>
              <w:marRight w:val="0"/>
              <w:marTop w:val="0"/>
              <w:marBottom w:val="0"/>
              <w:divBdr>
                <w:top w:val="none" w:sz="0" w:space="0" w:color="auto"/>
                <w:left w:val="none" w:sz="0" w:space="0" w:color="auto"/>
                <w:bottom w:val="none" w:sz="0" w:space="0" w:color="auto"/>
                <w:right w:val="none" w:sz="0" w:space="0" w:color="auto"/>
              </w:divBdr>
              <w:divsChild>
                <w:div w:id="1175726046">
                  <w:marLeft w:val="0"/>
                  <w:marRight w:val="0"/>
                  <w:marTop w:val="0"/>
                  <w:marBottom w:val="0"/>
                  <w:divBdr>
                    <w:top w:val="none" w:sz="0" w:space="0" w:color="auto"/>
                    <w:left w:val="none" w:sz="0" w:space="0" w:color="auto"/>
                    <w:bottom w:val="none" w:sz="0" w:space="0" w:color="auto"/>
                    <w:right w:val="none" w:sz="0" w:space="0" w:color="auto"/>
                  </w:divBdr>
                  <w:divsChild>
                    <w:div w:id="52236064">
                      <w:marLeft w:val="0"/>
                      <w:marRight w:val="0"/>
                      <w:marTop w:val="0"/>
                      <w:marBottom w:val="0"/>
                      <w:divBdr>
                        <w:top w:val="none" w:sz="0" w:space="0" w:color="auto"/>
                        <w:left w:val="none" w:sz="0" w:space="0" w:color="auto"/>
                        <w:bottom w:val="none" w:sz="0" w:space="0" w:color="auto"/>
                        <w:right w:val="none" w:sz="0" w:space="0" w:color="auto"/>
                      </w:divBdr>
                      <w:divsChild>
                        <w:div w:id="1595936409">
                          <w:marLeft w:val="0"/>
                          <w:marRight w:val="0"/>
                          <w:marTop w:val="0"/>
                          <w:marBottom w:val="0"/>
                          <w:divBdr>
                            <w:top w:val="none" w:sz="0" w:space="0" w:color="auto"/>
                            <w:left w:val="none" w:sz="0" w:space="0" w:color="auto"/>
                            <w:bottom w:val="none" w:sz="0" w:space="0" w:color="auto"/>
                            <w:right w:val="none" w:sz="0" w:space="0" w:color="auto"/>
                          </w:divBdr>
                        </w:div>
                      </w:divsChild>
                    </w:div>
                    <w:div w:id="12121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39655">
          <w:marLeft w:val="0"/>
          <w:marRight w:val="0"/>
          <w:marTop w:val="0"/>
          <w:marBottom w:val="0"/>
          <w:divBdr>
            <w:top w:val="none" w:sz="0" w:space="0" w:color="auto"/>
            <w:left w:val="none" w:sz="0" w:space="0" w:color="auto"/>
            <w:bottom w:val="none" w:sz="0" w:space="0" w:color="auto"/>
            <w:right w:val="none" w:sz="0" w:space="0" w:color="auto"/>
          </w:divBdr>
          <w:divsChild>
            <w:div w:id="1587299754">
              <w:marLeft w:val="0"/>
              <w:marRight w:val="0"/>
              <w:marTop w:val="0"/>
              <w:marBottom w:val="0"/>
              <w:divBdr>
                <w:top w:val="none" w:sz="0" w:space="0" w:color="auto"/>
                <w:left w:val="none" w:sz="0" w:space="0" w:color="auto"/>
                <w:bottom w:val="none" w:sz="0" w:space="0" w:color="auto"/>
                <w:right w:val="none" w:sz="0" w:space="0" w:color="auto"/>
              </w:divBdr>
              <w:divsChild>
                <w:div w:id="1010982424">
                  <w:marLeft w:val="0"/>
                  <w:marRight w:val="0"/>
                  <w:marTop w:val="0"/>
                  <w:marBottom w:val="0"/>
                  <w:divBdr>
                    <w:top w:val="none" w:sz="0" w:space="0" w:color="auto"/>
                    <w:left w:val="none" w:sz="0" w:space="0" w:color="auto"/>
                    <w:bottom w:val="none" w:sz="0" w:space="0" w:color="auto"/>
                    <w:right w:val="none" w:sz="0" w:space="0" w:color="auto"/>
                  </w:divBdr>
                  <w:divsChild>
                    <w:div w:id="1936934184">
                      <w:marLeft w:val="0"/>
                      <w:marRight w:val="0"/>
                      <w:marTop w:val="0"/>
                      <w:marBottom w:val="0"/>
                      <w:divBdr>
                        <w:top w:val="single" w:sz="6" w:space="0" w:color="CFCFCF"/>
                        <w:left w:val="single" w:sz="6" w:space="0" w:color="CFCFCF"/>
                        <w:bottom w:val="single" w:sz="6" w:space="0" w:color="CFCFCF"/>
                        <w:right w:val="single" w:sz="6" w:space="0" w:color="CFCFCF"/>
                      </w:divBdr>
                      <w:divsChild>
                        <w:div w:id="993293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483338">
          <w:marLeft w:val="0"/>
          <w:marRight w:val="0"/>
          <w:marTop w:val="0"/>
          <w:marBottom w:val="0"/>
          <w:divBdr>
            <w:top w:val="none" w:sz="0" w:space="0" w:color="auto"/>
            <w:left w:val="none" w:sz="0" w:space="0" w:color="auto"/>
            <w:bottom w:val="none" w:sz="0" w:space="0" w:color="auto"/>
            <w:right w:val="none" w:sz="0" w:space="0" w:color="auto"/>
          </w:divBdr>
          <w:divsChild>
            <w:div w:id="261108997">
              <w:marLeft w:val="0"/>
              <w:marRight w:val="0"/>
              <w:marTop w:val="0"/>
              <w:marBottom w:val="0"/>
              <w:divBdr>
                <w:top w:val="none" w:sz="0" w:space="0" w:color="auto"/>
                <w:left w:val="none" w:sz="0" w:space="0" w:color="auto"/>
                <w:bottom w:val="none" w:sz="0" w:space="0" w:color="auto"/>
                <w:right w:val="none" w:sz="0" w:space="0" w:color="auto"/>
              </w:divBdr>
              <w:divsChild>
                <w:div w:id="1539511054">
                  <w:marLeft w:val="0"/>
                  <w:marRight w:val="0"/>
                  <w:marTop w:val="0"/>
                  <w:marBottom w:val="0"/>
                  <w:divBdr>
                    <w:top w:val="none" w:sz="0" w:space="0" w:color="auto"/>
                    <w:left w:val="none" w:sz="0" w:space="0" w:color="auto"/>
                    <w:bottom w:val="none" w:sz="0" w:space="0" w:color="auto"/>
                    <w:right w:val="none" w:sz="0" w:space="0" w:color="auto"/>
                  </w:divBdr>
                  <w:divsChild>
                    <w:div w:id="1619793100">
                      <w:marLeft w:val="0"/>
                      <w:marRight w:val="0"/>
                      <w:marTop w:val="0"/>
                      <w:marBottom w:val="0"/>
                      <w:divBdr>
                        <w:top w:val="single" w:sz="6" w:space="0" w:color="CFCFCF"/>
                        <w:left w:val="single" w:sz="6" w:space="0" w:color="CFCFCF"/>
                        <w:bottom w:val="single" w:sz="6" w:space="0" w:color="CFCFCF"/>
                        <w:right w:val="single" w:sz="6" w:space="0" w:color="CFCFCF"/>
                      </w:divBdr>
                      <w:divsChild>
                        <w:div w:id="341133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1591595">
              <w:marLeft w:val="0"/>
              <w:marRight w:val="0"/>
              <w:marTop w:val="0"/>
              <w:marBottom w:val="0"/>
              <w:divBdr>
                <w:top w:val="none" w:sz="0" w:space="0" w:color="auto"/>
                <w:left w:val="none" w:sz="0" w:space="0" w:color="auto"/>
                <w:bottom w:val="none" w:sz="0" w:space="0" w:color="auto"/>
                <w:right w:val="none" w:sz="0" w:space="0" w:color="auto"/>
              </w:divBdr>
              <w:divsChild>
                <w:div w:id="1921865577">
                  <w:marLeft w:val="0"/>
                  <w:marRight w:val="0"/>
                  <w:marTop w:val="0"/>
                  <w:marBottom w:val="0"/>
                  <w:divBdr>
                    <w:top w:val="none" w:sz="0" w:space="0" w:color="auto"/>
                    <w:left w:val="none" w:sz="0" w:space="0" w:color="auto"/>
                    <w:bottom w:val="none" w:sz="0" w:space="0" w:color="auto"/>
                    <w:right w:val="none" w:sz="0" w:space="0" w:color="auto"/>
                  </w:divBdr>
                  <w:divsChild>
                    <w:div w:id="784350942">
                      <w:marLeft w:val="0"/>
                      <w:marRight w:val="0"/>
                      <w:marTop w:val="0"/>
                      <w:marBottom w:val="0"/>
                      <w:divBdr>
                        <w:top w:val="none" w:sz="0" w:space="0" w:color="auto"/>
                        <w:left w:val="none" w:sz="0" w:space="0" w:color="auto"/>
                        <w:bottom w:val="none" w:sz="0" w:space="0" w:color="auto"/>
                        <w:right w:val="none" w:sz="0" w:space="0" w:color="auto"/>
                      </w:divBdr>
                      <w:divsChild>
                        <w:div w:id="401610224">
                          <w:marLeft w:val="0"/>
                          <w:marRight w:val="0"/>
                          <w:marTop w:val="0"/>
                          <w:marBottom w:val="0"/>
                          <w:divBdr>
                            <w:top w:val="none" w:sz="0" w:space="0" w:color="auto"/>
                            <w:left w:val="none" w:sz="0" w:space="0" w:color="auto"/>
                            <w:bottom w:val="none" w:sz="0" w:space="0" w:color="auto"/>
                            <w:right w:val="none" w:sz="0" w:space="0" w:color="auto"/>
                          </w:divBdr>
                        </w:div>
                      </w:divsChild>
                    </w:div>
                    <w:div w:id="1243222348">
                      <w:marLeft w:val="0"/>
                      <w:marRight w:val="0"/>
                      <w:marTop w:val="0"/>
                      <w:marBottom w:val="0"/>
                      <w:divBdr>
                        <w:top w:val="none" w:sz="0" w:space="0" w:color="auto"/>
                        <w:left w:val="none" w:sz="0" w:space="0" w:color="auto"/>
                        <w:bottom w:val="none" w:sz="0" w:space="0" w:color="auto"/>
                        <w:right w:val="none" w:sz="0" w:space="0" w:color="auto"/>
                      </w:divBdr>
                      <w:divsChild>
                        <w:div w:id="2014334389">
                          <w:marLeft w:val="0"/>
                          <w:marRight w:val="0"/>
                          <w:marTop w:val="0"/>
                          <w:marBottom w:val="0"/>
                          <w:divBdr>
                            <w:top w:val="none" w:sz="0" w:space="0" w:color="auto"/>
                            <w:left w:val="none" w:sz="0" w:space="0" w:color="auto"/>
                            <w:bottom w:val="none" w:sz="0" w:space="0" w:color="auto"/>
                            <w:right w:val="none" w:sz="0" w:space="0" w:color="auto"/>
                          </w:divBdr>
                        </w:div>
                      </w:divsChild>
                    </w:div>
                    <w:div w:id="1098333765">
                      <w:marLeft w:val="0"/>
                      <w:marRight w:val="0"/>
                      <w:marTop w:val="0"/>
                      <w:marBottom w:val="0"/>
                      <w:divBdr>
                        <w:top w:val="none" w:sz="0" w:space="0" w:color="auto"/>
                        <w:left w:val="none" w:sz="0" w:space="0" w:color="auto"/>
                        <w:bottom w:val="none" w:sz="0" w:space="0" w:color="auto"/>
                        <w:right w:val="none" w:sz="0" w:space="0" w:color="auto"/>
                      </w:divBdr>
                      <w:divsChild>
                        <w:div w:id="4274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58260">
          <w:marLeft w:val="0"/>
          <w:marRight w:val="0"/>
          <w:marTop w:val="0"/>
          <w:marBottom w:val="0"/>
          <w:divBdr>
            <w:top w:val="none" w:sz="0" w:space="0" w:color="auto"/>
            <w:left w:val="none" w:sz="0" w:space="0" w:color="auto"/>
            <w:bottom w:val="none" w:sz="0" w:space="0" w:color="auto"/>
            <w:right w:val="none" w:sz="0" w:space="0" w:color="auto"/>
          </w:divBdr>
          <w:divsChild>
            <w:div w:id="679166083">
              <w:marLeft w:val="0"/>
              <w:marRight w:val="0"/>
              <w:marTop w:val="0"/>
              <w:marBottom w:val="0"/>
              <w:divBdr>
                <w:top w:val="none" w:sz="0" w:space="0" w:color="auto"/>
                <w:left w:val="none" w:sz="0" w:space="0" w:color="auto"/>
                <w:bottom w:val="none" w:sz="0" w:space="0" w:color="auto"/>
                <w:right w:val="none" w:sz="0" w:space="0" w:color="auto"/>
              </w:divBdr>
              <w:divsChild>
                <w:div w:id="989555043">
                  <w:marLeft w:val="0"/>
                  <w:marRight w:val="0"/>
                  <w:marTop w:val="0"/>
                  <w:marBottom w:val="0"/>
                  <w:divBdr>
                    <w:top w:val="none" w:sz="0" w:space="0" w:color="auto"/>
                    <w:left w:val="none" w:sz="0" w:space="0" w:color="auto"/>
                    <w:bottom w:val="none" w:sz="0" w:space="0" w:color="auto"/>
                    <w:right w:val="none" w:sz="0" w:space="0" w:color="auto"/>
                  </w:divBdr>
                  <w:divsChild>
                    <w:div w:id="516501802">
                      <w:marLeft w:val="0"/>
                      <w:marRight w:val="0"/>
                      <w:marTop w:val="0"/>
                      <w:marBottom w:val="0"/>
                      <w:divBdr>
                        <w:top w:val="single" w:sz="6" w:space="0" w:color="CFCFCF"/>
                        <w:left w:val="single" w:sz="6" w:space="0" w:color="CFCFCF"/>
                        <w:bottom w:val="single" w:sz="6" w:space="0" w:color="CFCFCF"/>
                        <w:right w:val="single" w:sz="6" w:space="0" w:color="CFCFCF"/>
                      </w:divBdr>
                      <w:divsChild>
                        <w:div w:id="69816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0132259">
              <w:marLeft w:val="0"/>
              <w:marRight w:val="0"/>
              <w:marTop w:val="0"/>
              <w:marBottom w:val="0"/>
              <w:divBdr>
                <w:top w:val="none" w:sz="0" w:space="0" w:color="auto"/>
                <w:left w:val="none" w:sz="0" w:space="0" w:color="auto"/>
                <w:bottom w:val="none" w:sz="0" w:space="0" w:color="auto"/>
                <w:right w:val="none" w:sz="0" w:space="0" w:color="auto"/>
              </w:divBdr>
              <w:divsChild>
                <w:div w:id="564947326">
                  <w:marLeft w:val="0"/>
                  <w:marRight w:val="0"/>
                  <w:marTop w:val="0"/>
                  <w:marBottom w:val="0"/>
                  <w:divBdr>
                    <w:top w:val="none" w:sz="0" w:space="0" w:color="auto"/>
                    <w:left w:val="none" w:sz="0" w:space="0" w:color="auto"/>
                    <w:bottom w:val="none" w:sz="0" w:space="0" w:color="auto"/>
                    <w:right w:val="none" w:sz="0" w:space="0" w:color="auto"/>
                  </w:divBdr>
                  <w:divsChild>
                    <w:div w:id="614559413">
                      <w:marLeft w:val="0"/>
                      <w:marRight w:val="0"/>
                      <w:marTop w:val="0"/>
                      <w:marBottom w:val="0"/>
                      <w:divBdr>
                        <w:top w:val="none" w:sz="0" w:space="0" w:color="auto"/>
                        <w:left w:val="none" w:sz="0" w:space="0" w:color="auto"/>
                        <w:bottom w:val="none" w:sz="0" w:space="0" w:color="auto"/>
                        <w:right w:val="none" w:sz="0" w:space="0" w:color="auto"/>
                      </w:divBdr>
                      <w:divsChild>
                        <w:div w:id="1835877201">
                          <w:marLeft w:val="0"/>
                          <w:marRight w:val="0"/>
                          <w:marTop w:val="0"/>
                          <w:marBottom w:val="0"/>
                          <w:divBdr>
                            <w:top w:val="none" w:sz="0" w:space="0" w:color="auto"/>
                            <w:left w:val="none" w:sz="0" w:space="0" w:color="auto"/>
                            <w:bottom w:val="none" w:sz="0" w:space="0" w:color="auto"/>
                            <w:right w:val="none" w:sz="0" w:space="0" w:color="auto"/>
                          </w:divBdr>
                        </w:div>
                      </w:divsChild>
                    </w:div>
                    <w:div w:id="592208972">
                      <w:marLeft w:val="0"/>
                      <w:marRight w:val="0"/>
                      <w:marTop w:val="0"/>
                      <w:marBottom w:val="0"/>
                      <w:divBdr>
                        <w:top w:val="none" w:sz="0" w:space="0" w:color="auto"/>
                        <w:left w:val="none" w:sz="0" w:space="0" w:color="auto"/>
                        <w:bottom w:val="none" w:sz="0" w:space="0" w:color="auto"/>
                        <w:right w:val="none" w:sz="0" w:space="0" w:color="auto"/>
                      </w:divBdr>
                      <w:divsChild>
                        <w:div w:id="1027757690">
                          <w:marLeft w:val="0"/>
                          <w:marRight w:val="0"/>
                          <w:marTop w:val="0"/>
                          <w:marBottom w:val="0"/>
                          <w:divBdr>
                            <w:top w:val="none" w:sz="0" w:space="0" w:color="auto"/>
                            <w:left w:val="none" w:sz="0" w:space="0" w:color="auto"/>
                            <w:bottom w:val="none" w:sz="0" w:space="0" w:color="auto"/>
                            <w:right w:val="none" w:sz="0" w:space="0" w:color="auto"/>
                          </w:divBdr>
                        </w:div>
                      </w:divsChild>
                    </w:div>
                    <w:div w:id="1852640078">
                      <w:marLeft w:val="0"/>
                      <w:marRight w:val="0"/>
                      <w:marTop w:val="0"/>
                      <w:marBottom w:val="0"/>
                      <w:divBdr>
                        <w:top w:val="none" w:sz="0" w:space="0" w:color="auto"/>
                        <w:left w:val="none" w:sz="0" w:space="0" w:color="auto"/>
                        <w:bottom w:val="none" w:sz="0" w:space="0" w:color="auto"/>
                        <w:right w:val="none" w:sz="0" w:space="0" w:color="auto"/>
                      </w:divBdr>
                    </w:div>
                    <w:div w:id="137770766">
                      <w:marLeft w:val="0"/>
                      <w:marRight w:val="0"/>
                      <w:marTop w:val="0"/>
                      <w:marBottom w:val="0"/>
                      <w:divBdr>
                        <w:top w:val="none" w:sz="0" w:space="0" w:color="auto"/>
                        <w:left w:val="none" w:sz="0" w:space="0" w:color="auto"/>
                        <w:bottom w:val="none" w:sz="0" w:space="0" w:color="auto"/>
                        <w:right w:val="none" w:sz="0" w:space="0" w:color="auto"/>
                      </w:divBdr>
                      <w:divsChild>
                        <w:div w:id="9030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92321">
          <w:marLeft w:val="0"/>
          <w:marRight w:val="0"/>
          <w:marTop w:val="0"/>
          <w:marBottom w:val="0"/>
          <w:divBdr>
            <w:top w:val="none" w:sz="0" w:space="0" w:color="auto"/>
            <w:left w:val="none" w:sz="0" w:space="0" w:color="auto"/>
            <w:bottom w:val="none" w:sz="0" w:space="0" w:color="auto"/>
            <w:right w:val="none" w:sz="0" w:space="0" w:color="auto"/>
          </w:divBdr>
          <w:divsChild>
            <w:div w:id="229072809">
              <w:marLeft w:val="0"/>
              <w:marRight w:val="0"/>
              <w:marTop w:val="0"/>
              <w:marBottom w:val="0"/>
              <w:divBdr>
                <w:top w:val="none" w:sz="0" w:space="0" w:color="auto"/>
                <w:left w:val="none" w:sz="0" w:space="0" w:color="auto"/>
                <w:bottom w:val="none" w:sz="0" w:space="0" w:color="auto"/>
                <w:right w:val="none" w:sz="0" w:space="0" w:color="auto"/>
              </w:divBdr>
              <w:divsChild>
                <w:div w:id="1394817909">
                  <w:marLeft w:val="0"/>
                  <w:marRight w:val="0"/>
                  <w:marTop w:val="0"/>
                  <w:marBottom w:val="0"/>
                  <w:divBdr>
                    <w:top w:val="none" w:sz="0" w:space="0" w:color="auto"/>
                    <w:left w:val="none" w:sz="0" w:space="0" w:color="auto"/>
                    <w:bottom w:val="none" w:sz="0" w:space="0" w:color="auto"/>
                    <w:right w:val="none" w:sz="0" w:space="0" w:color="auto"/>
                  </w:divBdr>
                  <w:divsChild>
                    <w:div w:id="1544906925">
                      <w:marLeft w:val="0"/>
                      <w:marRight w:val="0"/>
                      <w:marTop w:val="0"/>
                      <w:marBottom w:val="0"/>
                      <w:divBdr>
                        <w:top w:val="single" w:sz="6" w:space="0" w:color="CFCFCF"/>
                        <w:left w:val="single" w:sz="6" w:space="0" w:color="CFCFCF"/>
                        <w:bottom w:val="single" w:sz="6" w:space="0" w:color="CFCFCF"/>
                        <w:right w:val="single" w:sz="6" w:space="0" w:color="CFCFCF"/>
                      </w:divBdr>
                      <w:divsChild>
                        <w:div w:id="231157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1726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erryblossom.org"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github.com/G-Bruce/7333-Case-Study-Two" TargetMode="External"/><Relationship Id="rId10" Type="http://schemas.openxmlformats.org/officeDocument/2006/relationships/hyperlink" Target="http://www.cherryblossom.org" TargetMode="External"/><Relationship Id="rId4" Type="http://schemas.openxmlformats.org/officeDocument/2006/relationships/settings" Target="settings.xml"/><Relationship Id="rId9" Type="http://schemas.openxmlformats.org/officeDocument/2006/relationships/hyperlink" Target="http://www.cherryblossom.org"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B32D3-8023-48A3-A3AD-DD89685E6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20</Pages>
  <Words>4643</Words>
  <Characters>26469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de la Houssaye</dc:creator>
  <cp:keywords/>
  <dc:description/>
  <cp:lastModifiedBy>Brandon de la Houssaye</cp:lastModifiedBy>
  <cp:revision>12</cp:revision>
  <dcterms:created xsi:type="dcterms:W3CDTF">2019-09-22T16:49:00Z</dcterms:created>
  <dcterms:modified xsi:type="dcterms:W3CDTF">2019-09-22T18:37:00Z</dcterms:modified>
</cp:coreProperties>
</file>